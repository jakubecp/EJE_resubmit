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83" w:rsidRPr="005D0A19" w:rsidRDefault="002247F5" w:rsidP="00921483">
      <w:pPr>
        <w:spacing w:after="0" w:line="480" w:lineRule="auto"/>
        <w:jc w:val="both"/>
        <w:rPr>
          <w:rFonts w:ascii="Times New Roman" w:hAnsi="Times New Roman"/>
          <w:sz w:val="36"/>
          <w:szCs w:val="36"/>
          <w:lang w:val="en-US"/>
        </w:rPr>
      </w:pPr>
      <w:bookmarkStart w:id="0" w:name="_Toc379133442"/>
      <w:r w:rsidRPr="005D0A19">
        <w:rPr>
          <w:rFonts w:ascii="Times New Roman" w:hAnsi="Times New Roman"/>
          <w:sz w:val="36"/>
          <w:szCs w:val="36"/>
          <w:lang w:val="en-US"/>
        </w:rPr>
        <w:t xml:space="preserve">Is the soil type </w:t>
      </w:r>
      <w:r w:rsidR="007D5789" w:rsidRPr="005D0A19">
        <w:rPr>
          <w:rFonts w:ascii="Times New Roman" w:hAnsi="Times New Roman"/>
          <w:sz w:val="36"/>
          <w:szCs w:val="36"/>
          <w:lang w:val="en-US"/>
        </w:rPr>
        <w:t>a</w:t>
      </w:r>
      <w:r w:rsidR="00DE4254">
        <w:rPr>
          <w:rFonts w:ascii="Times New Roman" w:hAnsi="Times New Roman"/>
          <w:sz w:val="36"/>
          <w:szCs w:val="36"/>
          <w:lang w:val="en-US"/>
        </w:rPr>
        <w:t>n important</w:t>
      </w:r>
      <w:r w:rsidR="00921483" w:rsidRPr="005D0A19">
        <w:rPr>
          <w:rFonts w:ascii="Times New Roman" w:hAnsi="Times New Roman"/>
          <w:sz w:val="36"/>
          <w:szCs w:val="36"/>
          <w:lang w:val="en-US"/>
        </w:rPr>
        <w:t xml:space="preserve"> ecological factor for occurrence of carrion beetles (Coleoptera: Silphidae)</w:t>
      </w:r>
      <w:r w:rsidRPr="002716B8">
        <w:rPr>
          <w:rFonts w:ascii="Times New Roman" w:hAnsi="Times New Roman"/>
          <w:sz w:val="36"/>
          <w:szCs w:val="36"/>
          <w:lang w:val="en-US"/>
        </w:rPr>
        <w:t>?</w:t>
      </w:r>
    </w:p>
    <w:p w:rsidR="00921483" w:rsidRPr="005D0A19" w:rsidRDefault="00921483" w:rsidP="00921483">
      <w:pPr>
        <w:spacing w:after="0" w:line="480" w:lineRule="auto"/>
        <w:rPr>
          <w:rFonts w:ascii="Times New Roman" w:hAnsi="Times New Roman"/>
          <w:sz w:val="24"/>
          <w:szCs w:val="24"/>
          <w:lang w:val="en-US"/>
        </w:rPr>
      </w:pPr>
      <w:r w:rsidRPr="005D0A19">
        <w:rPr>
          <w:rFonts w:ascii="Times New Roman" w:hAnsi="Times New Roman"/>
          <w:sz w:val="24"/>
          <w:szCs w:val="24"/>
          <w:lang w:val="en-US"/>
        </w:rPr>
        <w:t>Pavel JAKUBEC &amp; Jan RŮŽIČKA</w:t>
      </w:r>
    </w:p>
    <w:p w:rsidR="00921483" w:rsidRPr="005D0A19" w:rsidRDefault="00921483" w:rsidP="00921483">
      <w:pPr>
        <w:spacing w:after="0" w:line="480" w:lineRule="auto"/>
        <w:jc w:val="both"/>
        <w:rPr>
          <w:rFonts w:ascii="Times New Roman" w:hAnsi="Times New Roman"/>
          <w:sz w:val="24"/>
          <w:szCs w:val="24"/>
          <w:lang w:val="en-US"/>
        </w:rPr>
      </w:pPr>
      <w:r w:rsidRPr="005D0A19">
        <w:rPr>
          <w:rFonts w:ascii="Times New Roman" w:hAnsi="Times New Roman"/>
          <w:sz w:val="24"/>
          <w:szCs w:val="24"/>
          <w:lang w:val="en-US"/>
        </w:rPr>
        <w:t xml:space="preserve">Department of Ecology, Faculty of Environmental Sciences, Czech University of Life Sciences Prague, </w:t>
      </w:r>
      <w:proofErr w:type="spellStart"/>
      <w:r w:rsidRPr="005D0A19">
        <w:rPr>
          <w:rFonts w:ascii="Times New Roman" w:hAnsi="Times New Roman"/>
          <w:sz w:val="24"/>
          <w:szCs w:val="24"/>
          <w:lang w:val="en-US"/>
        </w:rPr>
        <w:t>Kamýcká</w:t>
      </w:r>
      <w:proofErr w:type="spellEnd"/>
      <w:r w:rsidRPr="005D0A19">
        <w:rPr>
          <w:rFonts w:ascii="Times New Roman" w:hAnsi="Times New Roman"/>
          <w:sz w:val="24"/>
          <w:szCs w:val="24"/>
          <w:lang w:val="en-US"/>
        </w:rPr>
        <w:t xml:space="preserve"> 129, </w:t>
      </w:r>
      <w:r w:rsidR="007D5789" w:rsidRPr="005D0A19">
        <w:rPr>
          <w:rFonts w:ascii="Times New Roman" w:hAnsi="Times New Roman"/>
          <w:sz w:val="24"/>
          <w:szCs w:val="24"/>
          <w:lang w:val="en-US"/>
        </w:rPr>
        <w:t xml:space="preserve">Prague </w:t>
      </w:r>
      <w:r w:rsidRPr="005D0A19">
        <w:rPr>
          <w:rFonts w:ascii="Times New Roman" w:hAnsi="Times New Roman"/>
          <w:sz w:val="24"/>
          <w:szCs w:val="24"/>
          <w:lang w:val="en-US"/>
        </w:rPr>
        <w:t xml:space="preserve">6 – </w:t>
      </w:r>
      <w:proofErr w:type="spellStart"/>
      <w:r w:rsidRPr="005D0A19">
        <w:rPr>
          <w:rFonts w:ascii="Times New Roman" w:hAnsi="Times New Roman"/>
          <w:sz w:val="24"/>
          <w:szCs w:val="24"/>
          <w:lang w:val="en-US"/>
        </w:rPr>
        <w:t>Suchdol</w:t>
      </w:r>
      <w:proofErr w:type="spellEnd"/>
      <w:r w:rsidRPr="005D0A19">
        <w:rPr>
          <w:rFonts w:ascii="Times New Roman" w:hAnsi="Times New Roman"/>
          <w:sz w:val="24"/>
          <w:szCs w:val="24"/>
          <w:lang w:val="en-US"/>
        </w:rPr>
        <w:t xml:space="preserve">, </w:t>
      </w:r>
      <w:r w:rsidR="00900BD7" w:rsidRPr="005D0A19">
        <w:rPr>
          <w:rFonts w:ascii="Times New Roman" w:hAnsi="Times New Roman"/>
          <w:sz w:val="24"/>
          <w:szCs w:val="24"/>
          <w:lang w:val="en-US"/>
        </w:rPr>
        <w:t>CZ-</w:t>
      </w:r>
      <w:r w:rsidRPr="005D0A19">
        <w:rPr>
          <w:rFonts w:ascii="Times New Roman" w:hAnsi="Times New Roman"/>
          <w:sz w:val="24"/>
          <w:szCs w:val="24"/>
          <w:lang w:val="en-US"/>
        </w:rPr>
        <w:t>165 21, Czech Republic;</w:t>
      </w:r>
    </w:p>
    <w:p w:rsidR="00921483" w:rsidRPr="005D0A19" w:rsidRDefault="00921483" w:rsidP="00921483">
      <w:pPr>
        <w:spacing w:after="0" w:line="480" w:lineRule="auto"/>
        <w:rPr>
          <w:rFonts w:ascii="Times New Roman" w:hAnsi="Times New Roman"/>
          <w:sz w:val="24"/>
          <w:szCs w:val="24"/>
          <w:lang w:val="en-US"/>
        </w:rPr>
      </w:pPr>
      <w:proofErr w:type="gramStart"/>
      <w:r w:rsidRPr="005D0A19">
        <w:rPr>
          <w:rFonts w:ascii="Times New Roman" w:hAnsi="Times New Roman"/>
          <w:sz w:val="24"/>
          <w:szCs w:val="24"/>
          <w:lang w:val="en-US"/>
        </w:rPr>
        <w:t>e-mail</w:t>
      </w:r>
      <w:proofErr w:type="gramEnd"/>
      <w:r w:rsidRPr="005D0A19">
        <w:rPr>
          <w:rFonts w:ascii="Times New Roman" w:hAnsi="Times New Roman"/>
          <w:sz w:val="24"/>
          <w:szCs w:val="24"/>
          <w:lang w:val="en-US"/>
        </w:rPr>
        <w:t xml:space="preserve">: </w:t>
      </w:r>
      <w:hyperlink r:id="rId9" w:history="1">
        <w:r w:rsidR="00147E7C" w:rsidRPr="005D0A19">
          <w:rPr>
            <w:rStyle w:val="Hypertextovodkaz"/>
            <w:rFonts w:ascii="Times New Roman" w:hAnsi="Times New Roman"/>
            <w:sz w:val="24"/>
            <w:szCs w:val="24"/>
            <w:lang w:val="en-US"/>
          </w:rPr>
          <w:t>jakubecp@fzp.czu.cz</w:t>
        </w:r>
      </w:hyperlink>
    </w:p>
    <w:p w:rsidR="00147E7C" w:rsidRPr="005D0A19" w:rsidRDefault="00147E7C" w:rsidP="00921483">
      <w:pPr>
        <w:spacing w:after="0" w:line="480" w:lineRule="auto"/>
        <w:rPr>
          <w:rFonts w:ascii="Times New Roman" w:hAnsi="Times New Roman"/>
          <w:sz w:val="24"/>
          <w:szCs w:val="24"/>
          <w:lang w:val="en-US"/>
        </w:rPr>
      </w:pPr>
    </w:p>
    <w:p w:rsidR="00147E7C" w:rsidRPr="005D0A19" w:rsidRDefault="00147E7C" w:rsidP="00147E7C">
      <w:pPr>
        <w:spacing w:after="0" w:line="480" w:lineRule="auto"/>
        <w:jc w:val="both"/>
        <w:rPr>
          <w:rFonts w:ascii="Times New Roman" w:hAnsi="Times New Roman"/>
          <w:sz w:val="24"/>
          <w:szCs w:val="24"/>
          <w:lang w:val="en-US"/>
        </w:rPr>
      </w:pPr>
      <w:proofErr w:type="gramStart"/>
      <w:r w:rsidRPr="005D0A19">
        <w:rPr>
          <w:rFonts w:ascii="Times New Roman" w:hAnsi="Times New Roman"/>
          <w:b/>
          <w:sz w:val="24"/>
          <w:szCs w:val="24"/>
          <w:lang w:val="en-US"/>
        </w:rPr>
        <w:t>Key words.</w:t>
      </w:r>
      <w:proofErr w:type="gramEnd"/>
      <w:r w:rsidRPr="005D0A19">
        <w:rPr>
          <w:rFonts w:ascii="Times New Roman" w:hAnsi="Times New Roman"/>
          <w:sz w:val="24"/>
          <w:szCs w:val="24"/>
          <w:lang w:val="en-US"/>
        </w:rPr>
        <w:t xml:space="preserve"> Ecology</w:t>
      </w:r>
      <w:r w:rsidR="008E4C6D">
        <w:rPr>
          <w:rFonts w:ascii="Times New Roman" w:hAnsi="Times New Roman"/>
          <w:sz w:val="24"/>
          <w:szCs w:val="24"/>
          <w:lang w:val="en-US"/>
        </w:rPr>
        <w:t>,</w:t>
      </w:r>
      <w:r w:rsidR="007D5789" w:rsidRPr="005D0A19">
        <w:rPr>
          <w:rFonts w:ascii="Times New Roman" w:hAnsi="Times New Roman"/>
          <w:sz w:val="24"/>
          <w:szCs w:val="24"/>
          <w:lang w:val="en-US"/>
        </w:rPr>
        <w:t xml:space="preserve"> </w:t>
      </w:r>
      <w:r w:rsidRPr="005D0A19">
        <w:rPr>
          <w:rFonts w:ascii="Times New Roman" w:hAnsi="Times New Roman"/>
          <w:sz w:val="24"/>
          <w:szCs w:val="24"/>
          <w:lang w:val="en-US"/>
        </w:rPr>
        <w:t>Nicrophorinae</w:t>
      </w:r>
      <w:r w:rsidR="007D5789" w:rsidRPr="005D0A19">
        <w:rPr>
          <w:rFonts w:ascii="Times New Roman" w:hAnsi="Times New Roman"/>
          <w:sz w:val="24"/>
          <w:szCs w:val="24"/>
          <w:lang w:val="en-US"/>
        </w:rPr>
        <w:t xml:space="preserve">, </w:t>
      </w:r>
      <w:r w:rsidRPr="005D0A19">
        <w:rPr>
          <w:rFonts w:ascii="Times New Roman" w:hAnsi="Times New Roman"/>
          <w:sz w:val="24"/>
          <w:szCs w:val="24"/>
          <w:lang w:val="en-US"/>
        </w:rPr>
        <w:t>Silphinae</w:t>
      </w:r>
      <w:r w:rsidR="007D5789" w:rsidRPr="005D0A19">
        <w:rPr>
          <w:rFonts w:ascii="Times New Roman" w:hAnsi="Times New Roman"/>
          <w:sz w:val="24"/>
          <w:szCs w:val="24"/>
          <w:lang w:val="en-US"/>
        </w:rPr>
        <w:t xml:space="preserve">, </w:t>
      </w:r>
      <w:r w:rsidRPr="005D0A19">
        <w:rPr>
          <w:rFonts w:ascii="Times New Roman" w:hAnsi="Times New Roman"/>
          <w:sz w:val="24"/>
          <w:szCs w:val="24"/>
          <w:lang w:val="en-US"/>
        </w:rPr>
        <w:t>burying beetles</w:t>
      </w:r>
      <w:r w:rsidR="007D5789" w:rsidRPr="005D0A19">
        <w:rPr>
          <w:rFonts w:ascii="Times New Roman" w:hAnsi="Times New Roman"/>
          <w:sz w:val="24"/>
          <w:szCs w:val="24"/>
          <w:lang w:val="en-US"/>
        </w:rPr>
        <w:t xml:space="preserve">, </w:t>
      </w:r>
      <w:r w:rsidRPr="005D0A19">
        <w:rPr>
          <w:rFonts w:ascii="Times New Roman" w:hAnsi="Times New Roman"/>
          <w:sz w:val="24"/>
          <w:szCs w:val="24"/>
          <w:lang w:val="en-US"/>
        </w:rPr>
        <w:t>soil type</w:t>
      </w:r>
      <w:r w:rsidR="007D5789" w:rsidRPr="005D0A19">
        <w:rPr>
          <w:rFonts w:ascii="Times New Roman" w:hAnsi="Times New Roman"/>
          <w:sz w:val="24"/>
          <w:szCs w:val="24"/>
          <w:lang w:val="en-US"/>
        </w:rPr>
        <w:t xml:space="preserve">, </w:t>
      </w:r>
      <w:r w:rsidR="00900BD7" w:rsidRPr="005D0A19">
        <w:rPr>
          <w:rFonts w:ascii="Times New Roman" w:hAnsi="Times New Roman"/>
          <w:sz w:val="24"/>
          <w:szCs w:val="24"/>
          <w:lang w:val="en-US"/>
        </w:rPr>
        <w:t>c</w:t>
      </w:r>
      <w:r w:rsidRPr="005D0A19">
        <w:rPr>
          <w:rFonts w:ascii="Times New Roman" w:hAnsi="Times New Roman"/>
          <w:sz w:val="24"/>
          <w:szCs w:val="24"/>
          <w:lang w:val="en-US"/>
        </w:rPr>
        <w:t>hernozems</w:t>
      </w:r>
      <w:r w:rsidR="007D5789" w:rsidRPr="005D0A19">
        <w:rPr>
          <w:rFonts w:ascii="Times New Roman" w:hAnsi="Times New Roman"/>
          <w:sz w:val="24"/>
          <w:szCs w:val="24"/>
          <w:lang w:val="en-US"/>
        </w:rPr>
        <w:t xml:space="preserve">, </w:t>
      </w:r>
      <w:r w:rsidR="00900BD7" w:rsidRPr="005D0A19">
        <w:rPr>
          <w:rFonts w:ascii="Times New Roman" w:hAnsi="Times New Roman"/>
          <w:sz w:val="24"/>
          <w:szCs w:val="24"/>
          <w:lang w:val="en-US"/>
        </w:rPr>
        <w:t>f</w:t>
      </w:r>
      <w:r w:rsidRPr="005D0A19">
        <w:rPr>
          <w:rFonts w:ascii="Times New Roman" w:hAnsi="Times New Roman"/>
          <w:sz w:val="24"/>
          <w:szCs w:val="24"/>
          <w:lang w:val="en-US"/>
        </w:rPr>
        <w:t>luvisols</w:t>
      </w:r>
      <w:r w:rsidR="007D5789" w:rsidRPr="005D0A19">
        <w:rPr>
          <w:rFonts w:ascii="Times New Roman" w:hAnsi="Times New Roman"/>
          <w:sz w:val="24"/>
          <w:szCs w:val="24"/>
          <w:lang w:val="en-US"/>
        </w:rPr>
        <w:t xml:space="preserve">, </w:t>
      </w:r>
      <w:r w:rsidR="00631E5E" w:rsidRPr="005D0A19">
        <w:rPr>
          <w:rFonts w:ascii="Times New Roman" w:hAnsi="Times New Roman"/>
          <w:sz w:val="24"/>
          <w:szCs w:val="24"/>
          <w:lang w:val="en-US"/>
        </w:rPr>
        <w:t xml:space="preserve">diversity </w:t>
      </w:r>
    </w:p>
    <w:bookmarkEnd w:id="0"/>
    <w:p w:rsidR="00DE6AFC" w:rsidRDefault="00DE6AFC" w:rsidP="00307F57">
      <w:pPr>
        <w:spacing w:after="0" w:line="480" w:lineRule="auto"/>
        <w:jc w:val="both"/>
        <w:rPr>
          <w:rFonts w:ascii="Times New Roman" w:hAnsi="Times New Roman"/>
          <w:b/>
          <w:sz w:val="24"/>
          <w:szCs w:val="24"/>
          <w:lang w:val="en-US"/>
        </w:rPr>
      </w:pPr>
    </w:p>
    <w:p w:rsidR="004C6742" w:rsidRPr="005D0A19" w:rsidRDefault="0016175F" w:rsidP="00307F57">
      <w:pPr>
        <w:spacing w:after="0" w:line="480" w:lineRule="auto"/>
        <w:jc w:val="both"/>
        <w:rPr>
          <w:rFonts w:ascii="Times New Roman" w:hAnsi="Times New Roman"/>
          <w:sz w:val="24"/>
          <w:szCs w:val="24"/>
          <w:lang w:val="en-US"/>
        </w:rPr>
      </w:pPr>
      <w:commentRangeStart w:id="1"/>
      <w:r w:rsidRPr="005D0A19">
        <w:rPr>
          <w:rFonts w:ascii="Times New Roman" w:hAnsi="Times New Roman"/>
          <w:b/>
          <w:sz w:val="24"/>
          <w:szCs w:val="24"/>
          <w:lang w:val="en-US"/>
        </w:rPr>
        <w:t>Abstract.</w:t>
      </w:r>
      <w:r w:rsidRPr="005D0A19">
        <w:rPr>
          <w:rFonts w:ascii="Times New Roman" w:hAnsi="Times New Roman"/>
          <w:sz w:val="24"/>
          <w:szCs w:val="24"/>
          <w:lang w:val="en-US"/>
        </w:rPr>
        <w:t xml:space="preserve"> </w:t>
      </w:r>
      <w:r w:rsidR="00E86FF1" w:rsidRPr="005D0A19">
        <w:rPr>
          <w:rFonts w:ascii="Times New Roman" w:hAnsi="Times New Roman"/>
          <w:sz w:val="24"/>
          <w:szCs w:val="24"/>
          <w:lang w:val="en-US"/>
        </w:rPr>
        <w:t xml:space="preserve">Carrion beetles (Coleoptera: Silphidae) </w:t>
      </w:r>
      <w:r w:rsidR="00EF0EF6" w:rsidRPr="005D0A19">
        <w:rPr>
          <w:rFonts w:ascii="Times New Roman" w:hAnsi="Times New Roman"/>
          <w:sz w:val="24"/>
          <w:szCs w:val="24"/>
          <w:lang w:val="en-US"/>
        </w:rPr>
        <w:t xml:space="preserve">comprise </w:t>
      </w:r>
      <w:r w:rsidR="00E86FF1" w:rsidRPr="005D0A19">
        <w:rPr>
          <w:rFonts w:ascii="Times New Roman" w:hAnsi="Times New Roman"/>
          <w:sz w:val="24"/>
          <w:szCs w:val="24"/>
          <w:lang w:val="en-US"/>
        </w:rPr>
        <w:t xml:space="preserve">an important and imperfectly understood part of </w:t>
      </w:r>
      <w:proofErr w:type="spellStart"/>
      <w:r w:rsidR="00E86FF1" w:rsidRPr="005D0A19">
        <w:rPr>
          <w:rFonts w:ascii="Times New Roman" w:hAnsi="Times New Roman"/>
          <w:sz w:val="24"/>
          <w:szCs w:val="24"/>
          <w:lang w:val="en-US"/>
        </w:rPr>
        <w:t>Holarctic</w:t>
      </w:r>
      <w:proofErr w:type="spellEnd"/>
      <w:r w:rsidR="00E86FF1" w:rsidRPr="005D0A19">
        <w:rPr>
          <w:rFonts w:ascii="Times New Roman" w:hAnsi="Times New Roman"/>
          <w:sz w:val="24"/>
          <w:szCs w:val="24"/>
          <w:lang w:val="en-US"/>
        </w:rPr>
        <w:t xml:space="preserve"> ecosystem</w:t>
      </w:r>
      <w:r w:rsidR="00BE39AE" w:rsidRPr="005D0A19">
        <w:rPr>
          <w:rFonts w:ascii="Times New Roman" w:hAnsi="Times New Roman"/>
          <w:sz w:val="24"/>
          <w:szCs w:val="24"/>
          <w:lang w:val="en-US"/>
        </w:rPr>
        <w:t>s</w:t>
      </w:r>
      <w:r w:rsidR="00E86FF1" w:rsidRPr="005D0A19">
        <w:rPr>
          <w:rFonts w:ascii="Times New Roman" w:hAnsi="Times New Roman"/>
          <w:sz w:val="24"/>
          <w:szCs w:val="24"/>
          <w:lang w:val="en-US"/>
        </w:rPr>
        <w:t xml:space="preserve">. They </w:t>
      </w:r>
      <w:r w:rsidR="00F26523" w:rsidRPr="005D0A19">
        <w:rPr>
          <w:rFonts w:ascii="Times New Roman" w:hAnsi="Times New Roman"/>
          <w:sz w:val="24"/>
          <w:szCs w:val="24"/>
          <w:lang w:val="en-US"/>
        </w:rPr>
        <w:t xml:space="preserve">provide a </w:t>
      </w:r>
      <w:r w:rsidR="00E86FF1" w:rsidRPr="005D0A19">
        <w:rPr>
          <w:rFonts w:ascii="Times New Roman" w:hAnsi="Times New Roman"/>
          <w:sz w:val="24"/>
          <w:szCs w:val="24"/>
          <w:lang w:val="en-US"/>
        </w:rPr>
        <w:t>valuable ecosystem service by promoting nutrient cycling and biological control</w:t>
      </w:r>
      <w:r w:rsidR="00041E39" w:rsidRPr="005D0A19">
        <w:rPr>
          <w:rFonts w:ascii="Times New Roman" w:hAnsi="Times New Roman"/>
          <w:sz w:val="24"/>
          <w:szCs w:val="24"/>
          <w:lang w:val="en-US"/>
        </w:rPr>
        <w:t xml:space="preserve"> of pests</w:t>
      </w:r>
      <w:r w:rsidR="00E86FF1" w:rsidRPr="005D0A19">
        <w:rPr>
          <w:rFonts w:ascii="Times New Roman" w:hAnsi="Times New Roman"/>
          <w:sz w:val="24"/>
          <w:szCs w:val="24"/>
          <w:lang w:val="en-US"/>
        </w:rPr>
        <w:t xml:space="preserve">. </w:t>
      </w:r>
      <w:r w:rsidR="003A62E9" w:rsidRPr="005D0A19">
        <w:rPr>
          <w:rFonts w:ascii="Times New Roman" w:hAnsi="Times New Roman"/>
          <w:sz w:val="24"/>
          <w:szCs w:val="24"/>
          <w:lang w:val="en-US"/>
        </w:rPr>
        <w:t xml:space="preserve">Our main goal was to </w:t>
      </w:r>
      <w:r w:rsidR="00AD5282" w:rsidRPr="005D0A19">
        <w:rPr>
          <w:rFonts w:ascii="Times New Roman" w:hAnsi="Times New Roman"/>
          <w:sz w:val="24"/>
          <w:szCs w:val="24"/>
          <w:lang w:val="en-US"/>
        </w:rPr>
        <w:t>examine</w:t>
      </w:r>
      <w:r w:rsidR="003A62E9" w:rsidRPr="005D0A19">
        <w:rPr>
          <w:rFonts w:ascii="Times New Roman" w:hAnsi="Times New Roman"/>
          <w:sz w:val="24"/>
          <w:szCs w:val="24"/>
          <w:lang w:val="en-US"/>
        </w:rPr>
        <w:t xml:space="preserve"> </w:t>
      </w:r>
      <w:r w:rsidR="009E13D9" w:rsidRPr="005D0A19">
        <w:rPr>
          <w:rFonts w:ascii="Times New Roman" w:hAnsi="Times New Roman"/>
          <w:sz w:val="24"/>
          <w:szCs w:val="24"/>
          <w:lang w:val="en-US"/>
        </w:rPr>
        <w:t xml:space="preserve">the </w:t>
      </w:r>
      <w:commentRangeEnd w:id="1"/>
      <w:r w:rsidR="00A7715D">
        <w:rPr>
          <w:rStyle w:val="Odkaznakoment"/>
        </w:rPr>
        <w:commentReference w:id="1"/>
      </w:r>
      <w:r w:rsidR="003A62E9" w:rsidRPr="005D0A19">
        <w:rPr>
          <w:rFonts w:ascii="Times New Roman" w:hAnsi="Times New Roman"/>
          <w:sz w:val="24"/>
          <w:szCs w:val="24"/>
          <w:lang w:val="en-US"/>
        </w:rPr>
        <w:t xml:space="preserve">relationship between </w:t>
      </w:r>
      <w:r w:rsidR="009E13D9" w:rsidRPr="005D0A19">
        <w:rPr>
          <w:rFonts w:ascii="Times New Roman" w:hAnsi="Times New Roman"/>
          <w:sz w:val="24"/>
          <w:szCs w:val="24"/>
          <w:lang w:val="en-US"/>
        </w:rPr>
        <w:t xml:space="preserve">the </w:t>
      </w:r>
      <w:r w:rsidR="003A62E9" w:rsidRPr="005D0A19">
        <w:rPr>
          <w:rFonts w:ascii="Times New Roman" w:hAnsi="Times New Roman"/>
          <w:sz w:val="24"/>
          <w:szCs w:val="24"/>
          <w:lang w:val="en-US"/>
        </w:rPr>
        <w:t>occurrence of carrion beetles and soil type. We</w:t>
      </w:r>
      <w:r w:rsidR="00312821" w:rsidRPr="005D0A19">
        <w:rPr>
          <w:rFonts w:ascii="Times New Roman" w:hAnsi="Times New Roman"/>
          <w:sz w:val="24"/>
          <w:szCs w:val="24"/>
          <w:lang w:val="en-US"/>
        </w:rPr>
        <w:t xml:space="preserve"> studied </w:t>
      </w:r>
      <w:r w:rsidR="00DE6AFC">
        <w:rPr>
          <w:rFonts w:ascii="Times New Roman" w:hAnsi="Times New Roman"/>
          <w:sz w:val="24"/>
          <w:szCs w:val="24"/>
          <w:lang w:val="en-US"/>
        </w:rPr>
        <w:t>43</w:t>
      </w:r>
      <w:r w:rsidR="009E13D9" w:rsidRPr="005D0A19">
        <w:rPr>
          <w:rFonts w:ascii="Times New Roman" w:hAnsi="Times New Roman"/>
          <w:sz w:val="24"/>
          <w:szCs w:val="24"/>
          <w:lang w:val="en-US"/>
        </w:rPr>
        <w:t>,</w:t>
      </w:r>
      <w:r w:rsidR="00DE6AFC">
        <w:rPr>
          <w:rFonts w:ascii="Times New Roman" w:hAnsi="Times New Roman"/>
          <w:sz w:val="24"/>
          <w:szCs w:val="24"/>
          <w:lang w:val="en-US"/>
        </w:rPr>
        <w:t>856</w:t>
      </w:r>
      <w:r w:rsidR="003A62E9" w:rsidRPr="005D0A19">
        <w:rPr>
          <w:rFonts w:ascii="Times New Roman" w:hAnsi="Times New Roman"/>
          <w:sz w:val="24"/>
          <w:szCs w:val="24"/>
          <w:lang w:val="en-US"/>
        </w:rPr>
        <w:t xml:space="preserve"> specimens of 1</w:t>
      </w:r>
      <w:r w:rsidR="0058242C" w:rsidRPr="005D0A19">
        <w:rPr>
          <w:rFonts w:ascii="Times New Roman" w:hAnsi="Times New Roman"/>
          <w:sz w:val="24"/>
          <w:szCs w:val="24"/>
          <w:lang w:val="en-US"/>
        </w:rPr>
        <w:t>5</w:t>
      </w:r>
      <w:r w:rsidR="003A62E9" w:rsidRPr="005D0A19">
        <w:rPr>
          <w:rFonts w:ascii="Times New Roman" w:hAnsi="Times New Roman"/>
          <w:sz w:val="24"/>
          <w:szCs w:val="24"/>
          <w:lang w:val="en-US"/>
        </w:rPr>
        <w:t xml:space="preserve"> </w:t>
      </w:r>
      <w:r w:rsidR="00312821" w:rsidRPr="005D0A19">
        <w:rPr>
          <w:rFonts w:ascii="Times New Roman" w:hAnsi="Times New Roman"/>
          <w:sz w:val="24"/>
          <w:szCs w:val="24"/>
          <w:lang w:val="en-US"/>
        </w:rPr>
        <w:t xml:space="preserve">carrion beetle </w:t>
      </w:r>
      <w:r w:rsidR="0069393F" w:rsidRPr="005D0A19">
        <w:rPr>
          <w:rFonts w:ascii="Times New Roman" w:hAnsi="Times New Roman"/>
          <w:sz w:val="24"/>
          <w:szCs w:val="24"/>
          <w:lang w:val="en-US"/>
        </w:rPr>
        <w:t xml:space="preserve">species. They were </w:t>
      </w:r>
      <w:r w:rsidR="00E43261" w:rsidRPr="005D0A19">
        <w:rPr>
          <w:rFonts w:ascii="Times New Roman" w:hAnsi="Times New Roman"/>
          <w:sz w:val="24"/>
          <w:szCs w:val="24"/>
          <w:lang w:val="en-US"/>
        </w:rPr>
        <w:t xml:space="preserve">obtained </w:t>
      </w:r>
      <w:r w:rsidR="00457B5E" w:rsidRPr="005D0A19">
        <w:rPr>
          <w:rFonts w:ascii="Times New Roman" w:hAnsi="Times New Roman"/>
          <w:sz w:val="24"/>
          <w:szCs w:val="24"/>
          <w:lang w:val="en-US"/>
        </w:rPr>
        <w:t xml:space="preserve">in </w:t>
      </w:r>
      <w:r w:rsidR="00DE6AFC">
        <w:rPr>
          <w:rFonts w:ascii="Times New Roman" w:hAnsi="Times New Roman"/>
          <w:sz w:val="24"/>
          <w:szCs w:val="24"/>
          <w:lang w:val="en-US"/>
        </w:rPr>
        <w:t>444</w:t>
      </w:r>
      <w:r w:rsidR="00E43261" w:rsidRPr="005D0A19">
        <w:rPr>
          <w:rFonts w:ascii="Times New Roman" w:hAnsi="Times New Roman"/>
          <w:sz w:val="24"/>
          <w:szCs w:val="24"/>
          <w:lang w:val="en-US"/>
        </w:rPr>
        <w:t xml:space="preserve"> pitfall traps </w:t>
      </w:r>
      <w:r w:rsidR="00D2602B" w:rsidRPr="005D0A19">
        <w:rPr>
          <w:rFonts w:ascii="Times New Roman" w:hAnsi="Times New Roman"/>
          <w:sz w:val="24"/>
          <w:szCs w:val="24"/>
          <w:lang w:val="en-US"/>
        </w:rPr>
        <w:t xml:space="preserve">in the </w:t>
      </w:r>
      <w:r w:rsidR="00664AC8" w:rsidRPr="005D0A19">
        <w:rPr>
          <w:rFonts w:ascii="Times New Roman" w:hAnsi="Times New Roman"/>
          <w:sz w:val="24"/>
          <w:szCs w:val="24"/>
          <w:lang w:val="en-US"/>
        </w:rPr>
        <w:t>Czech Republic</w:t>
      </w:r>
      <w:r w:rsidR="003A62E9" w:rsidRPr="005D0A19">
        <w:rPr>
          <w:rFonts w:ascii="Times New Roman" w:hAnsi="Times New Roman"/>
          <w:sz w:val="24"/>
          <w:szCs w:val="24"/>
          <w:lang w:val="en-US"/>
        </w:rPr>
        <w:t xml:space="preserve"> </w:t>
      </w:r>
      <w:r w:rsidR="007D5789" w:rsidRPr="005D0A19">
        <w:rPr>
          <w:rFonts w:ascii="Times New Roman" w:hAnsi="Times New Roman"/>
          <w:sz w:val="24"/>
          <w:szCs w:val="24"/>
          <w:lang w:val="en-US"/>
        </w:rPr>
        <w:t xml:space="preserve">during </w:t>
      </w:r>
      <w:r w:rsidR="003A62E9" w:rsidRPr="005D0A19">
        <w:rPr>
          <w:rFonts w:ascii="Times New Roman" w:hAnsi="Times New Roman"/>
          <w:sz w:val="24"/>
          <w:szCs w:val="24"/>
          <w:lang w:val="en-US"/>
        </w:rPr>
        <w:t xml:space="preserve">2009. </w:t>
      </w:r>
      <w:r w:rsidR="004C6742" w:rsidRPr="005D0A19">
        <w:rPr>
          <w:rFonts w:ascii="Times New Roman" w:hAnsi="Times New Roman"/>
          <w:sz w:val="24"/>
          <w:szCs w:val="24"/>
          <w:lang w:val="en-US"/>
        </w:rPr>
        <w:t xml:space="preserve">We </w:t>
      </w:r>
      <w:r w:rsidR="00E43261" w:rsidRPr="005D0A19">
        <w:rPr>
          <w:rFonts w:ascii="Times New Roman" w:hAnsi="Times New Roman"/>
          <w:sz w:val="24"/>
          <w:szCs w:val="24"/>
          <w:lang w:val="en-US"/>
        </w:rPr>
        <w:t>found</w:t>
      </w:r>
      <w:r w:rsidR="004C6742" w:rsidRPr="005D0A19">
        <w:rPr>
          <w:rFonts w:ascii="Times New Roman" w:hAnsi="Times New Roman"/>
          <w:sz w:val="24"/>
          <w:szCs w:val="24"/>
          <w:lang w:val="en-US"/>
        </w:rPr>
        <w:t xml:space="preserve"> that </w:t>
      </w:r>
      <w:r w:rsidR="00A527EA" w:rsidRPr="005D0A19">
        <w:rPr>
          <w:rFonts w:ascii="Times New Roman" w:hAnsi="Times New Roman"/>
          <w:sz w:val="24"/>
          <w:szCs w:val="24"/>
          <w:lang w:val="en-US"/>
        </w:rPr>
        <w:t xml:space="preserve">the </w:t>
      </w:r>
      <w:r w:rsidR="004C6742" w:rsidRPr="005D0A19">
        <w:rPr>
          <w:rFonts w:ascii="Times New Roman" w:hAnsi="Times New Roman"/>
          <w:sz w:val="24"/>
          <w:szCs w:val="24"/>
          <w:lang w:val="en-US"/>
        </w:rPr>
        <w:t xml:space="preserve">abundance of </w:t>
      </w:r>
      <w:r w:rsidR="00DE6AFC">
        <w:rPr>
          <w:rFonts w:ascii="Times New Roman" w:hAnsi="Times New Roman"/>
          <w:sz w:val="24"/>
          <w:szCs w:val="24"/>
          <w:lang w:val="en-US"/>
        </w:rPr>
        <w:t>seven</w:t>
      </w:r>
      <w:r w:rsidR="004C6742" w:rsidRPr="005D0A19">
        <w:rPr>
          <w:rFonts w:ascii="Times New Roman" w:hAnsi="Times New Roman"/>
          <w:sz w:val="24"/>
          <w:szCs w:val="24"/>
          <w:lang w:val="en-US"/>
        </w:rPr>
        <w:t xml:space="preserve"> carrion beetles</w:t>
      </w:r>
      <w:r w:rsidR="007D5789" w:rsidRPr="005D0A19">
        <w:rPr>
          <w:rFonts w:ascii="Times New Roman" w:hAnsi="Times New Roman"/>
          <w:sz w:val="24"/>
          <w:szCs w:val="24"/>
          <w:lang w:val="en-US"/>
        </w:rPr>
        <w:t xml:space="preserve"> – </w:t>
      </w:r>
      <w:r w:rsidR="004C6742" w:rsidRPr="005D0A19">
        <w:rPr>
          <w:rFonts w:ascii="Times New Roman" w:hAnsi="Times New Roman"/>
          <w:i/>
          <w:sz w:val="24"/>
          <w:szCs w:val="24"/>
          <w:lang w:val="en-US"/>
        </w:rPr>
        <w:t>Nicrophorus</w:t>
      </w:r>
      <w:r w:rsidR="004C6742"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antennatus</w:t>
      </w:r>
      <w:r w:rsidR="004023D7" w:rsidRPr="005D0A19">
        <w:rPr>
          <w:rFonts w:ascii="Times New Roman" w:hAnsi="Times New Roman"/>
          <w:i/>
          <w:sz w:val="24"/>
          <w:szCs w:val="24"/>
          <w:lang w:val="en-US"/>
        </w:rPr>
        <w:t xml:space="preserve"> </w:t>
      </w:r>
      <w:r w:rsidR="004023D7" w:rsidRPr="005D0A19">
        <w:rPr>
          <w:rFonts w:ascii="Times New Roman" w:hAnsi="Times New Roman"/>
          <w:sz w:val="24"/>
          <w:szCs w:val="24"/>
          <w:lang w:val="en-US"/>
        </w:rPr>
        <w:t>(Reitter)</w:t>
      </w:r>
      <w:r w:rsidR="004C6742" w:rsidRPr="005D0A19">
        <w:rPr>
          <w:rFonts w:ascii="Times New Roman" w:hAnsi="Times New Roman"/>
          <w:sz w:val="24"/>
          <w:szCs w:val="24"/>
          <w:lang w:val="en-US"/>
        </w:rPr>
        <w:t xml:space="preserve">, </w:t>
      </w:r>
      <w:r w:rsidR="00374860" w:rsidRPr="005D0A19">
        <w:rPr>
          <w:rFonts w:ascii="Times New Roman" w:hAnsi="Times New Roman"/>
          <w:i/>
          <w:sz w:val="24"/>
          <w:szCs w:val="24"/>
          <w:lang w:val="en-US"/>
        </w:rPr>
        <w:t>N. germanicus</w:t>
      </w:r>
      <w:r w:rsidR="004023D7" w:rsidRPr="005D0A19">
        <w:rPr>
          <w:rFonts w:ascii="Times New Roman" w:hAnsi="Times New Roman"/>
          <w:i/>
          <w:sz w:val="24"/>
          <w:szCs w:val="24"/>
          <w:lang w:val="en-US"/>
        </w:rPr>
        <w:t xml:space="preserve"> </w:t>
      </w:r>
      <w:r w:rsidR="004023D7" w:rsidRPr="005D0A19">
        <w:rPr>
          <w:rFonts w:ascii="Times New Roman" w:eastAsia="Times New Roman" w:hAnsi="Times New Roman"/>
          <w:sz w:val="24"/>
          <w:szCs w:val="24"/>
          <w:lang w:val="en-US" w:eastAsia="en-GB"/>
        </w:rPr>
        <w:t>(Linnaeus)</w:t>
      </w:r>
      <w:r w:rsidR="00374860" w:rsidRPr="005D0A19">
        <w:rPr>
          <w:rFonts w:ascii="Times New Roman" w:hAnsi="Times New Roman"/>
          <w:sz w:val="24"/>
          <w:szCs w:val="24"/>
          <w:lang w:val="en-US"/>
        </w:rPr>
        <w:t xml:space="preserve">, </w:t>
      </w:r>
      <w:r w:rsidR="00EB4896" w:rsidRPr="005D0A19">
        <w:rPr>
          <w:rFonts w:ascii="Times New Roman" w:hAnsi="Times New Roman"/>
          <w:i/>
          <w:sz w:val="24"/>
          <w:szCs w:val="24"/>
          <w:lang w:val="en-US"/>
        </w:rPr>
        <w:t>N. humator</w:t>
      </w:r>
      <w:r w:rsidR="004023D7" w:rsidRPr="005D0A19">
        <w:rPr>
          <w:rFonts w:ascii="Times New Roman" w:hAnsi="Times New Roman"/>
          <w:i/>
          <w:sz w:val="24"/>
          <w:szCs w:val="24"/>
          <w:lang w:val="en-US"/>
        </w:rPr>
        <w:t xml:space="preserve"> </w:t>
      </w:r>
      <w:r w:rsidR="004023D7" w:rsidRPr="005D0A19">
        <w:rPr>
          <w:rFonts w:ascii="Times New Roman" w:eastAsia="Times New Roman" w:hAnsi="Times New Roman"/>
          <w:sz w:val="24"/>
          <w:szCs w:val="24"/>
          <w:lang w:val="en-US" w:eastAsia="en-GB"/>
        </w:rPr>
        <w:t>(Gleditsch)</w:t>
      </w:r>
      <w:r w:rsidR="00EB4896"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N.</w:t>
      </w:r>
      <w:r w:rsidR="004C6742"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interruptus</w:t>
      </w:r>
      <w:r w:rsidR="004023D7" w:rsidRPr="005D0A19">
        <w:rPr>
          <w:rFonts w:ascii="Times New Roman" w:hAnsi="Times New Roman"/>
          <w:i/>
          <w:sz w:val="24"/>
          <w:szCs w:val="24"/>
          <w:lang w:val="en-US"/>
        </w:rPr>
        <w:t xml:space="preserve"> </w:t>
      </w:r>
      <w:r w:rsidR="00A527EA" w:rsidRPr="005D0A19">
        <w:rPr>
          <w:rFonts w:ascii="Times New Roman" w:hAnsi="Times New Roman"/>
          <w:sz w:val="24"/>
          <w:szCs w:val="24"/>
          <w:lang w:val="en-US"/>
        </w:rPr>
        <w:t>(</w:t>
      </w:r>
      <w:r w:rsidR="004023D7" w:rsidRPr="005D0A19">
        <w:rPr>
          <w:rFonts w:ascii="Times New Roman" w:eastAsia="Times New Roman" w:hAnsi="Times New Roman"/>
          <w:sz w:val="24"/>
          <w:szCs w:val="24"/>
          <w:lang w:val="en-US" w:eastAsia="en-GB"/>
        </w:rPr>
        <w:t>Stephens</w:t>
      </w:r>
      <w:r w:rsidR="00A527EA" w:rsidRPr="005D0A19">
        <w:rPr>
          <w:rFonts w:ascii="Times New Roman" w:eastAsia="Times New Roman" w:hAnsi="Times New Roman"/>
          <w:sz w:val="24"/>
          <w:szCs w:val="24"/>
          <w:lang w:val="en-US" w:eastAsia="en-GB"/>
        </w:rPr>
        <w:t>)</w:t>
      </w:r>
      <w:r w:rsidR="004C6742"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N.</w:t>
      </w:r>
      <w:r w:rsidR="004C6742"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sepultor</w:t>
      </w:r>
      <w:r w:rsidR="004023D7" w:rsidRPr="005D0A19">
        <w:rPr>
          <w:rFonts w:ascii="Times New Roman" w:hAnsi="Times New Roman"/>
          <w:i/>
          <w:sz w:val="24"/>
          <w:szCs w:val="24"/>
          <w:lang w:val="en-US"/>
        </w:rPr>
        <w:t xml:space="preserve"> </w:t>
      </w:r>
      <w:r w:rsidR="00A527EA" w:rsidRPr="005D0A19">
        <w:rPr>
          <w:rFonts w:ascii="Times New Roman" w:hAnsi="Times New Roman"/>
          <w:sz w:val="24"/>
          <w:szCs w:val="24"/>
          <w:lang w:val="en-US"/>
        </w:rPr>
        <w:t>(</w:t>
      </w:r>
      <w:r w:rsidR="004023D7" w:rsidRPr="005D0A19">
        <w:rPr>
          <w:rFonts w:ascii="Times New Roman" w:eastAsia="Times New Roman" w:hAnsi="Times New Roman"/>
          <w:sz w:val="24"/>
          <w:szCs w:val="24"/>
          <w:lang w:val="en-US" w:eastAsia="en-GB"/>
        </w:rPr>
        <w:t>Charpentier</w:t>
      </w:r>
      <w:r w:rsidR="00A527EA" w:rsidRPr="005D0A19">
        <w:rPr>
          <w:rFonts w:ascii="Times New Roman" w:eastAsia="Times New Roman" w:hAnsi="Times New Roman"/>
          <w:sz w:val="24"/>
          <w:szCs w:val="24"/>
          <w:lang w:val="en-US" w:eastAsia="en-GB"/>
        </w:rPr>
        <w:t>)</w:t>
      </w:r>
      <w:r w:rsidR="004C6742"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Silpha</w:t>
      </w:r>
      <w:r w:rsidR="004C6742"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obscura</w:t>
      </w:r>
      <w:r w:rsidR="004C6742" w:rsidRPr="005D0A19">
        <w:rPr>
          <w:rFonts w:ascii="Times New Roman" w:hAnsi="Times New Roman"/>
          <w:sz w:val="24"/>
          <w:szCs w:val="24"/>
          <w:lang w:val="en-US"/>
        </w:rPr>
        <w:t xml:space="preserve"> </w:t>
      </w:r>
      <w:proofErr w:type="spellStart"/>
      <w:r w:rsidR="004C6742" w:rsidRPr="005D0A19">
        <w:rPr>
          <w:rFonts w:ascii="Times New Roman" w:hAnsi="Times New Roman"/>
          <w:i/>
          <w:sz w:val="24"/>
          <w:szCs w:val="24"/>
          <w:lang w:val="en-US"/>
        </w:rPr>
        <w:t>obscura</w:t>
      </w:r>
      <w:proofErr w:type="spellEnd"/>
      <w:r w:rsidR="004023D7" w:rsidRPr="005D0A19">
        <w:rPr>
          <w:rFonts w:ascii="Times New Roman" w:hAnsi="Times New Roman"/>
          <w:sz w:val="24"/>
          <w:szCs w:val="24"/>
          <w:lang w:val="en-US"/>
        </w:rPr>
        <w:t xml:space="preserve"> </w:t>
      </w:r>
      <w:r w:rsidR="00A527EA" w:rsidRPr="005D0A19">
        <w:rPr>
          <w:rFonts w:ascii="Times New Roman" w:hAnsi="Times New Roman"/>
          <w:sz w:val="24"/>
          <w:szCs w:val="24"/>
          <w:lang w:val="en-US"/>
        </w:rPr>
        <w:t>(</w:t>
      </w:r>
      <w:r w:rsidR="004023D7" w:rsidRPr="005D0A19">
        <w:rPr>
          <w:rFonts w:ascii="Times New Roman" w:eastAsia="Times New Roman" w:hAnsi="Times New Roman"/>
          <w:sz w:val="24"/>
          <w:szCs w:val="24"/>
          <w:lang w:val="en-US" w:eastAsia="en-GB"/>
        </w:rPr>
        <w:t>Herbst</w:t>
      </w:r>
      <w:r w:rsidR="00A527EA" w:rsidRPr="005D0A19">
        <w:rPr>
          <w:rFonts w:ascii="Times New Roman" w:eastAsia="Times New Roman" w:hAnsi="Times New Roman"/>
          <w:sz w:val="24"/>
          <w:szCs w:val="24"/>
          <w:lang w:val="en-US" w:eastAsia="en-GB"/>
        </w:rPr>
        <w:t>)</w:t>
      </w:r>
      <w:r w:rsidR="00DE6AFC">
        <w:rPr>
          <w:rFonts w:ascii="Times New Roman" w:eastAsia="Times New Roman" w:hAnsi="Times New Roman"/>
          <w:sz w:val="24"/>
          <w:szCs w:val="24"/>
          <w:lang w:val="en-US" w:eastAsia="en-GB"/>
        </w:rPr>
        <w:t xml:space="preserve"> </w:t>
      </w:r>
      <w:r w:rsidR="00374860" w:rsidRPr="005D0A19">
        <w:rPr>
          <w:rFonts w:ascii="Times New Roman" w:hAnsi="Times New Roman"/>
          <w:sz w:val="24"/>
          <w:szCs w:val="24"/>
          <w:lang w:val="en-US"/>
        </w:rPr>
        <w:t xml:space="preserve">and </w:t>
      </w:r>
      <w:r w:rsidR="00374860" w:rsidRPr="005D0A19">
        <w:rPr>
          <w:rFonts w:ascii="Times New Roman" w:hAnsi="Times New Roman"/>
          <w:i/>
          <w:sz w:val="24"/>
          <w:szCs w:val="24"/>
          <w:lang w:val="en-US"/>
        </w:rPr>
        <w:t>T.</w:t>
      </w:r>
      <w:r w:rsidR="00374860" w:rsidRPr="005D0A19">
        <w:rPr>
          <w:rFonts w:ascii="Times New Roman" w:hAnsi="Times New Roman"/>
          <w:sz w:val="24"/>
          <w:szCs w:val="24"/>
          <w:lang w:val="en-US"/>
        </w:rPr>
        <w:t xml:space="preserve"> </w:t>
      </w:r>
      <w:r w:rsidR="004C6742" w:rsidRPr="005D0A19">
        <w:rPr>
          <w:rFonts w:ascii="Times New Roman" w:hAnsi="Times New Roman"/>
          <w:i/>
          <w:sz w:val="24"/>
          <w:szCs w:val="24"/>
          <w:lang w:val="en-US"/>
        </w:rPr>
        <w:t>sinuatus</w:t>
      </w:r>
      <w:r w:rsidR="004C6742" w:rsidRPr="005D0A19">
        <w:rPr>
          <w:rFonts w:ascii="Times New Roman" w:hAnsi="Times New Roman"/>
          <w:sz w:val="24"/>
          <w:szCs w:val="24"/>
          <w:lang w:val="en-US"/>
        </w:rPr>
        <w:t xml:space="preserve"> </w:t>
      </w:r>
      <w:r w:rsidR="004023D7" w:rsidRPr="005D0A19">
        <w:rPr>
          <w:rFonts w:ascii="Times New Roman" w:eastAsia="Times New Roman" w:hAnsi="Times New Roman"/>
          <w:sz w:val="24"/>
          <w:szCs w:val="24"/>
          <w:lang w:val="en-US" w:eastAsia="en-GB"/>
        </w:rPr>
        <w:t xml:space="preserve">(Fabricius) </w:t>
      </w:r>
      <w:r w:rsidR="007D5789" w:rsidRPr="005D0A19">
        <w:rPr>
          <w:rFonts w:ascii="Times New Roman" w:eastAsia="Times New Roman" w:hAnsi="Times New Roman"/>
          <w:sz w:val="24"/>
          <w:szCs w:val="24"/>
          <w:lang w:val="en-US" w:eastAsia="en-GB"/>
        </w:rPr>
        <w:t xml:space="preserve">– </w:t>
      </w:r>
      <w:r w:rsidR="004C6742" w:rsidRPr="005D0A19">
        <w:rPr>
          <w:rFonts w:ascii="Times New Roman" w:hAnsi="Times New Roman"/>
          <w:sz w:val="24"/>
          <w:szCs w:val="24"/>
          <w:lang w:val="en-US"/>
        </w:rPr>
        <w:t xml:space="preserve">was significantly higher on </w:t>
      </w:r>
      <w:r w:rsidR="00725965" w:rsidRPr="005D0A19">
        <w:rPr>
          <w:rFonts w:ascii="Times New Roman" w:hAnsi="Times New Roman"/>
          <w:sz w:val="24"/>
          <w:szCs w:val="24"/>
          <w:lang w:val="en-US"/>
        </w:rPr>
        <w:t>c</w:t>
      </w:r>
      <w:r w:rsidR="004C6742" w:rsidRPr="005D0A19">
        <w:rPr>
          <w:rFonts w:ascii="Times New Roman" w:hAnsi="Times New Roman"/>
          <w:sz w:val="24"/>
          <w:szCs w:val="24"/>
          <w:lang w:val="en-US"/>
        </w:rPr>
        <w:t xml:space="preserve">hernozems </w:t>
      </w:r>
      <w:r w:rsidR="00EB4896" w:rsidRPr="005D0A19">
        <w:rPr>
          <w:rFonts w:ascii="Times New Roman" w:hAnsi="Times New Roman"/>
          <w:sz w:val="24"/>
          <w:szCs w:val="24"/>
          <w:lang w:val="en-US"/>
        </w:rPr>
        <w:t>or</w:t>
      </w:r>
      <w:r w:rsidR="004C6742" w:rsidRPr="005D0A19">
        <w:rPr>
          <w:rFonts w:ascii="Times New Roman" w:hAnsi="Times New Roman"/>
          <w:sz w:val="24"/>
          <w:szCs w:val="24"/>
          <w:lang w:val="en-US"/>
        </w:rPr>
        <w:t xml:space="preserve"> on </w:t>
      </w:r>
      <w:r w:rsidR="00725965" w:rsidRPr="005D0A19">
        <w:rPr>
          <w:rFonts w:ascii="Times New Roman" w:hAnsi="Times New Roman"/>
          <w:sz w:val="24"/>
          <w:szCs w:val="24"/>
          <w:lang w:val="en-US"/>
        </w:rPr>
        <w:t>f</w:t>
      </w:r>
      <w:r w:rsidR="004C6742" w:rsidRPr="005D0A19">
        <w:rPr>
          <w:rFonts w:ascii="Times New Roman" w:hAnsi="Times New Roman"/>
          <w:sz w:val="24"/>
          <w:szCs w:val="24"/>
          <w:lang w:val="en-US"/>
        </w:rPr>
        <w:t>luvisols</w:t>
      </w:r>
      <w:r w:rsidR="00EB4896" w:rsidRPr="005D0A19">
        <w:rPr>
          <w:rFonts w:ascii="Times New Roman" w:hAnsi="Times New Roman"/>
          <w:sz w:val="24"/>
          <w:szCs w:val="24"/>
          <w:lang w:val="en-US"/>
        </w:rPr>
        <w:t>. These findings support our hypothesis that</w:t>
      </w:r>
      <w:r w:rsidR="004C6742" w:rsidRPr="005D0A19">
        <w:rPr>
          <w:rFonts w:ascii="Times New Roman" w:hAnsi="Times New Roman"/>
          <w:sz w:val="24"/>
          <w:szCs w:val="24"/>
          <w:lang w:val="en-US"/>
        </w:rPr>
        <w:t xml:space="preserve"> soil type </w:t>
      </w:r>
      <w:r w:rsidR="00773585" w:rsidRPr="005D0A19">
        <w:rPr>
          <w:rFonts w:ascii="Times New Roman" w:hAnsi="Times New Roman"/>
          <w:sz w:val="24"/>
          <w:szCs w:val="24"/>
          <w:lang w:val="en-US"/>
        </w:rPr>
        <w:t xml:space="preserve">could be </w:t>
      </w:r>
      <w:r w:rsidR="004C6742" w:rsidRPr="005D0A19">
        <w:rPr>
          <w:rFonts w:ascii="Times New Roman" w:hAnsi="Times New Roman"/>
          <w:sz w:val="24"/>
          <w:szCs w:val="24"/>
          <w:lang w:val="en-US"/>
        </w:rPr>
        <w:t xml:space="preserve">is </w:t>
      </w:r>
      <w:r w:rsidR="000D16BB" w:rsidRPr="005D0A19">
        <w:rPr>
          <w:rFonts w:ascii="Times New Roman" w:hAnsi="Times New Roman"/>
          <w:sz w:val="24"/>
          <w:szCs w:val="24"/>
          <w:lang w:val="en-US"/>
        </w:rPr>
        <w:t xml:space="preserve">an </w:t>
      </w:r>
      <w:r w:rsidR="004C6742" w:rsidRPr="005D0A19">
        <w:rPr>
          <w:rFonts w:ascii="Times New Roman" w:hAnsi="Times New Roman"/>
          <w:sz w:val="24"/>
          <w:szCs w:val="24"/>
          <w:lang w:val="en-US"/>
        </w:rPr>
        <w:t xml:space="preserve">important factor </w:t>
      </w:r>
      <w:r w:rsidR="000D16BB" w:rsidRPr="005D0A19">
        <w:rPr>
          <w:rFonts w:ascii="Times New Roman" w:hAnsi="Times New Roman"/>
          <w:sz w:val="24"/>
          <w:szCs w:val="24"/>
          <w:lang w:val="en-US"/>
        </w:rPr>
        <w:t xml:space="preserve">in the </w:t>
      </w:r>
      <w:r w:rsidR="004C6742" w:rsidRPr="005D0A19">
        <w:rPr>
          <w:rFonts w:ascii="Times New Roman" w:hAnsi="Times New Roman"/>
          <w:sz w:val="24"/>
          <w:szCs w:val="24"/>
          <w:lang w:val="en-US"/>
        </w:rPr>
        <w:t xml:space="preserve">occurrence of </w:t>
      </w:r>
      <w:r w:rsidR="00F91333" w:rsidRPr="005D0A19">
        <w:rPr>
          <w:rFonts w:ascii="Times New Roman" w:hAnsi="Times New Roman"/>
          <w:sz w:val="24"/>
          <w:szCs w:val="24"/>
          <w:lang w:val="en-US"/>
        </w:rPr>
        <w:t xml:space="preserve">necrophagous </w:t>
      </w:r>
      <w:r w:rsidR="00BE39AE" w:rsidRPr="005D0A19">
        <w:rPr>
          <w:rFonts w:ascii="Times New Roman" w:hAnsi="Times New Roman"/>
          <w:sz w:val="24"/>
          <w:szCs w:val="24"/>
          <w:lang w:val="en-US"/>
        </w:rPr>
        <w:t>European</w:t>
      </w:r>
      <w:r w:rsidR="00EB4896" w:rsidRPr="005D0A19">
        <w:rPr>
          <w:rFonts w:ascii="Times New Roman" w:hAnsi="Times New Roman"/>
          <w:sz w:val="24"/>
          <w:szCs w:val="24"/>
          <w:lang w:val="en-US"/>
        </w:rPr>
        <w:t xml:space="preserve"> </w:t>
      </w:r>
      <w:r w:rsidR="004C6742" w:rsidRPr="005D0A19">
        <w:rPr>
          <w:rFonts w:ascii="Times New Roman" w:hAnsi="Times New Roman"/>
          <w:sz w:val="24"/>
          <w:szCs w:val="24"/>
          <w:lang w:val="en-US"/>
        </w:rPr>
        <w:t xml:space="preserve">carrion beetles. </w:t>
      </w:r>
      <w:r w:rsidR="00EB4896" w:rsidRPr="005D0A19">
        <w:rPr>
          <w:rFonts w:ascii="Times New Roman" w:hAnsi="Times New Roman"/>
          <w:sz w:val="24"/>
          <w:szCs w:val="24"/>
          <w:lang w:val="en-US"/>
        </w:rPr>
        <w:t>Our</w:t>
      </w:r>
      <w:r w:rsidR="004C6742" w:rsidRPr="005D0A19">
        <w:rPr>
          <w:rFonts w:ascii="Times New Roman" w:hAnsi="Times New Roman"/>
          <w:sz w:val="24"/>
          <w:szCs w:val="24"/>
          <w:lang w:val="en-US"/>
        </w:rPr>
        <w:t xml:space="preserve"> findings can be used </w:t>
      </w:r>
      <w:r w:rsidR="003E00ED" w:rsidRPr="005D0A19">
        <w:rPr>
          <w:rFonts w:ascii="Times New Roman" w:hAnsi="Times New Roman"/>
          <w:sz w:val="24"/>
          <w:szCs w:val="24"/>
          <w:lang w:val="en-US"/>
        </w:rPr>
        <w:t xml:space="preserve">in </w:t>
      </w:r>
      <w:r w:rsidR="00485E16" w:rsidRPr="005D0A19">
        <w:rPr>
          <w:rFonts w:ascii="Times New Roman" w:hAnsi="Times New Roman"/>
          <w:sz w:val="24"/>
          <w:szCs w:val="24"/>
          <w:lang w:val="en-US"/>
        </w:rPr>
        <w:t>selecting</w:t>
      </w:r>
      <w:r w:rsidR="00FB1651" w:rsidRPr="005D0A19">
        <w:rPr>
          <w:rFonts w:ascii="Times New Roman" w:hAnsi="Times New Roman"/>
          <w:sz w:val="24"/>
          <w:szCs w:val="24"/>
          <w:lang w:val="en-US"/>
        </w:rPr>
        <w:t xml:space="preserve"> </w:t>
      </w:r>
      <w:r w:rsidR="00485E16" w:rsidRPr="005D0A19">
        <w:rPr>
          <w:rFonts w:ascii="Times New Roman" w:hAnsi="Times New Roman"/>
          <w:sz w:val="24"/>
          <w:szCs w:val="24"/>
          <w:lang w:val="en-US"/>
        </w:rPr>
        <w:t xml:space="preserve">important </w:t>
      </w:r>
      <w:r w:rsidR="004C6742" w:rsidRPr="005D0A19">
        <w:rPr>
          <w:rFonts w:ascii="Times New Roman" w:hAnsi="Times New Roman"/>
          <w:sz w:val="24"/>
          <w:szCs w:val="24"/>
          <w:lang w:val="en-US"/>
        </w:rPr>
        <w:t>nature conservation</w:t>
      </w:r>
      <w:r w:rsidR="00485E16" w:rsidRPr="005D0A19">
        <w:rPr>
          <w:rFonts w:ascii="Times New Roman" w:hAnsi="Times New Roman"/>
          <w:sz w:val="24"/>
          <w:szCs w:val="24"/>
          <w:lang w:val="en-US"/>
        </w:rPr>
        <w:t xml:space="preserve"> sites</w:t>
      </w:r>
      <w:r w:rsidR="00FB1651" w:rsidRPr="005D0A19">
        <w:rPr>
          <w:rFonts w:ascii="Times New Roman" w:hAnsi="Times New Roman"/>
          <w:sz w:val="24"/>
          <w:szCs w:val="24"/>
          <w:lang w:val="en-US"/>
        </w:rPr>
        <w:t xml:space="preserve"> (</w:t>
      </w:r>
      <w:r w:rsidR="007D5789" w:rsidRPr="005D0A19">
        <w:rPr>
          <w:rFonts w:ascii="Times New Roman" w:hAnsi="Times New Roman"/>
          <w:sz w:val="24"/>
          <w:szCs w:val="24"/>
          <w:lang w:val="en-US"/>
        </w:rPr>
        <w:t xml:space="preserve">particularly inasmuch as </w:t>
      </w:r>
      <w:r w:rsidR="00FB1651" w:rsidRPr="005D0A19">
        <w:rPr>
          <w:rFonts w:ascii="Times New Roman" w:hAnsi="Times New Roman"/>
          <w:i/>
          <w:sz w:val="24"/>
          <w:szCs w:val="24"/>
          <w:lang w:val="en-US"/>
        </w:rPr>
        <w:t>N</w:t>
      </w:r>
      <w:r w:rsidR="004C6742" w:rsidRPr="005D0A19">
        <w:rPr>
          <w:rFonts w:ascii="Times New Roman" w:hAnsi="Times New Roman"/>
          <w:i/>
          <w:sz w:val="24"/>
          <w:szCs w:val="24"/>
          <w:lang w:val="en-US"/>
        </w:rPr>
        <w:t>. antennatus</w:t>
      </w:r>
      <w:r w:rsidR="00F01650" w:rsidRPr="005D0A19">
        <w:rPr>
          <w:rFonts w:ascii="Times New Roman" w:hAnsi="Times New Roman"/>
          <w:i/>
          <w:sz w:val="24"/>
          <w:szCs w:val="24"/>
          <w:lang w:val="en-US"/>
        </w:rPr>
        <w:t>, N. germanicus</w:t>
      </w:r>
      <w:r w:rsidR="004C6742" w:rsidRPr="005D0A19">
        <w:rPr>
          <w:rFonts w:ascii="Times New Roman" w:hAnsi="Times New Roman"/>
          <w:sz w:val="24"/>
          <w:szCs w:val="24"/>
          <w:lang w:val="en-US"/>
        </w:rPr>
        <w:t xml:space="preserve"> and </w:t>
      </w:r>
      <w:r w:rsidR="004C6742" w:rsidRPr="005D0A19">
        <w:rPr>
          <w:rFonts w:ascii="Times New Roman" w:hAnsi="Times New Roman"/>
          <w:i/>
          <w:sz w:val="24"/>
          <w:szCs w:val="24"/>
          <w:lang w:val="en-US"/>
        </w:rPr>
        <w:t>N. sepultor</w:t>
      </w:r>
      <w:r w:rsidR="004C6742" w:rsidRPr="005D0A19">
        <w:rPr>
          <w:rFonts w:ascii="Times New Roman" w:hAnsi="Times New Roman"/>
          <w:sz w:val="24"/>
          <w:szCs w:val="24"/>
          <w:lang w:val="en-US"/>
        </w:rPr>
        <w:t xml:space="preserve"> are listed as endangered species on the Czech Red List of Invertebrates</w:t>
      </w:r>
      <w:r w:rsidR="00485E16" w:rsidRPr="005D0A19">
        <w:rPr>
          <w:rFonts w:ascii="Times New Roman" w:hAnsi="Times New Roman"/>
          <w:sz w:val="24"/>
          <w:szCs w:val="24"/>
          <w:lang w:val="en-US"/>
        </w:rPr>
        <w:t>) and in</w:t>
      </w:r>
      <w:r w:rsidR="009E193A" w:rsidRPr="005D0A19">
        <w:rPr>
          <w:rFonts w:ascii="Times New Roman" w:hAnsi="Times New Roman"/>
          <w:sz w:val="24"/>
          <w:szCs w:val="24"/>
          <w:lang w:val="en-US"/>
        </w:rPr>
        <w:t xml:space="preserve"> </w:t>
      </w:r>
      <w:r w:rsidR="00DC2D02" w:rsidRPr="005D0A19">
        <w:rPr>
          <w:rFonts w:ascii="Times New Roman" w:hAnsi="Times New Roman"/>
          <w:sz w:val="24"/>
          <w:szCs w:val="24"/>
          <w:lang w:val="en-US"/>
        </w:rPr>
        <w:t>forensic entomology</w:t>
      </w:r>
      <w:r w:rsidR="004C6742" w:rsidRPr="005D0A19">
        <w:rPr>
          <w:rFonts w:ascii="Times New Roman" w:hAnsi="Times New Roman"/>
          <w:sz w:val="24"/>
          <w:szCs w:val="24"/>
          <w:lang w:val="en-US"/>
        </w:rPr>
        <w:t xml:space="preserve">. </w:t>
      </w:r>
    </w:p>
    <w:p w:rsidR="004C3D71" w:rsidRPr="005D0A19" w:rsidRDefault="004C3D71" w:rsidP="00767222">
      <w:pPr>
        <w:pStyle w:val="Nadpis1"/>
        <w:rPr>
          <w:lang w:val="en-US"/>
        </w:rPr>
      </w:pPr>
      <w:bookmarkStart w:id="2" w:name="_Toc379133443"/>
      <w:r w:rsidRPr="005D0A19">
        <w:rPr>
          <w:lang w:val="en-US"/>
        </w:rPr>
        <w:lastRenderedPageBreak/>
        <w:t>INTRODUCTION</w:t>
      </w:r>
      <w:bookmarkEnd w:id="2"/>
    </w:p>
    <w:p w:rsidR="00A11EA7" w:rsidRPr="005D0A19" w:rsidRDefault="00A11EA7" w:rsidP="00113DC6">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Carrion beetles (Coleoptera: Silphidae) are frequently associated with</w:t>
      </w:r>
      <w:r w:rsidR="006D18E7" w:rsidRPr="005D0A19">
        <w:rPr>
          <w:rFonts w:ascii="Times New Roman" w:hAnsi="Times New Roman"/>
          <w:sz w:val="24"/>
          <w:szCs w:val="24"/>
          <w:lang w:val="en-US"/>
        </w:rPr>
        <w:t xml:space="preserve"> </w:t>
      </w:r>
      <w:r w:rsidR="00280208" w:rsidRPr="005D0A19">
        <w:rPr>
          <w:rFonts w:ascii="Times New Roman" w:hAnsi="Times New Roman"/>
          <w:sz w:val="24"/>
          <w:szCs w:val="24"/>
          <w:lang w:val="en-US"/>
        </w:rPr>
        <w:t xml:space="preserve">the </w:t>
      </w:r>
      <w:r w:rsidR="006D18E7" w:rsidRPr="005D0A19">
        <w:rPr>
          <w:rFonts w:ascii="Times New Roman" w:hAnsi="Times New Roman"/>
          <w:sz w:val="24"/>
          <w:szCs w:val="24"/>
          <w:lang w:val="en-US"/>
        </w:rPr>
        <w:t>corpses of</w:t>
      </w:r>
      <w:r w:rsidRPr="005D0A19">
        <w:rPr>
          <w:rFonts w:ascii="Times New Roman" w:hAnsi="Times New Roman"/>
          <w:sz w:val="24"/>
          <w:szCs w:val="24"/>
          <w:lang w:val="en-US"/>
        </w:rPr>
        <w:t xml:space="preserve"> vertebrate</w:t>
      </w:r>
      <w:r w:rsidR="006D18E7" w:rsidRPr="005D0A19">
        <w:rPr>
          <w:rFonts w:ascii="Times New Roman" w:hAnsi="Times New Roman"/>
          <w:sz w:val="24"/>
          <w:szCs w:val="24"/>
          <w:lang w:val="en-US"/>
        </w:rPr>
        <w:t>s</w:t>
      </w:r>
      <w:r w:rsidRPr="005D0A19">
        <w:rPr>
          <w:rFonts w:ascii="Times New Roman" w:hAnsi="Times New Roman"/>
          <w:sz w:val="24"/>
          <w:szCs w:val="24"/>
          <w:lang w:val="en-US"/>
        </w:rPr>
        <w:t xml:space="preserve"> and they </w:t>
      </w:r>
      <w:r w:rsidR="00280208" w:rsidRPr="005D0A19">
        <w:rPr>
          <w:rFonts w:ascii="Times New Roman" w:hAnsi="Times New Roman"/>
          <w:sz w:val="24"/>
          <w:szCs w:val="24"/>
          <w:lang w:val="en-US"/>
        </w:rPr>
        <w:t>provide a</w:t>
      </w:r>
      <w:r w:rsidRPr="005D0A19">
        <w:rPr>
          <w:rFonts w:ascii="Times New Roman" w:hAnsi="Times New Roman"/>
          <w:sz w:val="24"/>
          <w:szCs w:val="24"/>
          <w:lang w:val="en-US"/>
        </w:rPr>
        <w:t xml:space="preserve"> wide range of ecosystem services</w:t>
      </w:r>
      <w:r w:rsidR="006D18E7" w:rsidRPr="005D0A19">
        <w:rPr>
          <w:rFonts w:ascii="Times New Roman" w:hAnsi="Times New Roman"/>
          <w:sz w:val="24"/>
          <w:szCs w:val="24"/>
          <w:lang w:val="en-US"/>
        </w:rPr>
        <w:t>,</w:t>
      </w:r>
      <w:r w:rsidRPr="005D0A19">
        <w:rPr>
          <w:rFonts w:ascii="Times New Roman" w:hAnsi="Times New Roman"/>
          <w:sz w:val="24"/>
          <w:szCs w:val="24"/>
          <w:lang w:val="en-US"/>
        </w:rPr>
        <w:t xml:space="preserve"> </w:t>
      </w:r>
      <w:r w:rsidR="00280208" w:rsidRPr="005D0A19">
        <w:rPr>
          <w:rFonts w:ascii="Times New Roman" w:hAnsi="Times New Roman"/>
          <w:sz w:val="24"/>
          <w:szCs w:val="24"/>
          <w:lang w:val="en-US"/>
        </w:rPr>
        <w:t xml:space="preserve">such as </w:t>
      </w:r>
      <w:r w:rsidR="007D5789" w:rsidRPr="005D0A19">
        <w:rPr>
          <w:rFonts w:ascii="Times New Roman" w:hAnsi="Times New Roman"/>
          <w:sz w:val="24"/>
          <w:szCs w:val="24"/>
          <w:lang w:val="en-US"/>
        </w:rPr>
        <w:t>to</w:t>
      </w:r>
      <w:r w:rsidR="00280208" w:rsidRPr="005D0A19">
        <w:rPr>
          <w:rFonts w:ascii="Times New Roman" w:hAnsi="Times New Roman"/>
          <w:sz w:val="24"/>
          <w:szCs w:val="24"/>
          <w:lang w:val="en-US"/>
        </w:rPr>
        <w:t xml:space="preserve"> </w:t>
      </w:r>
      <w:r w:rsidRPr="005D0A19">
        <w:rPr>
          <w:rFonts w:ascii="Times New Roman" w:hAnsi="Times New Roman"/>
          <w:sz w:val="24"/>
          <w:szCs w:val="24"/>
          <w:lang w:val="en-US"/>
        </w:rPr>
        <w:t>promot</w:t>
      </w:r>
      <w:r w:rsidR="007D5789" w:rsidRPr="005D0A19">
        <w:rPr>
          <w:rFonts w:ascii="Times New Roman" w:hAnsi="Times New Roman"/>
          <w:sz w:val="24"/>
          <w:szCs w:val="24"/>
          <w:lang w:val="en-US"/>
        </w:rPr>
        <w:t>e</w:t>
      </w:r>
      <w:r w:rsidRPr="005D0A19">
        <w:rPr>
          <w:rFonts w:ascii="Times New Roman" w:hAnsi="Times New Roman"/>
          <w:sz w:val="24"/>
          <w:szCs w:val="24"/>
          <w:lang w:val="en-US"/>
        </w:rPr>
        <w:t xml:space="preserve"> nutrient recycling and remov</w:t>
      </w:r>
      <w:r w:rsidR="007D5789" w:rsidRPr="005D0A19">
        <w:rPr>
          <w:rFonts w:ascii="Times New Roman" w:hAnsi="Times New Roman"/>
          <w:sz w:val="24"/>
          <w:szCs w:val="24"/>
          <w:lang w:val="en-US"/>
        </w:rPr>
        <w:t>e</w:t>
      </w:r>
      <w:r w:rsidRPr="005D0A19">
        <w:rPr>
          <w:rFonts w:ascii="Times New Roman" w:hAnsi="Times New Roman"/>
          <w:sz w:val="24"/>
          <w:szCs w:val="24"/>
          <w:lang w:val="en-US"/>
        </w:rPr>
        <w:t xml:space="preserve"> potential breeding sites </w:t>
      </w:r>
      <w:r w:rsidR="00F91333" w:rsidRPr="005D0A19">
        <w:rPr>
          <w:rFonts w:ascii="Times New Roman" w:hAnsi="Times New Roman"/>
          <w:sz w:val="24"/>
          <w:szCs w:val="24"/>
          <w:lang w:val="en-US"/>
        </w:rPr>
        <w:t>of</w:t>
      </w:r>
      <w:r w:rsidRPr="005D0A19">
        <w:rPr>
          <w:rFonts w:ascii="Times New Roman" w:hAnsi="Times New Roman"/>
          <w:sz w:val="24"/>
          <w:szCs w:val="24"/>
          <w:lang w:val="en-US"/>
        </w:rPr>
        <w:t xml:space="preserve"> noxious flies (Diptera: Calliphoridae and Sarcophagidae)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"Anderson", "given" : "R. S.", "non-dropping-particle" : "", "parse-names" : false, "suffix" : "" }, { "dropping-particle" : "", "family" : "Peck", "given" : "S. B.", "non-dropping-particle" : "", "parse-names" : false, "suffix" : "" } ], "id" : "ITEM-1", "issued" : { "date-parts" : [ [ "1985" ] ] }, "page" : "121", "publisher" : "Agriculture Canada", "publisher-place" : "Ottawa", "title" : "The Insects and Arachnids of Canada, Part 13: The carrion beetles of Canada and Alaska (Coleoptera: Silphidae and Agyrtidae)", "type" : "book" }, "uris" : [ "http://www.mendeley.com/documents/?uuid=35aa31bf-6424-47c0-b84b-5e177f6827d0" ] }, { "id" : "ITEM-2", "itemData" : { "author" : [ { "dropping-particle" : "", "family" : "Sikes", "given" : "D.", "non-dropping-particle" : "", "parse-names" : false, "suffix" : "" } ], "container-title" : "Encyclopedia of Entomology. Volume 1: A - C", "edition" : "2", "editor" : [ { "dropping-particle" : "", "family" : "Capinera", "given" : "J. L.", "non-dropping-particle" : "", "parse-names" : false, "suffix" : "" } ], "id" : "ITEM-2", "issued" : { "date-parts" : [ [ "2008" ] ] }, "page" : "749-758", "publisher" : "Springer", "publisher-place" : "Berlin", "title" : "Carrion beetles (Coleoptera: Silphidae).", "type" : "chapter" }, "uris" : [ "http://www.mendeley.com/documents/?uuid=b986a2f4-c72e-4359-bcc6-387e44e54089" ] }, { "id" : "ITEM-3", "itemData" : { "ISBN" : "9780123741448", "author" : [ { "dropping-particle" : "", "family" : "Goff", "given" : "M.Lee", "non-dropping-particle" : "", "parse-names" : false, "suffix" : "" } ], "container-title" : "Encyclopedia of Insects", "edition" : "2.", "editor" : [ { "dropping-particle" : "", "family" : "Resh", "given" : "V. H.", "non-dropping-particle" : "", "parse-names" : false, "suffix" : "" }, { "dropping-particle" : "", "family" : "Card\u00e9", "given" : "R. T.", "non-dropping-particle" : "", "parse-names" : false, "suffix" : "" } ], "id" : "ITEM-3", "issued" : { "date-parts" : [ [ "2009" ] ] }, "page" : "381-386", "publisher" : "Elsevier", "publisher-place" : "London", "title" : "Forensic Entomology.", "type" : "chapter" }, "uris" : [ "http://www.mendeley.com/documents/?uuid=a63a2779-c5db-49b0-b38d-83a4362c5ae2" ] } ], "mendeley" : { "formattedCitation" : "(Anderson &amp; Peck, 1985; Sikes, 2008; Goff, 2009)", "plainTextFormattedCitation" : "(Anderson &amp; Peck, 1985; Sikes, 2008; Goff, 2009)", "previouslyFormattedCitation" : "(Anderson &amp; Peck, 1985; Sikes, 2008; Goff, 2009)"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(Anderson &amp; Peck, 1985; Sikes, 2008; Goff, 2009)</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Despite their relatively low </w:t>
      </w:r>
      <w:r w:rsidR="00EF3A6C" w:rsidRPr="005D0A19">
        <w:rPr>
          <w:rFonts w:ascii="Times New Roman" w:hAnsi="Times New Roman"/>
          <w:sz w:val="24"/>
          <w:szCs w:val="24"/>
          <w:lang w:val="en-US"/>
        </w:rPr>
        <w:t xml:space="preserve">global </w:t>
      </w:r>
      <w:r w:rsidRPr="005D0A19">
        <w:rPr>
          <w:rFonts w:ascii="Times New Roman" w:hAnsi="Times New Roman"/>
          <w:sz w:val="24"/>
          <w:szCs w:val="24"/>
          <w:lang w:val="en-US"/>
        </w:rPr>
        <w:t>species diversity (186 species)</w:t>
      </w:r>
      <w:r w:rsidR="00280208" w:rsidRPr="005D0A19">
        <w:rPr>
          <w:rFonts w:ascii="Times New Roman" w:hAnsi="Times New Roman"/>
          <w:sz w:val="24"/>
          <w:szCs w:val="24"/>
          <w:lang w:val="en-US"/>
        </w:rPr>
        <w:t>,</w:t>
      </w:r>
      <w:r w:rsidRPr="005D0A19">
        <w:rPr>
          <w:rFonts w:ascii="Times New Roman" w:hAnsi="Times New Roman"/>
          <w:sz w:val="24"/>
          <w:szCs w:val="24"/>
          <w:lang w:val="en-US"/>
        </w:rPr>
        <w:t xml:space="preserve"> they are widely spread over </w:t>
      </w:r>
      <w:r w:rsidR="00DF59B1" w:rsidRPr="005D0A19">
        <w:rPr>
          <w:rFonts w:ascii="Times New Roman" w:hAnsi="Times New Roman"/>
          <w:sz w:val="24"/>
          <w:szCs w:val="24"/>
          <w:lang w:val="en-US"/>
        </w:rPr>
        <w:t xml:space="preserve">the </w:t>
      </w:r>
      <w:proofErr w:type="spellStart"/>
      <w:r w:rsidR="00DA2F6E" w:rsidRPr="005D0A19">
        <w:rPr>
          <w:rFonts w:ascii="Times New Roman" w:hAnsi="Times New Roman"/>
          <w:sz w:val="24"/>
          <w:szCs w:val="24"/>
          <w:lang w:val="en-US"/>
        </w:rPr>
        <w:t>Holarctic</w:t>
      </w:r>
      <w:proofErr w:type="spellEnd"/>
      <w:r w:rsidR="00DA2F6E"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region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"Sikes", "given" : "D.", "non-dropping-particle" : "", "parse-names" : false, "suffix" : "" } ], "container-title" : "Encyclopedia of Entomology. Volume 1: A - C", "edition" : "2", "editor" : [ { "dropping-particle" : "", "family" : "Capinera", "given" : "J. L.", "non-dropping-particle" : "", "parse-names" : false, "suffix" : "" } ], "id" : "ITEM-1", "issued" : { "date-parts" : [ [ "2008" ] ] }, "page" : "749-758", "publisher" : "Springer", "publisher-place" : "Berlin", "title" : "Carrion beetles (Coleoptera: Silphidae).", "type" : "chapter" }, "uris" : [ "http://www.mendeley.com/documents/?uuid=b986a2f4-c72e-4359-bcc6-387e44e54089" ] }, { "id" : "ITEM-2", "itemData" : { "author" : [ { "dropping-particle" : "V.", "family" : "Grebennikov", "given" : "V.", "non-dropping-particle" : "", "parse-names" : false, "suffix" : "" }, { "dropping-particle" : "", "family" : "Newton", "given" : "A. F.", "non-dropping-particle" : "", "parse-names" : false, "suffix" : "" } ], "container-title" : "Arthropod Systematics &amp; Phylogeny", "id" : "ITEM-2", "issued" : { "date-parts" : [ [ "2012" ] ] }, "page" : "133-165", "title" : "Detecting the basal dichotomies in the monophylum of carrion and rove beetles (Insecta: Coleoptera: Silphidae and Staphylinidae) with emphasis on the Oxyteline group of subfamilies.", "type" : "article-journal", "volume" : "70" }, "uris" : [ "http://www.mendeley.com/documents/?uuid=20437cc4-3564-4762-b835-f7ac9d476b34" ] } ], "mendeley" : { "formattedCitation" : "(Sikes, 2008; Grebennikov &amp; Newton, 2012)", "plainTextFormattedCitation" : "(Sikes, 2008; Grebennikov &amp; Newton, 2012)", "previouslyFormattedCitation" : "(Sikes, 2008; Grebennikov &amp; Newton, 2012)"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(Sikes, 2008; Grebennikov &amp; Newton, 2012)</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p>
    <w:p w:rsidR="00A11EA7"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Carrion beetles can be divided into two tax</w:t>
      </w:r>
      <w:r w:rsidR="006D18E7" w:rsidRPr="005D0A19">
        <w:rPr>
          <w:rFonts w:ascii="Times New Roman" w:hAnsi="Times New Roman"/>
          <w:sz w:val="24"/>
          <w:szCs w:val="24"/>
          <w:lang w:val="en-US"/>
        </w:rPr>
        <w:t xml:space="preserve">onomic groups, </w:t>
      </w:r>
      <w:r w:rsidR="007D5789" w:rsidRPr="005D0A19">
        <w:rPr>
          <w:rFonts w:ascii="Times New Roman" w:hAnsi="Times New Roman"/>
          <w:sz w:val="24"/>
          <w:szCs w:val="24"/>
          <w:lang w:val="en-US"/>
        </w:rPr>
        <w:t xml:space="preserve">the </w:t>
      </w:r>
      <w:r w:rsidR="006D18E7" w:rsidRPr="005D0A19">
        <w:rPr>
          <w:rFonts w:ascii="Times New Roman" w:hAnsi="Times New Roman"/>
          <w:sz w:val="24"/>
          <w:szCs w:val="24"/>
          <w:lang w:val="en-US"/>
        </w:rPr>
        <w:t>subfamil</w:t>
      </w:r>
      <w:r w:rsidR="00E86D02" w:rsidRPr="005D0A19">
        <w:rPr>
          <w:rFonts w:ascii="Times New Roman" w:hAnsi="Times New Roman"/>
          <w:sz w:val="24"/>
          <w:szCs w:val="24"/>
          <w:lang w:val="en-US"/>
        </w:rPr>
        <w:t>ies</w:t>
      </w:r>
      <w:r w:rsidRPr="005D0A19">
        <w:rPr>
          <w:rFonts w:ascii="Times New Roman" w:hAnsi="Times New Roman"/>
          <w:sz w:val="24"/>
          <w:szCs w:val="24"/>
          <w:lang w:val="en-US"/>
        </w:rPr>
        <w:t xml:space="preserve"> Silphinae and Nicrophorinae</w:t>
      </w:r>
      <w:r w:rsidR="009B6EAB" w:rsidRPr="005D0A19">
        <w:rPr>
          <w:rFonts w:ascii="Times New Roman" w:hAnsi="Times New Roman"/>
          <w:sz w:val="24"/>
          <w:szCs w:val="24"/>
          <w:lang w:val="en-US"/>
        </w:rPr>
        <w:t>,</w:t>
      </w:r>
      <w:r w:rsidRPr="005D0A19">
        <w:rPr>
          <w:rFonts w:ascii="Times New Roman" w:hAnsi="Times New Roman"/>
          <w:sz w:val="24"/>
          <w:szCs w:val="24"/>
          <w:lang w:val="en-US"/>
        </w:rPr>
        <w:t xml:space="preserve"> which are morphologically and also ecologically different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"Sikes", "given" : "Derek", "non-dropping-particle" : "", "parse-names" : false, "suffix" : "" } ], "container-title" : "Handbook of Zoology, Volume IV: Arthropoda: Insecta, Part 38: Coleoptera, Beetles. 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"ITEM-1", "issued" : { "date-parts" : [ [ "2005" ] ] }, "page" : "288-296", "publisher" : "Walter de Gruyter", "publisher-place" : "Berlin", "title" : "Silphidae Latreille, 1807.", "type" : "chapter" }, "uris" : [ "http://www.mendeley.com/documents/?uuid=f292b3ca-29a0-4568-944a-b9d4d9cdb1dd" ] } ], "mendeley" : { "formattedCitation" : "(Sikes, 2005)", "plainTextFormattedCitation" : "(Sikes, 2005)", "previouslyFormattedCitation" : "(Sikes, 2005)"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(Sikes, 2005)</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commentRangeStart w:id="3"/>
      <w:r w:rsidRPr="005D0A19">
        <w:rPr>
          <w:rFonts w:ascii="Times New Roman" w:hAnsi="Times New Roman"/>
          <w:sz w:val="24"/>
          <w:szCs w:val="24"/>
          <w:lang w:val="en-US"/>
        </w:rPr>
        <w:t xml:space="preserve">Burying beetles from </w:t>
      </w:r>
      <w:r w:rsidR="004A3A04"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subgenus </w:t>
      </w:r>
      <w:r w:rsidRPr="005D0A19">
        <w:rPr>
          <w:rFonts w:ascii="Times New Roman" w:hAnsi="Times New Roman"/>
          <w:i/>
          <w:sz w:val="24"/>
          <w:szCs w:val="24"/>
          <w:lang w:val="en-US"/>
        </w:rPr>
        <w:t>Nicrophorus</w:t>
      </w:r>
      <w:r w:rsidRPr="005D0A19">
        <w:rPr>
          <w:rFonts w:ascii="Times New Roman" w:hAnsi="Times New Roman"/>
          <w:sz w:val="24"/>
          <w:szCs w:val="24"/>
          <w:lang w:val="en-US"/>
        </w:rPr>
        <w:t xml:space="preserve"> </w:t>
      </w:r>
      <w:r w:rsidR="004A3A04" w:rsidRPr="005D0A19">
        <w:rPr>
          <w:rFonts w:ascii="Times New Roman" w:hAnsi="Times New Roman"/>
          <w:sz w:val="24"/>
          <w:szCs w:val="24"/>
          <w:lang w:val="en-US"/>
        </w:rPr>
        <w:t>(</w:t>
      </w:r>
      <w:r w:rsidR="00900BD7" w:rsidRPr="005D0A19">
        <w:rPr>
          <w:rFonts w:ascii="Times New Roman" w:hAnsi="Times New Roman"/>
          <w:sz w:val="24"/>
          <w:szCs w:val="24"/>
          <w:lang w:val="en-US"/>
        </w:rPr>
        <w:t>Fabricius</w:t>
      </w:r>
      <w:r w:rsidR="004A3A04" w:rsidRPr="005D0A19">
        <w:rPr>
          <w:rFonts w:ascii="Times New Roman" w:hAnsi="Times New Roman"/>
          <w:sz w:val="24"/>
          <w:szCs w:val="24"/>
          <w:lang w:val="en-US"/>
        </w:rPr>
        <w:t>)</w:t>
      </w:r>
      <w:r w:rsidR="00900BD7"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(Nicrophorinae) are well known </w:t>
      </w:r>
      <w:commentRangeEnd w:id="3"/>
      <w:r w:rsidR="00A7715D">
        <w:rPr>
          <w:rStyle w:val="Odkaznakoment"/>
        </w:rPr>
        <w:commentReference w:id="3"/>
      </w:r>
      <w:r w:rsidRPr="005D0A19">
        <w:rPr>
          <w:rFonts w:ascii="Times New Roman" w:hAnsi="Times New Roman"/>
          <w:sz w:val="24"/>
          <w:szCs w:val="24"/>
          <w:lang w:val="en-US"/>
        </w:rPr>
        <w:t xml:space="preserve">for their </w:t>
      </w:r>
      <w:r w:rsidR="00E86D02" w:rsidRPr="005D0A19">
        <w:rPr>
          <w:rFonts w:ascii="Times New Roman" w:hAnsi="Times New Roman"/>
          <w:sz w:val="24"/>
          <w:szCs w:val="24"/>
          <w:lang w:val="en-US"/>
        </w:rPr>
        <w:t>bi</w:t>
      </w:r>
      <w:r w:rsidRPr="005D0A19">
        <w:rPr>
          <w:rFonts w:ascii="Times New Roman" w:hAnsi="Times New Roman"/>
          <w:sz w:val="24"/>
          <w:szCs w:val="24"/>
          <w:lang w:val="en-US"/>
        </w:rPr>
        <w:t xml:space="preserve">parental care, </w:t>
      </w:r>
      <w:r w:rsidR="004A3A04" w:rsidRPr="005D0A19">
        <w:rPr>
          <w:rFonts w:ascii="Times New Roman" w:hAnsi="Times New Roman"/>
          <w:sz w:val="24"/>
          <w:szCs w:val="24"/>
          <w:lang w:val="en-US"/>
        </w:rPr>
        <w:t xml:space="preserve">while </w:t>
      </w:r>
      <w:r w:rsidRPr="005D0A19">
        <w:rPr>
          <w:rFonts w:ascii="Times New Roman" w:hAnsi="Times New Roman"/>
          <w:sz w:val="24"/>
          <w:szCs w:val="24"/>
          <w:lang w:val="en-US"/>
        </w:rPr>
        <w:t xml:space="preserve">beetles </w:t>
      </w:r>
      <w:r w:rsidR="004A3A04" w:rsidRPr="005D0A19">
        <w:rPr>
          <w:rFonts w:ascii="Times New Roman" w:hAnsi="Times New Roman"/>
          <w:sz w:val="24"/>
          <w:szCs w:val="24"/>
          <w:lang w:val="en-US"/>
        </w:rPr>
        <w:t xml:space="preserve">from the </w:t>
      </w:r>
      <w:r w:rsidRPr="005D0A19">
        <w:rPr>
          <w:rFonts w:ascii="Times New Roman" w:hAnsi="Times New Roman"/>
          <w:sz w:val="24"/>
          <w:szCs w:val="24"/>
          <w:lang w:val="en-US"/>
        </w:rPr>
        <w:t xml:space="preserve">subfamily Silphinae do not </w:t>
      </w:r>
      <w:r w:rsidR="007D5789" w:rsidRPr="005D0A19">
        <w:rPr>
          <w:rFonts w:ascii="Times New Roman" w:hAnsi="Times New Roman"/>
          <w:sz w:val="24"/>
          <w:szCs w:val="24"/>
          <w:lang w:val="en-US"/>
        </w:rPr>
        <w:t xml:space="preserve">manifest </w:t>
      </w:r>
      <w:r w:rsidRPr="005D0A19">
        <w:rPr>
          <w:rFonts w:ascii="Times New Roman" w:hAnsi="Times New Roman"/>
          <w:sz w:val="24"/>
          <w:szCs w:val="24"/>
          <w:lang w:val="en-US"/>
        </w:rPr>
        <w:t xml:space="preserve">such </w:t>
      </w:r>
      <w:r w:rsidR="009969EB" w:rsidRPr="005D0A19">
        <w:rPr>
          <w:rFonts w:ascii="Times New Roman" w:hAnsi="Times New Roman"/>
          <w:sz w:val="24"/>
          <w:szCs w:val="24"/>
          <w:lang w:val="en-US"/>
        </w:rPr>
        <w:t>behavior</w:t>
      </w:r>
      <w:r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"Peck", "given" : "Stewart B.", "non-dropping-particle" : "", "parse-names" : false, "suffix" : "" }, { "dropping-particle" : "", "family" : "Anderson", "given" : "Robert S.", "non-dropping-particle" : "", "parse-names" : false, "suffix" : "" } ], "container-title" : "Quaestiones Entomologicae", "id" : "ITEM-1", "issue" : "3", "issued" : { "date-parts" : [ [ "1985" ] ] }, "page" : "247-317", "title" : "Taxonomy, phylogeny and biogeography of the carrion beetles of Latin America (Coleoptera: Silphidae)", "type" : "article-journal", "volume" : "21" }, "uris" : [ "http://www.mendeley.com/documents/?uuid=a8360905-da75-47fa-95bc-896490bca585" ] }, { "id" : "ITEM-2", "itemData" : { "DOI" : "10.1016/j.ympev.2013.07.022", "ISSN" : "1095-9513",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GTR+I+G,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NecroxenusSemenov-Tian-Shanskij, 1933, and NicrophorusFabricius, 1775.", "author" : [ { "dropping-particle" : "", "family" : "Sikes", "given" : "Derek S", "non-dropping-particle" : "", "parse-names" : false, "suffix" : "" }, { "dropping-particle" : "", "family" : "Venables", "given" : "Chandra", "non-dropping-particle" : "", "parse-names" : false, "suffix" : "" } ], "container-title" : "Molecular Phylogenetics and Evolution", "id" : "ITEM-2", "issue" : "3", "issued" : { "date-parts" : [ [ "2013", "12" ] ] }, "page" : "552-65", "publisher" : "Elsevier Inc.", "title" : "Molecular phylogeny of the burying beetles (Coleoptera: Silphidae: Nicrophorinae).", "type" : "article-journal", "volume" : "69" }, "uris" : [ "http://www.mendeley.com/documents/?uuid=06d397ab-5447-4dd5-b87f-952f297d597d" ] } ], "mendeley" : { "formattedCitation" : "(Peck &amp; Anderson, 1985a; Sikes &amp; Venables, 2013)", "plainTextFormattedCitation" : "(Peck &amp; Anderson, 1985a; Sikes &amp; Venables, 2013)", "previouslyFormattedCitation" : "(Peck &amp; Anderson, 1985a; Sikes &amp; Venables, 2013)"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(Peck &amp; Anderson, 1985a; Sikes &amp; Venables, 2013)</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p>
    <w:p w:rsidR="00A11EA7" w:rsidRPr="005D0A19" w:rsidRDefault="00320663"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The phenology </w:t>
      </w:r>
      <w:r w:rsidR="00A11EA7" w:rsidRPr="005D0A19">
        <w:rPr>
          <w:rFonts w:ascii="Times New Roman" w:hAnsi="Times New Roman"/>
          <w:sz w:val="24"/>
          <w:szCs w:val="24"/>
          <w:lang w:val="en-US"/>
        </w:rPr>
        <w:t xml:space="preserve">and habitat selection of carrion beetles </w:t>
      </w:r>
      <w:r w:rsidRPr="005D0A19">
        <w:rPr>
          <w:rFonts w:ascii="Times New Roman" w:hAnsi="Times New Roman"/>
          <w:sz w:val="24"/>
          <w:szCs w:val="24"/>
          <w:lang w:val="en-US"/>
        </w:rPr>
        <w:t xml:space="preserve">have been </w:t>
      </w:r>
      <w:r w:rsidR="00A11EA7" w:rsidRPr="005D0A19">
        <w:rPr>
          <w:rFonts w:ascii="Times New Roman" w:hAnsi="Times New Roman"/>
          <w:sz w:val="24"/>
          <w:szCs w:val="24"/>
          <w:lang w:val="en-US"/>
        </w:rPr>
        <w:t xml:space="preserve">intensively studied </w:t>
      </w:r>
      <w:r w:rsidRPr="005D0A19">
        <w:rPr>
          <w:rFonts w:ascii="Times New Roman" w:hAnsi="Times New Roman"/>
          <w:sz w:val="24"/>
          <w:szCs w:val="24"/>
          <w:lang w:val="en-US"/>
        </w:rPr>
        <w:t>in recent</w:t>
      </w:r>
      <w:r w:rsidR="00A11EA7" w:rsidRPr="005D0A19">
        <w:rPr>
          <w:rFonts w:ascii="Times New Roman" w:hAnsi="Times New Roman"/>
          <w:sz w:val="24"/>
          <w:szCs w:val="24"/>
          <w:lang w:val="en-US"/>
        </w:rPr>
        <w:t xml:space="preserve"> years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"Ko\u010d\u00e1rek", "given" : "P", "non-dropping-particle" : "", "parse-names" : false, "suffix" : "" } ], "container-title" : "Biological Rhythm Research", "id" : "ITEM-1", "issued" : { "date-parts" : [ [ "2001" ] ] }, "page" : "431-438", "title" : "Diurnal activity rhythms and niche differentiation in a carrion beetle assemblage (Coleoptera: Silphidae) in Opava, the Czech Republic.", "type" : "article-journal", "volume" : "32" }, "uris" : [ "http://www.mendeley.com/documents/?uuid=f8c1904c-bc12-4618-b206-d830bd5cbdf7" ] }, { "id" : "ITEM-2", "itemData" : { "author" : [ { "dropping-particle" : "", "family" : "Archer", "given" : "M. S.", "non-dropping-particle" : "", "parse-names" : false, "suffix" : "" } ], "container-title" : "Australian Journal of Zoology", "id" : "ITEM-2", "issued" : { "date-parts" : [ [ "2003" ] ] }, "page" : "569-576", "title" : "Annual variation in arrival and departure times of carrion insects at carcasses: implications for succession studies in forensic entomology", "type" : "article-journal", "volume" : "51" }, "uris" : [ "http://www.mendeley.com/documents/?uuid=86737e20-459a-4a3b-a553-7e970eeecd5c" ] }, { "id" : "ITEM-3", "itemData" : { "author" : [ { "dropping-particle" : "", "family" : "Peck", "given" : "S. B.", "non-dropping-particle" : "", "parse-names" : false, "suffix" : "" }, { "dropping-particle" : "", "family" : "Anderson", "given" : "R. S.", "non-dropping-particle" : "", "parse-names" : false, "suffix" : "" } ], "container-title" : "The Coleopterists Bulletin", "id" : "ITEM-3", "issued" : { "date-parts" : [ [ "1985" ] ] }, "page" : "347-353", "title" : "Seasonal activity and habitat associations of adult small carrion beetles in southern Ontario (Coleoptera: Leiodidae: Cholevinae).", "type" : "article-journal", "volume" : "39" }, "uris" : [ "http://www.mendeley.com/documents/?uuid=75fabc2a-ea75-4ef9-a00b-5fbaba50bc39" ] }, { "id" : "ITEM-4", "itemData" : { "author" : [ { "dropping-particle" : "", "family" : "R\u016f\u017ei\u010dka", "given" : "J.", "non-dropping-particle" : "", "parse-names" : false, "suffix" : "" } ], "container-title" : "Acta Societatis Zoologicae Bohemicae", "id" : "ITEM-4", "issued" : { "date-parts" : [ [ "1994" ] ] }, "page" : "67-78", "title" : "Seasonal activity and habitat associations of Silphidae and Leiodidae: Cholevinae (Coleoptera) in central Bohemia.", "type" : "article-journal", "volume" : "58" }, "uris" : [ "http://www.mendeley.com/documents/?uuid=7be55512-1e7b-45d8-ad56-d78dd8beb119" ] }, { "id" : "ITEM-5", "itemData" : { "ISSN" : "1175-5326", "abstract" : "The carrion beetles (Coleoptera: Silphidae) of Texas are surveyed. Thirteen of the 14 species, and five of the six genera, of this ecologically and forensically important group of scavengers that have previously been reported from Texas are confirmed here based on a study of 3,732 adult specimens. The one reported, but unconfirmed, species, Oxelytrum discicolle, was probably based on erroneous label data and is excluded from the Texas fauna. Two additional species, Nicrophorus sayi and N. investigator are discussed as possible, but unconfirmed, components of the fauna. Taxonomic diagnoses, Texas distribution range maps, seasonality profiles, and biological notes are presented for each confirmed species. The confirmed Texas silphid fauna of 13 species comprises 43% of the 30 species of this family that are known from America north of Mexico. The highest richness (11 species) is found in the combined Austroriparian and Texan biotic provinces of eastern Texas. Phenologically, three species (Necrophila americana, O. rugulosum and Nicrophorus tomentosus) exhibit bimodal adult temporal occurrence patterns with peaks in the spring and late summer or fall; four species (Oiceoptoma noveboracense, Necrodes surinamensis, Nicrophorus carolinus, and N. orbicollis) exhibit unimodal occurrence patterns with a single peak in late spring or early summer; one species (Oiceoptoma inaequale) exhibits a unimodal occurrence pattern with a single peak in early spring; and five species (Thanatophilus truncatus, Nicrophorus americanus, N. marginatus, N. mexicanus and N. pustulatus) display unimodal occurrence patterns with peaks in late summer or early fall.", "author" : [ { "dropping-particle" : "", "family" : "Mullins", "given" : "Patricia L.", "non-dropping-particle" : "", "parse-names" : false, "suffix" : "" }, { "dropping-particle" : "", "family" : "Riley", "given" : "Edward G.", "non-dropping-particle" : "", "parse-names" : false, "suffix" : "" }, { "dropping-particle" : "", "family" : "Oswald", "given" : "John D.", "non-dropping-particle" : "", "parse-names" : false, "suffix" : "" } ], "container-title" : "Zootaxa", "id" : "ITEM-5", "issue" : "2", "issued" : { "date-parts" : [ [ "2013", "5" ] ] }, "page" : "221-251", "publisher" : "MAGNOLIA PRESS, PO BOX 41383, AUCKLAND, ST LUKES 1030, NEW ZEALAND", "title" : "Identification, distribution, and adult phenology of the carrion beetles (Coleoptera: Silphidae) of Texas", "type" : "article-journal", "volume" : "3666" }, "uris" : [ "http://www.mendeley.com/documents/?uuid=84168f7f-59bd-4e01-81b7-2a528b480fcb" ] }, { "id" : "ITEM-6", "itemData" : { "DOI" : "10.1016/0006-3207(96)00003-1", "ISSN" : "00063207", "author" : [ { "dropping-particle" : "V.", "family" : "Lomolino", "given" : "Mark", "non-dropping-particle" : "", "parse-names" : false, "suffix" : "" }, { "dropping-particle" : "", "family" : "Creighton", "given" : "J.Curtis", "non-dropping-particle" : "", "parse-names" : false, "suffix" : "" } ], "container-title" : "Biological Conservation", "id" : "ITEM-6", "issue" : "2-3", "issued" : { "date-parts" : [ [ "1996", "1" ] ] }, "page" : "235-241", "title" : "Habitat selection, breeding success and conservation of the endangered American burying beetle Nicrophorus americanus", "type" : "article-journal", "volume" : "77" }, "uris" : [ "http://www.mendeley.com/documents/?uuid=1a8841ad-ec38-48bf-96f7-bcfd0ba31ff6" ] }, { "id" : "ITEM-7", "itemData" : { "author" : [ { "dropping-particle" : "", "family" : "Lingafelter", "given" : "Steven W.", "non-dropping-particle" : "", "parse-names" : false, "suffix" : "" } ], "container-title" : "Journal of the Kansas Entomological Society", "id" : "ITEM-7", "issue" : "2", "issued" : { "date-parts" : [ [ "1995" ] ] }, "page" : "214-223", "title" : "Diversity, Habitat Preferences, and Seasonality of Kansas Carrion Beetles ( Coleoptera : Silphidae )", "type" : "article-journal", "volume" : "68" }, "uris" : [ "http://www.mendeley.com/documents/?uuid=0b416d4b-f1dd-423f-a7d0-930b5699e7fd" ] }, { "id" : "ITEM-8", "itemData" : { "ISBN" : "2965229655", "author" : [ { "dropping-particle" : "", "family" : "Creighton", "given" : "J Curtis", "non-dropping-particle" : "", "parse-names" : false, "suffix" : "" }, { "dropping-particle" : "", "family" : "Vaughn", "given" : "Caryn C", "non-dropping-particle" : "", "parse-names" : false, "suffix" : "" }, { "dropping-particle" : "", "family" : "Chapman", "given" : "Brian R", "non-dropping-particle" : "", "parse-names" : false, "suffix" : "" } ], "container-title" : "The Southwestern Naturalist", "id" : "ITEM-8", "issue" : "3", "issued" : { "date-parts" : [ [ "1993" ] ] }, "page" : "275-277", "title" : "Habitat Preference of the Endangered American Burying Beetle (Nicrophorus americanus) in Oklahoma", "type" : "article-journal", "volume" : "38" }, "uris" : [ "http://www.mendeley.com/documents/?uuid=8d64ab11-9b72-4ddb-9a6b-fe923687a533" ] }, { "id" : "ITEM-9", "itemData" : { "DOI" : "10.1139/Z07-016", "ISSN" : "0008-4301", "author" : [ { "dropping-particle" : "", "family" : "Hocking", "given" : "M.D.", "non-dropping-particle" : "", "parse-names" : false, "suffix" : "" }, { "dropping-particle" : "", "family" : "Darimont", "given" : "C.T.", "non-dropping-particle" : "", "parse-names" : false, "suffix" : "" }, { "dropping-particle" : "", "family" : "Christie", "given" : "K.S.", "non-dropping-particle" : "", "parse-names" : false, "suffix" : "" }, { "dropping-particle" : "", "family" : "Reimchen", "given" : "T.E.", "non-dropping-particle" : "", "parse-names" : false, "suffix" : "" } ], "container-title" : "Canadian Journal of Zoology", "id" : "ITEM-9", "issue" : "3", "issued" : { "date-parts" : [ [ "2007", "2" ] ] }, "page" : "437-442", "title" : "Niche variation in burying beetles ( Nicrophorus spp.) associated with marine and terrestrial carrion", "type" : "article-journal", "volume" : "85" }, "uris" : [ "http://www.mendeley.com/documents/?uuid=801493db-1a92-405f-a4e0-962de7522b47" ] } ], "mendeley" : { "formattedCitation" : "(Peck &amp; Anderson, 1985b; Creighton &lt;i&gt;et al.&lt;/i&gt;, 1993; R\u016f\u017ei\u010dka, 1994; Lingafelter, 1995; Lomolino &amp; Creighton, 1996; Ko\u010d\u00e1rek, 2001; Archer, 2003; Hocking &lt;i&gt;et al.&lt;/i&gt;, 2007; Mullins &lt;i&gt;et al.&lt;/i&gt;, 2013)", "manualFormatting" : "(e.g. Peck &amp; Anderson, 1985b; Creighton et al., 1993; R\u016f\u017ei\u010dka, 1994; Lingafelter, 1995; Lomolino &amp; Creighton, 1996; Ko\u010d\u00e1rek, 2001; Archer, 2003; Hocking et al., 2007; Mullins et al., 2013)", "plainTextFormattedCitation" : "(Peck &amp; Anderson, 1985b; Creighton et al., 1993; R\u016f\u017ei\u010dka, 1994; Lingafelter, 1995; Lomolino &amp; Creighton, 1996; Ko\u010d\u00e1rek, 2001; Archer, 2003; Hocking et al., 2007; Mullins et al., 2013)", "previouslyFormattedCitation" : "(Peck &amp; Anderson, 1985b; Creighton &lt;i&gt;et al.&lt;/i&gt;, 1993; R\u016f\u017ei\u010dka, 1994; Lingafelter, 1995; Lomolino &amp; Creighton, 1996; Ko\u010d\u00e1rek, 2001; Archer, 2003; Hocking &lt;i&gt;et al.&lt;/i&gt;, 2007; Mullins &lt;i&gt;et al.&lt;/i&gt;, 2013)"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10372D" w:rsidRPr="0010372D">
        <w:rPr>
          <w:rFonts w:ascii="Times New Roman" w:hAnsi="Times New Roman"/>
          <w:noProof/>
          <w:sz w:val="24"/>
          <w:szCs w:val="24"/>
          <w:lang w:val="en-US"/>
        </w:rPr>
        <w:t>(</w:t>
      </w:r>
      <w:r w:rsidR="0010372D">
        <w:rPr>
          <w:rFonts w:ascii="Times New Roman" w:hAnsi="Times New Roman"/>
          <w:noProof/>
          <w:sz w:val="24"/>
          <w:szCs w:val="24"/>
          <w:lang w:val="en-US"/>
        </w:rPr>
        <w:t xml:space="preserve">e.g. </w:t>
      </w:r>
      <w:r w:rsidR="0010372D" w:rsidRPr="0010372D">
        <w:rPr>
          <w:rFonts w:ascii="Times New Roman" w:hAnsi="Times New Roman"/>
          <w:noProof/>
          <w:sz w:val="24"/>
          <w:szCs w:val="24"/>
          <w:lang w:val="en-US"/>
        </w:rPr>
        <w:t xml:space="preserve">Peck &amp; Anderson, 1985b; Creighton </w:t>
      </w:r>
      <w:r w:rsidR="0010372D" w:rsidRPr="0010372D">
        <w:rPr>
          <w:rFonts w:ascii="Times New Roman" w:hAnsi="Times New Roman"/>
          <w:i/>
          <w:noProof/>
          <w:sz w:val="24"/>
          <w:szCs w:val="24"/>
          <w:lang w:val="en-US"/>
        </w:rPr>
        <w:t>et al.</w:t>
      </w:r>
      <w:r w:rsidR="0010372D" w:rsidRPr="0010372D">
        <w:rPr>
          <w:rFonts w:ascii="Times New Roman" w:hAnsi="Times New Roman"/>
          <w:noProof/>
          <w:sz w:val="24"/>
          <w:szCs w:val="24"/>
          <w:lang w:val="en-US"/>
        </w:rPr>
        <w:t xml:space="preserve">, 1993; Růžička, 1994; Lingafelter, 1995; Lomolino &amp; Creighton, 1996; Kočárek, 2001; Archer, 2003; Hocking </w:t>
      </w:r>
      <w:r w:rsidR="0010372D" w:rsidRPr="0010372D">
        <w:rPr>
          <w:rFonts w:ascii="Times New Roman" w:hAnsi="Times New Roman"/>
          <w:i/>
          <w:noProof/>
          <w:sz w:val="24"/>
          <w:szCs w:val="24"/>
          <w:lang w:val="en-US"/>
        </w:rPr>
        <w:t>et al.</w:t>
      </w:r>
      <w:r w:rsidR="0010372D" w:rsidRPr="0010372D">
        <w:rPr>
          <w:rFonts w:ascii="Times New Roman" w:hAnsi="Times New Roman"/>
          <w:noProof/>
          <w:sz w:val="24"/>
          <w:szCs w:val="24"/>
          <w:lang w:val="en-US"/>
        </w:rPr>
        <w:t xml:space="preserve">, 2007; Mullins </w:t>
      </w:r>
      <w:r w:rsidR="0010372D" w:rsidRPr="0010372D">
        <w:rPr>
          <w:rFonts w:ascii="Times New Roman" w:hAnsi="Times New Roman"/>
          <w:i/>
          <w:noProof/>
          <w:sz w:val="24"/>
          <w:szCs w:val="24"/>
          <w:lang w:val="en-US"/>
        </w:rPr>
        <w:t>et al.</w:t>
      </w:r>
      <w:r w:rsidR="0010372D" w:rsidRPr="0010372D">
        <w:rPr>
          <w:rFonts w:ascii="Times New Roman" w:hAnsi="Times New Roman"/>
          <w:noProof/>
          <w:sz w:val="24"/>
          <w:szCs w:val="24"/>
          <w:lang w:val="en-US"/>
        </w:rPr>
        <w:t>, 2013)</w:t>
      </w:r>
      <w:r w:rsidR="00454685" w:rsidRPr="005D0A19">
        <w:rPr>
          <w:rFonts w:ascii="Times New Roman" w:hAnsi="Times New Roman"/>
          <w:sz w:val="24"/>
          <w:szCs w:val="24"/>
          <w:lang w:val="en-US"/>
        </w:rPr>
        <w:fldChar w:fldCharType="end"/>
      </w:r>
      <w:r w:rsidR="00A11EA7"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The </w:t>
      </w:r>
      <w:r w:rsidR="00A11EA7" w:rsidRPr="005D0A19">
        <w:rPr>
          <w:rFonts w:ascii="Times New Roman" w:hAnsi="Times New Roman"/>
          <w:sz w:val="24"/>
          <w:szCs w:val="24"/>
          <w:lang w:val="en-US"/>
        </w:rPr>
        <w:t xml:space="preserve">relationship between soil characteristics and </w:t>
      </w:r>
      <w:r w:rsidRPr="005D0A19">
        <w:rPr>
          <w:rFonts w:ascii="Times New Roman" w:hAnsi="Times New Roman"/>
          <w:sz w:val="24"/>
          <w:szCs w:val="24"/>
          <w:lang w:val="en-US"/>
        </w:rPr>
        <w:t xml:space="preserve">the </w:t>
      </w:r>
      <w:r w:rsidR="00A11EA7" w:rsidRPr="005D0A19">
        <w:rPr>
          <w:rFonts w:ascii="Times New Roman" w:hAnsi="Times New Roman"/>
          <w:sz w:val="24"/>
          <w:szCs w:val="24"/>
          <w:lang w:val="en-US"/>
        </w:rPr>
        <w:t xml:space="preserve">occurrence of carrion beetles </w:t>
      </w:r>
      <w:r w:rsidRPr="005D0A19">
        <w:rPr>
          <w:rFonts w:ascii="Times New Roman" w:hAnsi="Times New Roman"/>
          <w:sz w:val="24"/>
          <w:szCs w:val="24"/>
          <w:lang w:val="en-US"/>
        </w:rPr>
        <w:t xml:space="preserve">has also </w:t>
      </w:r>
      <w:r w:rsidR="00A11EA7" w:rsidRPr="005D0A19">
        <w:rPr>
          <w:rFonts w:ascii="Times New Roman" w:hAnsi="Times New Roman"/>
          <w:sz w:val="24"/>
          <w:szCs w:val="24"/>
          <w:lang w:val="en-US"/>
        </w:rPr>
        <w:t>often</w:t>
      </w:r>
      <w:r w:rsidRPr="005D0A19">
        <w:rPr>
          <w:rFonts w:ascii="Times New Roman" w:hAnsi="Times New Roman"/>
          <w:sz w:val="24"/>
          <w:szCs w:val="24"/>
          <w:lang w:val="en-US"/>
        </w:rPr>
        <w:t xml:space="preserve"> been</w:t>
      </w:r>
      <w:r w:rsidR="00A11EA7" w:rsidRPr="005D0A19">
        <w:rPr>
          <w:rFonts w:ascii="Times New Roman" w:hAnsi="Times New Roman"/>
          <w:sz w:val="24"/>
          <w:szCs w:val="24"/>
          <w:lang w:val="en-US"/>
        </w:rPr>
        <w:t xml:space="preserve"> mentioned in</w:t>
      </w:r>
      <w:r w:rsidR="00595257" w:rsidRPr="005D0A19">
        <w:rPr>
          <w:rFonts w:ascii="Times New Roman" w:hAnsi="Times New Roman"/>
          <w:sz w:val="24"/>
          <w:szCs w:val="24"/>
          <w:lang w:val="en-US"/>
        </w:rPr>
        <w:t xml:space="preserve"> the</w:t>
      </w:r>
      <w:r w:rsidR="00A11EA7" w:rsidRPr="005D0A19">
        <w:rPr>
          <w:rFonts w:ascii="Times New Roman" w:hAnsi="Times New Roman"/>
          <w:sz w:val="24"/>
          <w:szCs w:val="24"/>
          <w:lang w:val="en-US"/>
        </w:rPr>
        <w:t xml:space="preserve"> literature</w:t>
      </w:r>
      <w:r w:rsidR="00FF3F80" w:rsidRPr="005D0A19">
        <w:rPr>
          <w:rFonts w:ascii="Times New Roman" w:hAnsi="Times New Roman"/>
          <w:sz w:val="24"/>
          <w:szCs w:val="24"/>
          <w:lang w:val="en-US"/>
        </w:rPr>
        <w:t>,</w:t>
      </w:r>
      <w:r w:rsidR="00A11EA7" w:rsidRPr="005D0A19">
        <w:rPr>
          <w:rFonts w:ascii="Times New Roman" w:hAnsi="Times New Roman"/>
          <w:sz w:val="24"/>
          <w:szCs w:val="24"/>
          <w:lang w:val="en-US"/>
        </w:rPr>
        <w:t xml:space="preserve"> but </w:t>
      </w:r>
      <w:r w:rsidR="00595257" w:rsidRPr="005D0A19">
        <w:rPr>
          <w:rFonts w:ascii="Times New Roman" w:hAnsi="Times New Roman"/>
          <w:sz w:val="24"/>
          <w:szCs w:val="24"/>
          <w:lang w:val="en-US"/>
        </w:rPr>
        <w:t xml:space="preserve">this has </w:t>
      </w:r>
      <w:r w:rsidR="00EF0EF6" w:rsidRPr="005D0A19">
        <w:rPr>
          <w:rFonts w:ascii="Times New Roman" w:hAnsi="Times New Roman"/>
          <w:sz w:val="24"/>
          <w:szCs w:val="24"/>
          <w:lang w:val="en-US"/>
        </w:rPr>
        <w:t xml:space="preserve">been </w:t>
      </w:r>
      <w:r w:rsidR="00A11EA7" w:rsidRPr="005D0A19">
        <w:rPr>
          <w:rFonts w:ascii="Times New Roman" w:hAnsi="Times New Roman"/>
          <w:sz w:val="24"/>
          <w:szCs w:val="24"/>
          <w:lang w:val="en-US"/>
        </w:rPr>
        <w:t xml:space="preserve">based </w:t>
      </w:r>
      <w:r w:rsidRPr="005D0A19">
        <w:rPr>
          <w:rFonts w:ascii="Times New Roman" w:hAnsi="Times New Roman"/>
          <w:sz w:val="24"/>
          <w:szCs w:val="24"/>
          <w:lang w:val="en-US"/>
        </w:rPr>
        <w:t xml:space="preserve">only </w:t>
      </w:r>
      <w:r w:rsidR="00A11EA7" w:rsidRPr="005D0A19">
        <w:rPr>
          <w:rFonts w:ascii="Times New Roman" w:hAnsi="Times New Roman"/>
          <w:sz w:val="24"/>
          <w:szCs w:val="24"/>
          <w:lang w:val="en-US"/>
        </w:rPr>
        <w:t xml:space="preserve">on </w:t>
      </w:r>
      <w:r w:rsidRPr="005D0A19">
        <w:rPr>
          <w:rFonts w:ascii="Times New Roman" w:hAnsi="Times New Roman"/>
          <w:sz w:val="24"/>
          <w:szCs w:val="24"/>
          <w:lang w:val="en-US"/>
        </w:rPr>
        <w:t xml:space="preserve">the </w:t>
      </w:r>
      <w:r w:rsidR="00A11EA7" w:rsidRPr="005D0A19">
        <w:rPr>
          <w:rFonts w:ascii="Times New Roman" w:hAnsi="Times New Roman"/>
          <w:sz w:val="24"/>
          <w:szCs w:val="24"/>
          <w:lang w:val="en-US"/>
        </w:rPr>
        <w:t>authors</w:t>
      </w:r>
      <w:r w:rsidRPr="005D0A19">
        <w:rPr>
          <w:rFonts w:ascii="Times New Roman" w:hAnsi="Times New Roman"/>
          <w:sz w:val="24"/>
          <w:szCs w:val="24"/>
          <w:lang w:val="en-US"/>
        </w:rPr>
        <w:t>’</w:t>
      </w:r>
      <w:r w:rsidR="00A11EA7" w:rsidRPr="005D0A19">
        <w:rPr>
          <w:rFonts w:ascii="Times New Roman" w:hAnsi="Times New Roman"/>
          <w:sz w:val="24"/>
          <w:szCs w:val="24"/>
          <w:lang w:val="en-US"/>
        </w:rPr>
        <w:t xml:space="preserve"> observation</w:t>
      </w:r>
      <w:r w:rsidR="00595257" w:rsidRPr="005D0A19">
        <w:rPr>
          <w:rFonts w:ascii="Times New Roman" w:hAnsi="Times New Roman"/>
          <w:sz w:val="24"/>
          <w:szCs w:val="24"/>
          <w:lang w:val="en-US"/>
        </w:rPr>
        <w:t>s and</w:t>
      </w:r>
      <w:r w:rsidR="00A11EA7" w:rsidRPr="005D0A19">
        <w:rPr>
          <w:rFonts w:ascii="Times New Roman" w:hAnsi="Times New Roman"/>
          <w:sz w:val="24"/>
          <w:szCs w:val="24"/>
          <w:lang w:val="en-US"/>
        </w:rPr>
        <w:t xml:space="preserve"> </w:t>
      </w:r>
      <w:r w:rsidR="00DA2F6E" w:rsidRPr="005D0A19">
        <w:rPr>
          <w:rFonts w:ascii="Times New Roman" w:hAnsi="Times New Roman"/>
          <w:sz w:val="24"/>
          <w:szCs w:val="24"/>
          <w:lang w:val="en-US"/>
        </w:rPr>
        <w:t xml:space="preserve">without </w:t>
      </w:r>
      <w:r w:rsidR="00BE39AE" w:rsidRPr="005D0A19">
        <w:rPr>
          <w:rFonts w:ascii="Times New Roman" w:hAnsi="Times New Roman"/>
          <w:sz w:val="24"/>
          <w:szCs w:val="24"/>
          <w:lang w:val="en-US"/>
        </w:rPr>
        <w:t xml:space="preserve">appropriate </w:t>
      </w:r>
      <w:r w:rsidR="00DA2F6E" w:rsidRPr="005D0A19">
        <w:rPr>
          <w:rFonts w:ascii="Times New Roman" w:hAnsi="Times New Roman"/>
          <w:sz w:val="24"/>
          <w:szCs w:val="24"/>
          <w:lang w:val="en-US"/>
        </w:rPr>
        <w:t xml:space="preserve">statistical testing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"Paulian", "given" : "R.", "non-dropping-particle" : "", "parse-names" : false, "suffix" : "" } ], "container-title" : "Revue franc\u0327aise d'Entomologie", "id" : "ITEM-1", "issued" : { "date-parts" : [ [ "1946" ] ] }, "page" : "93-98", "title" : "Essai de bionomie quantitative sur les n\u00e9crophores.", "type" : "article-journal", "volume" : "13" }, "uris" : [ "http://www.mendeley.com/documents/?uuid=3168ba7b-1b71-462a-b435-4dc17d76336f" ] }, { "id" : "ITEM-2", "itemData" : { "author" : [ { "dropping-particle" : "", "family" : "Pukowski", "given" : "E.", "non-dropping-particle" : "", "parse-names" : false, "suffix" : "" } ], "container-title" : "Zeitschrift f\u00fcr Morphologie und Oekologie der Tiere", "id" : "ITEM-2", "issued" : { "date-parts" : [ [ "1933" ] ] }, "page" : "518-186", "title" : "Oekologische Untersuchungen an Necrophorus F.", "type" : "article-journal", "volume" : "27" }, "uris" : [ "http://www.mendeley.com/documents/?uuid=0704bbb9-221e-48c7-8793-3d1f6a8c159a" ] }, { "id" : "ITEM-3", "itemData" : { "author" : [ { "dropping-particle" : "", "family" : "Theodorides", "given" : "J.", "non-dropping-particle" : "", "parse-names" : false, "suffix" : "" }, { "dropping-particle" : "", "family" : "Heerdt", "given" : "P. F.", "non-dropping-particle" : "", "parse-names" : false, "suffix" : "" } ], "container-title" : "Physiologia Comparata et Oecologia", "id" : "ITEM-3",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"http://www.mendeley.com/documents/?uuid=3a59af5d-ca4c-41ad-b3cd-b84a05d526fc" ] }, { "id" : "ITEM-4", "itemData" : { "author" : [ { "dropping-particle" : "", "family" : "Nov\u00e1k", "given" : "B.", "non-dropping-particle" : "", "parse-names" : false, "suffix" : "" } ], "container-title" : "Acta Universitatis Palackianae Olomucensis, Facultas Rerum Naturalium", "id" : "ITEM-4", "issued" : { "date-parts" : [ [ "1961" ] ] }, "page" : "45-114", "title" : "Saisonm\u00e4ssiges Vorkomenn von Totengr\u00e4bern in Feldbioz\u00f6nosen (Col. Silphidae)", "type" : "article-journal", "volume" : "6" }, "uris" : [ "http://www.mendeley.com/documents/?uuid=336be007-6339-4a37-9d8b-658366adc4a6" ] }, { "id" : "ITEM-5", "itemData" : { "author" : [ { "dropping-particle" : "", "family" : "Nov\u00e1k", "given" : "B.", "non-dropping-particle" : "", "parse-names" : false, "suffix" : "" } ], "container-title" : "Acta Universitatis Palackianae Olomucensis, Facultas Rerum Naturalium", "id" : "ITEM-5", "issued" : { "date-parts" : [ [ "1962" ] ] }, "page" : "263-300", "title" : "Ein Beitrag zur Faunistik und \u00d6kologie der Totengr\u00e4ber (Col. Silphidae)", "type" : "article-journal", "volume" : "11" }, "uris" : [ "http://www.mendeley.com/documents/?uuid=5d082d86-e4ce-4462-a35e-a4b076ab0921" ] } ], "mendeley" : { "formattedCitation" :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(Pukowski, 1933; Paulian, 1946; Theodorides &amp; Heerdt, 1952; Novák, 1961, 1962)</w:t>
      </w:r>
      <w:r w:rsidR="00454685" w:rsidRPr="005D0A19">
        <w:rPr>
          <w:rFonts w:ascii="Times New Roman" w:hAnsi="Times New Roman"/>
          <w:sz w:val="24"/>
          <w:szCs w:val="24"/>
          <w:lang w:val="en-US"/>
        </w:rPr>
        <w:fldChar w:fldCharType="end"/>
      </w:r>
      <w:r w:rsidR="00A11EA7" w:rsidRPr="005D0A19">
        <w:rPr>
          <w:rFonts w:ascii="Times New Roman" w:hAnsi="Times New Roman"/>
          <w:sz w:val="24"/>
          <w:szCs w:val="24"/>
          <w:lang w:val="en-US"/>
        </w:rPr>
        <w:t xml:space="preserve">. </w:t>
      </w:r>
      <w:r w:rsidR="00595257" w:rsidRPr="005D0A19">
        <w:rPr>
          <w:rFonts w:ascii="Times New Roman" w:hAnsi="Times New Roman"/>
          <w:sz w:val="24"/>
          <w:szCs w:val="24"/>
          <w:lang w:val="en-US"/>
        </w:rPr>
        <w:t>It has been proposed that</w:t>
      </w:r>
      <w:r w:rsidR="00BA0168" w:rsidRPr="005D0A19">
        <w:rPr>
          <w:rFonts w:ascii="Times New Roman" w:hAnsi="Times New Roman"/>
          <w:sz w:val="24"/>
          <w:szCs w:val="24"/>
          <w:lang w:val="en-US"/>
        </w:rPr>
        <w:t xml:space="preserve"> </w:t>
      </w:r>
      <w:r w:rsidR="004B6835" w:rsidRPr="005D0A19">
        <w:rPr>
          <w:rFonts w:ascii="Times New Roman" w:hAnsi="Times New Roman"/>
          <w:sz w:val="24"/>
          <w:szCs w:val="24"/>
          <w:lang w:val="en-US"/>
        </w:rPr>
        <w:t xml:space="preserve">a </w:t>
      </w:r>
      <w:r w:rsidR="00BA0168" w:rsidRPr="005D0A19">
        <w:rPr>
          <w:rFonts w:ascii="Times New Roman" w:hAnsi="Times New Roman"/>
          <w:sz w:val="24"/>
          <w:szCs w:val="24"/>
          <w:lang w:val="en-US"/>
        </w:rPr>
        <w:t>p</w:t>
      </w:r>
      <w:r w:rsidR="00A11EA7" w:rsidRPr="005D0A19">
        <w:rPr>
          <w:rFonts w:ascii="Times New Roman" w:hAnsi="Times New Roman"/>
          <w:sz w:val="24"/>
          <w:szCs w:val="24"/>
          <w:lang w:val="en-US"/>
        </w:rPr>
        <w:t xml:space="preserve">ossible explanation </w:t>
      </w:r>
      <w:r w:rsidR="00595257" w:rsidRPr="005D0A19">
        <w:rPr>
          <w:rFonts w:ascii="Times New Roman" w:hAnsi="Times New Roman"/>
          <w:sz w:val="24"/>
          <w:szCs w:val="24"/>
          <w:lang w:val="en-US"/>
        </w:rPr>
        <w:t>for</w:t>
      </w:r>
      <w:r w:rsidR="00A11EA7" w:rsidRPr="005D0A19">
        <w:rPr>
          <w:rFonts w:ascii="Times New Roman" w:hAnsi="Times New Roman"/>
          <w:sz w:val="24"/>
          <w:szCs w:val="24"/>
          <w:lang w:val="en-US"/>
        </w:rPr>
        <w:t xml:space="preserve"> this relationship</w:t>
      </w:r>
      <w:r w:rsidR="00595257" w:rsidRPr="005D0A19">
        <w:rPr>
          <w:rFonts w:ascii="Times New Roman" w:hAnsi="Times New Roman"/>
          <w:sz w:val="24"/>
          <w:szCs w:val="24"/>
          <w:lang w:val="en-US"/>
        </w:rPr>
        <w:t xml:space="preserve"> could be</w:t>
      </w:r>
      <w:r w:rsidR="004B6835" w:rsidRPr="005D0A19">
        <w:rPr>
          <w:rFonts w:ascii="Times New Roman" w:hAnsi="Times New Roman"/>
          <w:sz w:val="24"/>
          <w:szCs w:val="24"/>
          <w:lang w:val="en-US"/>
        </w:rPr>
        <w:t xml:space="preserve"> </w:t>
      </w:r>
      <w:r w:rsidR="00A11EA7" w:rsidRPr="005D0A19">
        <w:rPr>
          <w:rFonts w:ascii="Times New Roman" w:hAnsi="Times New Roman"/>
          <w:sz w:val="24"/>
          <w:szCs w:val="24"/>
          <w:lang w:val="en-US"/>
        </w:rPr>
        <w:t xml:space="preserve">that some soils are </w:t>
      </w:r>
      <w:r w:rsidR="00595257" w:rsidRPr="005D0A19">
        <w:rPr>
          <w:rFonts w:ascii="Times New Roman" w:hAnsi="Times New Roman"/>
          <w:sz w:val="24"/>
          <w:szCs w:val="24"/>
          <w:lang w:val="en-US"/>
        </w:rPr>
        <w:t xml:space="preserve">better </w:t>
      </w:r>
      <w:r w:rsidR="00A11EA7" w:rsidRPr="005D0A19">
        <w:rPr>
          <w:rFonts w:ascii="Times New Roman" w:hAnsi="Times New Roman"/>
          <w:sz w:val="24"/>
          <w:szCs w:val="24"/>
          <w:lang w:val="en-US"/>
        </w:rPr>
        <w:t xml:space="preserve">able to </w:t>
      </w:r>
      <w:r w:rsidR="00595257" w:rsidRPr="005D0A19">
        <w:rPr>
          <w:rFonts w:ascii="Times New Roman" w:hAnsi="Times New Roman"/>
          <w:sz w:val="24"/>
          <w:szCs w:val="24"/>
          <w:lang w:val="en-US"/>
        </w:rPr>
        <w:t>maintain</w:t>
      </w:r>
      <w:r w:rsidR="00A11EA7" w:rsidRPr="005D0A19">
        <w:rPr>
          <w:rFonts w:ascii="Times New Roman" w:hAnsi="Times New Roman"/>
          <w:sz w:val="24"/>
          <w:szCs w:val="24"/>
          <w:lang w:val="en-US"/>
        </w:rPr>
        <w:t xml:space="preserve"> a stable environment in terms of moisture and temperature</w:t>
      </w:r>
      <w:r w:rsidR="009B6EAB" w:rsidRPr="005D0A19">
        <w:rPr>
          <w:rFonts w:ascii="Times New Roman" w:hAnsi="Times New Roman"/>
          <w:sz w:val="24"/>
          <w:szCs w:val="24"/>
          <w:lang w:val="en-US"/>
        </w:rPr>
        <w:t xml:space="preserve"> </w:t>
      </w:r>
      <w:r w:rsidR="00A11EA7" w:rsidRPr="005D0A19">
        <w:rPr>
          <w:rFonts w:ascii="Times New Roman" w:hAnsi="Times New Roman"/>
          <w:sz w:val="24"/>
          <w:szCs w:val="24"/>
          <w:lang w:val="en-US"/>
        </w:rPr>
        <w:t xml:space="preserve">which is beneficial for </w:t>
      </w:r>
      <w:r w:rsidR="00B949C2" w:rsidRPr="005D0A19">
        <w:rPr>
          <w:rFonts w:ascii="Times New Roman" w:hAnsi="Times New Roman"/>
          <w:sz w:val="24"/>
          <w:szCs w:val="24"/>
          <w:lang w:val="en-US"/>
        </w:rPr>
        <w:t xml:space="preserve">the </w:t>
      </w:r>
      <w:r w:rsidR="00A11EA7" w:rsidRPr="005D0A19">
        <w:rPr>
          <w:rFonts w:ascii="Times New Roman" w:hAnsi="Times New Roman"/>
          <w:sz w:val="24"/>
          <w:szCs w:val="24"/>
          <w:lang w:val="en-US"/>
        </w:rPr>
        <w:t xml:space="preserve">beetle populations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"Nov\u00e1k", "given" : "B.", "non-dropping-particle" : "", "parse-names" : false, "suffix" : "" } ], "container-title" : "Acta Universitatis Palackianae Olomucensis, Facultas Rerum Naturalium", "id" : "ITEM-1", "issued" : { "date-parts" : [ [ "1961" ] ] }, "page" : "45-114", "title" : "Saisonm\u00e4ssiges Vorkomenn von Totengr\u00e4bern in Feldbioz\u00f6nosen (Col. Silphidae)", "type" : "article-journal", "volume" : "6" }, "uris" : [ "http://www.mendeley.com/documents/?uuid=336be007-6339-4a37-9d8b-658366adc4a6" ] }, { "id" : "ITEM-2", "itemData" : { "author" : [ { "dropping-particle" : "", "family" : "Nov\u00e1k", "given" : "B.", "non-dropping-particle" : "", "parse-names" : false, "suffix" : "" } ], "container-title" : "Acta Universitatis Palackianae Olomucensis, Facultas Rerum Naturalium", "id" : "ITEM-2", "issued" : { "date-parts" : [ [ "1962" ] ] }, "page" : "263-300", "title" : "Ein Beitrag zur Faunistik und \u00d6kologie der Totengr\u00e4ber (Col. Silphidae)", "type" : "article-journal", "volume" : "11" }, "uris" : [ "http://www.mendeley.com/documents/?uuid=5d082d86-e4ce-4462-a35e-a4b076ab0921" ] } ], "mendeley" : { "formattedCitation" : "(Nov\u00e1k, 1961, 1962)", "plainTextFormattedCitation" : "(Nov\u00e1k, 1961, 1962)", "previouslyFormattedCitation" : "(Nov\u00e1k, 1961, 1962)"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(Novák, 1961, 1962)</w:t>
      </w:r>
      <w:r w:rsidR="00454685" w:rsidRPr="005D0A19">
        <w:rPr>
          <w:rFonts w:ascii="Times New Roman" w:hAnsi="Times New Roman"/>
          <w:sz w:val="24"/>
          <w:szCs w:val="24"/>
          <w:lang w:val="en-US"/>
        </w:rPr>
        <w:fldChar w:fldCharType="end"/>
      </w:r>
      <w:r w:rsidR="00A11EA7" w:rsidRPr="005D0A19">
        <w:rPr>
          <w:rFonts w:ascii="Times New Roman" w:hAnsi="Times New Roman"/>
          <w:sz w:val="24"/>
          <w:szCs w:val="24"/>
          <w:lang w:val="en-US"/>
        </w:rPr>
        <w:t xml:space="preserve">. </w:t>
      </w:r>
      <w:r w:rsidR="0092484F" w:rsidRPr="005D0A19">
        <w:rPr>
          <w:rFonts w:ascii="Times New Roman" w:hAnsi="Times New Roman"/>
          <w:sz w:val="24"/>
          <w:szCs w:val="24"/>
          <w:lang w:val="en-US"/>
        </w:rPr>
        <w:t xml:space="preserve">In </w:t>
      </w:r>
      <w:r w:rsidR="00595257" w:rsidRPr="005D0A19">
        <w:rPr>
          <w:rFonts w:ascii="Times New Roman" w:hAnsi="Times New Roman"/>
          <w:sz w:val="24"/>
          <w:szCs w:val="24"/>
          <w:lang w:val="en-US"/>
        </w:rPr>
        <w:t xml:space="preserve">a </w:t>
      </w:r>
      <w:r w:rsidR="0092484F" w:rsidRPr="005D0A19">
        <w:rPr>
          <w:rFonts w:ascii="Times New Roman" w:hAnsi="Times New Roman"/>
          <w:sz w:val="24"/>
          <w:szCs w:val="24"/>
          <w:lang w:val="en-US"/>
        </w:rPr>
        <w:t xml:space="preserve">study of </w:t>
      </w:r>
      <w:proofErr w:type="spellStart"/>
      <w:r w:rsidR="0092484F" w:rsidRPr="005D0A19">
        <w:rPr>
          <w:rFonts w:ascii="Times New Roman" w:hAnsi="Times New Roman"/>
          <w:sz w:val="24"/>
          <w:szCs w:val="24"/>
          <w:lang w:val="en-US"/>
        </w:rPr>
        <w:t>Nearctic</w:t>
      </w:r>
      <w:proofErr w:type="spellEnd"/>
      <w:r w:rsidR="0092484F" w:rsidRPr="005D0A19">
        <w:rPr>
          <w:rFonts w:ascii="Times New Roman" w:hAnsi="Times New Roman"/>
          <w:sz w:val="24"/>
          <w:szCs w:val="24"/>
          <w:lang w:val="en-US"/>
        </w:rPr>
        <w:t xml:space="preserve"> insects,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"Looney", "given" : "Ch.", "non-dropping-particle" : "", "parse-names" : false, "suffix" : "" }, { "dropping-particle" : "", "family" : "Caldwell", "given" : "B. T.", "non-dropping-particle" : "", "parse-names" : false, "suffix" : "" }, { "dropping-particle" : "", "family" : "Eigenbrode", "given" : "S. D.", "non-dropping-particle" : "", "parse-names" : false, "suffix" : "" } ], "container-title" : "Insect Conservation and Diversity", "id" : "ITEM-1", "issued" : { "date-parts" : [ [ "2009" ] ] }, "page" : "243-250", "title" : "When the prairie varies: the importance of site characteristics for strategising insect conservation.", "type" : "article-journal", "volume" : "2" }, "uris" : [ "http://www.mendeley.com/documents/?uuid=632437e4-d9ee-41a0-969e-eb8144567da5" ] } ], "mendeley" : { "formattedCitation" : "(Looney &lt;i&gt;et al.&lt;/i&gt;, 2009)", "manualFormatting" : "Looney et al. (2009)", "plainTextFormattedCitation" : "(Looney et al., 2009)", "previouslyFormattedCitation" : "(Looney &lt;i&gt;et al.&lt;/i&gt;, 2009)"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A11EA7" w:rsidRPr="005D0A19">
        <w:rPr>
          <w:rFonts w:ascii="Times New Roman" w:hAnsi="Times New Roman"/>
          <w:noProof/>
          <w:sz w:val="24"/>
          <w:szCs w:val="24"/>
          <w:lang w:val="en-US"/>
        </w:rPr>
        <w:t xml:space="preserve">Looney </w:t>
      </w:r>
      <w:r w:rsidR="00A11EA7" w:rsidRPr="0010372D">
        <w:rPr>
          <w:rFonts w:ascii="Times New Roman" w:hAnsi="Times New Roman"/>
          <w:i/>
          <w:noProof/>
          <w:sz w:val="24"/>
          <w:szCs w:val="24"/>
          <w:lang w:val="en-US"/>
        </w:rPr>
        <w:t>et al.</w:t>
      </w:r>
      <w:r w:rsidR="00A11EA7" w:rsidRPr="005D0A19">
        <w:rPr>
          <w:rFonts w:ascii="Times New Roman" w:hAnsi="Times New Roman"/>
          <w:noProof/>
          <w:sz w:val="24"/>
          <w:szCs w:val="24"/>
          <w:lang w:val="en-US"/>
        </w:rPr>
        <w:t xml:space="preserve"> (2009)</w:t>
      </w:r>
      <w:r w:rsidR="00454685" w:rsidRPr="005D0A19">
        <w:rPr>
          <w:rFonts w:ascii="Times New Roman" w:hAnsi="Times New Roman"/>
          <w:sz w:val="24"/>
          <w:szCs w:val="24"/>
          <w:lang w:val="en-US"/>
        </w:rPr>
        <w:fldChar w:fldCharType="end"/>
      </w:r>
      <w:r w:rsidR="00A11EA7" w:rsidRPr="005D0A19">
        <w:rPr>
          <w:rFonts w:ascii="Times New Roman" w:hAnsi="Times New Roman"/>
          <w:sz w:val="24"/>
          <w:szCs w:val="24"/>
          <w:lang w:val="en-US"/>
        </w:rPr>
        <w:t xml:space="preserve"> observed that deep</w:t>
      </w:r>
      <w:r w:rsidR="00B3006E" w:rsidRPr="005D0A19">
        <w:rPr>
          <w:rFonts w:ascii="Times New Roman" w:hAnsi="Times New Roman"/>
          <w:sz w:val="24"/>
          <w:szCs w:val="24"/>
          <w:lang w:val="en-US"/>
        </w:rPr>
        <w:t>,</w:t>
      </w:r>
      <w:r w:rsidR="00A11EA7" w:rsidRPr="005D0A19">
        <w:rPr>
          <w:rFonts w:ascii="Times New Roman" w:hAnsi="Times New Roman"/>
          <w:sz w:val="24"/>
          <w:szCs w:val="24"/>
          <w:lang w:val="en-US"/>
        </w:rPr>
        <w:t xml:space="preserve"> loess soils host more abundant populations of necrophagous beetles than </w:t>
      </w:r>
      <w:r w:rsidR="00595257" w:rsidRPr="005D0A19">
        <w:rPr>
          <w:rFonts w:ascii="Times New Roman" w:hAnsi="Times New Roman"/>
          <w:sz w:val="24"/>
          <w:szCs w:val="24"/>
          <w:lang w:val="en-US"/>
        </w:rPr>
        <w:t xml:space="preserve">do </w:t>
      </w:r>
      <w:r w:rsidR="00A11EA7" w:rsidRPr="005D0A19">
        <w:rPr>
          <w:rFonts w:ascii="Times New Roman" w:hAnsi="Times New Roman"/>
          <w:sz w:val="24"/>
          <w:szCs w:val="24"/>
          <w:lang w:val="en-US"/>
        </w:rPr>
        <w:t xml:space="preserve">shallow rocky soils. </w:t>
      </w:r>
      <w:r w:rsidR="00DA2F6E" w:rsidRPr="005D0A19">
        <w:rPr>
          <w:rFonts w:ascii="Times New Roman" w:hAnsi="Times New Roman"/>
          <w:sz w:val="24"/>
          <w:szCs w:val="24"/>
          <w:lang w:val="en-US"/>
        </w:rPr>
        <w:t xml:space="preserve">They </w:t>
      </w:r>
      <w:r w:rsidR="00A11EA7" w:rsidRPr="005D0A19">
        <w:rPr>
          <w:rFonts w:ascii="Times New Roman" w:hAnsi="Times New Roman"/>
          <w:sz w:val="24"/>
          <w:szCs w:val="24"/>
          <w:lang w:val="en-US"/>
        </w:rPr>
        <w:t xml:space="preserve">also found that some species </w:t>
      </w:r>
      <w:r w:rsidR="000822D3" w:rsidRPr="005D0A19">
        <w:rPr>
          <w:rFonts w:ascii="Times New Roman" w:hAnsi="Times New Roman"/>
          <w:sz w:val="24"/>
          <w:szCs w:val="24"/>
          <w:lang w:val="en-US"/>
        </w:rPr>
        <w:t xml:space="preserve">actually </w:t>
      </w:r>
      <w:r w:rsidR="00A11EA7" w:rsidRPr="005D0A19">
        <w:rPr>
          <w:rFonts w:ascii="Times New Roman" w:hAnsi="Times New Roman"/>
          <w:sz w:val="24"/>
          <w:szCs w:val="24"/>
          <w:lang w:val="en-US"/>
        </w:rPr>
        <w:t xml:space="preserve">prefer shallow </w:t>
      </w:r>
      <w:r w:rsidR="00A11EA7" w:rsidRPr="005D0A19">
        <w:rPr>
          <w:rFonts w:ascii="Times New Roman" w:hAnsi="Times New Roman"/>
          <w:sz w:val="24"/>
          <w:szCs w:val="24"/>
          <w:lang w:val="en-US"/>
        </w:rPr>
        <w:lastRenderedPageBreak/>
        <w:t>rocky soils instead of deep</w:t>
      </w:r>
      <w:r w:rsidR="00B3006E" w:rsidRPr="005D0A19">
        <w:rPr>
          <w:rFonts w:ascii="Times New Roman" w:hAnsi="Times New Roman"/>
          <w:sz w:val="24"/>
          <w:szCs w:val="24"/>
          <w:lang w:val="en-US"/>
        </w:rPr>
        <w:t>,</w:t>
      </w:r>
      <w:r w:rsidR="00A11EA7" w:rsidRPr="005D0A19">
        <w:rPr>
          <w:rFonts w:ascii="Times New Roman" w:hAnsi="Times New Roman"/>
          <w:sz w:val="24"/>
          <w:szCs w:val="24"/>
          <w:lang w:val="en-US"/>
        </w:rPr>
        <w:t xml:space="preserve"> loess </w:t>
      </w:r>
      <w:r w:rsidR="00B3006E" w:rsidRPr="005D0A19">
        <w:rPr>
          <w:rFonts w:ascii="Times New Roman" w:hAnsi="Times New Roman"/>
          <w:sz w:val="24"/>
          <w:szCs w:val="24"/>
          <w:lang w:val="en-US"/>
        </w:rPr>
        <w:t>soils</w:t>
      </w:r>
      <w:r w:rsidR="00A11EA7" w:rsidRPr="005D0A19">
        <w:rPr>
          <w:rFonts w:ascii="Times New Roman" w:hAnsi="Times New Roman"/>
          <w:sz w:val="24"/>
          <w:szCs w:val="24"/>
          <w:lang w:val="en-US"/>
        </w:rPr>
        <w:t xml:space="preserve">. This niche differentiation </w:t>
      </w:r>
      <w:r w:rsidR="00595257" w:rsidRPr="005D0A19">
        <w:rPr>
          <w:rFonts w:ascii="Times New Roman" w:hAnsi="Times New Roman"/>
          <w:sz w:val="24"/>
          <w:szCs w:val="24"/>
          <w:lang w:val="en-US"/>
        </w:rPr>
        <w:t>could be due to</w:t>
      </w:r>
      <w:r w:rsidR="00C61FB3" w:rsidRPr="005D0A19">
        <w:rPr>
          <w:rFonts w:ascii="Times New Roman" w:hAnsi="Times New Roman"/>
          <w:sz w:val="24"/>
          <w:szCs w:val="24"/>
          <w:lang w:val="en-US"/>
        </w:rPr>
        <w:t xml:space="preserve"> </w:t>
      </w:r>
      <w:r w:rsidR="00A11EA7" w:rsidRPr="005D0A19">
        <w:rPr>
          <w:rFonts w:ascii="Times New Roman" w:hAnsi="Times New Roman"/>
          <w:sz w:val="24"/>
          <w:szCs w:val="24"/>
          <w:lang w:val="en-US"/>
        </w:rPr>
        <w:t xml:space="preserve">interspecies competition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"Anderson", "given" : "R. S.", "non-dropping-particle" : "", "parse-names" : false, "suffix" : "" } ], "container-title" : "Canadian Journal of Zoology", "id" : "ITEM-1", "issued" : { "date-parts" : [ [ "1982" ] ] }, "page" : "1314-1325", "title" : "Resource partitioning in carrion beetle (Coleoptera: Silphidae) fauna of southern Ontario: ecological and evolutionary considerations", "type" : "article-journal", "volume" : "60" }, "uris" : [ "http://www.mendeley.com/documents/?uuid=473386d4-020e-4f0e-a8c9-924873b67ca2" ] }, { "id" : "ITEM-2", "itemData" : { "author" : [ { "dropping-particle" : "", "family" : "Bishop", "given" : "Andrew A.", "non-dropping-particle" : "", "parse-names" : false, "suffix" : "" }, { "dropping-particle" : "", "family" : "Hoback", "given" : "W. Wyatt", "non-dropping-particle" : "", "parse-names" : false, "suffix" : "" }, { "dropping-particle" : "", "family" : "Albrecht", "given" : "Marc", "non-dropping-particle" : "", "parse-names" : false, "suffix" : "" }, { "dropping-particle" : "", "family" : "Skinner", "given" : "Kerri M.", "non-dropping-particle" : "", "parse-names" : false, "suffix" : "" } ], "container-title" : "Transactions in GIS", "id" : "ITEM-2", "issue" : "4", "issued" : { "date-parts" : [ [ "2002" ] ] }, "page" : "457-470", "title" : "A Comparison of an Ecological Model and GIS Spatial Analysis to Describe Niche Partitioning Amongst Carrion Beetles in Nebraska", "type" : "article-journal", "volume" : "6" }, "uris" : [ "http://www.mendeley.com/documents/?uuid=f9c5cf76-2c46-4689-a8ab-c1fc68526ddd" ] } ], "mendeley" : { "formattedCitation" : "(Anderson, 1982a; Bishop &lt;i&gt;et al.&lt;/i&gt;, 2002)", "plainTextFormattedCitation" : "(Anderson, 1982a; Bishop et al., 2002)", "previouslyFormattedCitation" : "(Anderson, 1982a; Bishop &lt;i&gt;et al.&lt;/i&gt;, 2002)"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(Anderson, 1982a; Bishop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2002)</w:t>
      </w:r>
      <w:r w:rsidR="00454685" w:rsidRPr="005D0A19">
        <w:rPr>
          <w:rFonts w:ascii="Times New Roman" w:hAnsi="Times New Roman"/>
          <w:sz w:val="24"/>
          <w:szCs w:val="24"/>
          <w:lang w:val="en-US"/>
        </w:rPr>
        <w:fldChar w:fldCharType="end"/>
      </w:r>
      <w:r w:rsidR="00A11EA7" w:rsidRPr="005D0A19">
        <w:rPr>
          <w:rFonts w:ascii="Times New Roman" w:hAnsi="Times New Roman"/>
          <w:sz w:val="24"/>
          <w:szCs w:val="24"/>
          <w:lang w:val="en-US"/>
        </w:rPr>
        <w:t>.</w:t>
      </w:r>
    </w:p>
    <w:p w:rsidR="00A11EA7"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Detailed information about </w:t>
      </w:r>
      <w:r w:rsidR="00D76EAD"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biology of </w:t>
      </w:r>
      <w:r w:rsidR="0022702F" w:rsidRPr="005D0A19">
        <w:rPr>
          <w:rFonts w:ascii="Times New Roman" w:hAnsi="Times New Roman"/>
          <w:sz w:val="24"/>
          <w:szCs w:val="24"/>
          <w:lang w:val="en-US"/>
        </w:rPr>
        <w:t>separate</w:t>
      </w:r>
      <w:r w:rsidRPr="005D0A19">
        <w:rPr>
          <w:rFonts w:ascii="Times New Roman" w:hAnsi="Times New Roman"/>
          <w:sz w:val="24"/>
          <w:szCs w:val="24"/>
          <w:lang w:val="en-US"/>
        </w:rPr>
        <w:t xml:space="preserve"> species can be used </w:t>
      </w:r>
      <w:r w:rsidR="00685913" w:rsidRPr="005D0A19">
        <w:rPr>
          <w:rFonts w:ascii="Times New Roman" w:hAnsi="Times New Roman"/>
          <w:sz w:val="24"/>
          <w:szCs w:val="24"/>
          <w:lang w:val="en-US"/>
        </w:rPr>
        <w:t>for the identification of important</w:t>
      </w:r>
      <w:r w:rsidR="00D76EAD"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conservation </w:t>
      </w:r>
      <w:r w:rsidR="00685913" w:rsidRPr="005D0A19">
        <w:rPr>
          <w:rFonts w:ascii="Times New Roman" w:hAnsi="Times New Roman"/>
          <w:sz w:val="24"/>
          <w:szCs w:val="24"/>
          <w:lang w:val="en-US"/>
        </w:rPr>
        <w:t xml:space="preserve">sites </w:t>
      </w:r>
      <w:r w:rsidRPr="005D0A19">
        <w:rPr>
          <w:rFonts w:ascii="Times New Roman" w:hAnsi="Times New Roman"/>
          <w:sz w:val="24"/>
          <w:szCs w:val="24"/>
          <w:lang w:val="en-US"/>
        </w:rPr>
        <w:t xml:space="preserve">of endangered carrion beetles </w:t>
      </w:r>
      <w:r w:rsidR="00685913" w:rsidRPr="005D0A19">
        <w:rPr>
          <w:rFonts w:ascii="Times New Roman" w:hAnsi="Times New Roman"/>
          <w:sz w:val="24"/>
          <w:szCs w:val="24"/>
          <w:lang w:val="en-US"/>
        </w:rPr>
        <w:t xml:space="preserve">as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"DOI" : "10.1080/14772000.2014.892542", "ISSN" : "1477-2000",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"title" : "Identifying priority conservation areas for the American burying beetle, Nicrophorus americanus (Coleoptera: Silphidae), a habitat generalist", "type" : "article-journal", "volume" : "12" }, "uris" : [ "http://www.mendeley.com/documents/?uuid=2caf2ecb-6dc4-4a6e-82ff-4a9ddd2ec7e2" ] } ], "mendeley" : { "formattedCitation" : "(Jurzenski &lt;i&gt;et al.&lt;/i&gt;, 2014)", "plainTextFormattedCitation" : "(Jurzenski et al., 2014)", "previouslyFormattedCitation" : "(Jurzenski &lt;i&gt;et al.&lt;/i&gt;, 2014)"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(Jurzenski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2014)</w:t>
      </w:r>
      <w:r w:rsidR="00454685" w:rsidRPr="005D0A19">
        <w:rPr>
          <w:rFonts w:ascii="Times New Roman" w:hAnsi="Times New Roman"/>
          <w:sz w:val="24"/>
          <w:szCs w:val="24"/>
          <w:lang w:val="en-US"/>
        </w:rPr>
        <w:fldChar w:fldCharType="end"/>
      </w:r>
      <w:r w:rsidR="00685913" w:rsidRPr="005D0A19">
        <w:rPr>
          <w:rFonts w:ascii="Times New Roman" w:hAnsi="Times New Roman"/>
          <w:sz w:val="24"/>
          <w:szCs w:val="24"/>
          <w:lang w:val="en-US"/>
        </w:rPr>
        <w:t xml:space="preserve"> did for </w:t>
      </w:r>
      <w:r w:rsidR="00685913" w:rsidRPr="005D0A19">
        <w:rPr>
          <w:rFonts w:ascii="Times New Roman" w:hAnsi="Times New Roman"/>
          <w:i/>
          <w:sz w:val="24"/>
          <w:szCs w:val="24"/>
          <w:lang w:val="en-US"/>
        </w:rPr>
        <w:t>Nicrophorus americanus</w:t>
      </w:r>
      <w:r w:rsidR="00685913" w:rsidRPr="005D0A19">
        <w:rPr>
          <w:rFonts w:ascii="Times New Roman" w:hAnsi="Times New Roman"/>
          <w:sz w:val="24"/>
          <w:szCs w:val="24"/>
          <w:lang w:val="en-US"/>
        </w:rPr>
        <w:t xml:space="preserve"> (Olivier) </w:t>
      </w:r>
      <w:r w:rsidRPr="005D0A19">
        <w:rPr>
          <w:rFonts w:ascii="Times New Roman" w:hAnsi="Times New Roman"/>
          <w:sz w:val="24"/>
          <w:szCs w:val="24"/>
          <w:lang w:val="en-US"/>
        </w:rPr>
        <w:t xml:space="preserve">and also in forensic entomology </w:t>
      </w:r>
      <w:r w:rsidR="00454685" w:rsidRPr="005D0A19">
        <w:rPr>
          <w:rFonts w:ascii="Times New Roman" w:hAnsi="Times New Roman"/>
          <w:sz w:val="24"/>
          <w:szCs w:val="24"/>
          <w:lang w:val="en-US"/>
        </w:rPr>
        <w:fldChar w:fldCharType="begin" w:fldLock="1"/>
      </w:r>
      <w:r w:rsidR="00D215AD">
        <w:rPr>
          <w:rFonts w:ascii="Times New Roman" w:hAnsi="Times New Roman"/>
          <w:sz w:val="24"/>
          <w:szCs w:val="24"/>
          <w:lang w:val="en-US"/>
        </w:rPr>
        <w:instrText>ADDIN CSL_CITATION { "citationItems" : [ { "id" : "ITEM-1", "itemData" : { "author" : [ { "dropping-particle" : "", "family" : "Anderson", "given" : "Gail S.", "non-dropping-particle" : "", "parse-names" : false, "suffix" : "" } ], "container-title" : "Forensic Entomology: The Utility of Arthropods in Legal Investigation", "edition" : "Second Edi", "editor" : [ { "dropping-particle" : "", "family" : "Byrd", "given" : "Jason H.", "non-dropping-particle" : "", "parse-names" : false, "suffix" : "" }, { "dropping-particle" : "", "family" : "Castner", "given" : "James L.", "non-dropping-particle" : "", "parse-names" : false, "suffix" : "" } ], "id" : "ITEM-1", "issued" : { "date-parts" : [ [ "2010" ] ] }, "page" : "201-250", "publisher" : "CRC Press", "publisher-place" : "London", "title" : "Factors That Influence Insect Succession on Carrion", "type" : "chapter" }, "uris" : [ "http://www.mendeley.com/documents/?uuid=d772bebd-6255-4ada-b9b6-785561a3a4ea" ] }, { "id" : "ITEM-2", "itemData" : { "author" : [ { "dropping-particle" : "", "family" : "Bedick", "given" : "Jon C", "non-dropping-particle" : "", "parse-names" : false, "suffix" : "" }, { "dropping-particle" : "", "family" : "Ratcliffe", "given" : "Brett C", "non-dropping-particle" : "", "parse-names" : false, "suffix" : "" }, { "dropping-particle" : "", "family" : "Hoback", "given" : "W Wyatt", "non-dropping-particle" : "", "parse-names" : false, "suffix" : "" }, { "dropping-particle" : "", "family" : "Higley", "given" : "Leon G", "non-dropping-particle" : "", "parse-names" : false, "suffix" : "" } ], "container-title" : "Journal of Insect Conservation", "id" : "ITEM-2", "issued" : { "date-parts" : [ [ "1999" ] ] }, "page" : "171-181", "title" : "Distribution, ecology, and population dynamics of the American burying beetle [Nicrophorus americanus Olivier (Coleoptera , Silphidae)] in south-central Nebraska, USA", "type" : "article-journal", "volume" : "3" }, "uris" : [ "http://www.mendeley.com/documents/?uuid=0d5b3604-0723-43a3-9b1c-6b30392c252d" ] } ], "mendeley" : { "formattedCitation" : "(Bedick &lt;i&gt;et al.&lt;/i&gt;, 1999; Anderson, 2010)", "plainTextFormattedCitation" : "(Bedick et al., 1999; Anderson, 2010)", "previouslyFormattedCitation" : "(Bedick &lt;i&gt;et al.&lt;/i&gt;, 1999; Anderson, 2010)"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(Bedick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1999; Anderson, 2010)</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p>
    <w:p w:rsidR="00A11EA7"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Beetles </w:t>
      </w:r>
      <w:r w:rsidR="00595257" w:rsidRPr="005D0A19">
        <w:rPr>
          <w:rFonts w:ascii="Times New Roman" w:hAnsi="Times New Roman"/>
          <w:sz w:val="24"/>
          <w:szCs w:val="24"/>
          <w:lang w:val="en-US"/>
        </w:rPr>
        <w:t>had been</w:t>
      </w:r>
      <w:r w:rsidRPr="005D0A19">
        <w:rPr>
          <w:rFonts w:ascii="Times New Roman" w:hAnsi="Times New Roman"/>
          <w:sz w:val="24"/>
          <w:szCs w:val="24"/>
          <w:lang w:val="en-US"/>
        </w:rPr>
        <w:t xml:space="preserve"> generally overlooked by forensic entomologist</w:t>
      </w:r>
      <w:r w:rsidR="00264DA9" w:rsidRPr="005D0A19">
        <w:rPr>
          <w:rFonts w:ascii="Times New Roman" w:hAnsi="Times New Roman"/>
          <w:sz w:val="24"/>
          <w:szCs w:val="24"/>
          <w:lang w:val="en-US"/>
        </w:rPr>
        <w:t>s</w:t>
      </w:r>
      <w:r w:rsidRPr="005D0A19">
        <w:rPr>
          <w:rFonts w:ascii="Times New Roman" w:hAnsi="Times New Roman"/>
          <w:sz w:val="24"/>
          <w:szCs w:val="24"/>
          <w:lang w:val="en-US"/>
        </w:rPr>
        <w:t xml:space="preserve"> for a long time </w:t>
      </w:r>
      <w:r w:rsidR="00595257" w:rsidRPr="005D0A19">
        <w:rPr>
          <w:rFonts w:ascii="Times New Roman" w:hAnsi="Times New Roman"/>
          <w:sz w:val="24"/>
          <w:szCs w:val="24"/>
          <w:lang w:val="en-US"/>
        </w:rPr>
        <w:t>on</w:t>
      </w:r>
      <w:r w:rsidRPr="005D0A19">
        <w:rPr>
          <w:rFonts w:ascii="Times New Roman" w:hAnsi="Times New Roman"/>
          <w:sz w:val="24"/>
          <w:szCs w:val="24"/>
          <w:lang w:val="en-US"/>
        </w:rPr>
        <w:t xml:space="preserve"> </w:t>
      </w:r>
      <w:r w:rsidR="00D76EAD"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assumption that flies are able to locate </w:t>
      </w:r>
      <w:r w:rsidR="00D76EAD" w:rsidRPr="005D0A19">
        <w:rPr>
          <w:rFonts w:ascii="Times New Roman" w:hAnsi="Times New Roman"/>
          <w:sz w:val="24"/>
          <w:szCs w:val="24"/>
          <w:lang w:val="en-US"/>
        </w:rPr>
        <w:t xml:space="preserve">a </w:t>
      </w:r>
      <w:r w:rsidRPr="005D0A19">
        <w:rPr>
          <w:rFonts w:ascii="Times New Roman" w:hAnsi="Times New Roman"/>
          <w:sz w:val="24"/>
          <w:szCs w:val="24"/>
          <w:lang w:val="en-US"/>
        </w:rPr>
        <w:t xml:space="preserve">dead corpse much </w:t>
      </w:r>
      <w:r w:rsidR="00595257" w:rsidRPr="005D0A19">
        <w:rPr>
          <w:rFonts w:ascii="Times New Roman" w:hAnsi="Times New Roman"/>
          <w:sz w:val="24"/>
          <w:szCs w:val="24"/>
          <w:lang w:val="en-US"/>
        </w:rPr>
        <w:t>more quickly</w:t>
      </w:r>
      <w:r w:rsidRPr="005D0A19">
        <w:rPr>
          <w:rFonts w:ascii="Times New Roman" w:hAnsi="Times New Roman"/>
          <w:sz w:val="24"/>
          <w:szCs w:val="24"/>
          <w:lang w:val="en-US"/>
        </w:rPr>
        <w:t xml:space="preserve"> and therefore </w:t>
      </w:r>
      <w:r w:rsidR="00595257" w:rsidRPr="005D0A19">
        <w:rPr>
          <w:rFonts w:ascii="Times New Roman" w:hAnsi="Times New Roman"/>
          <w:sz w:val="24"/>
          <w:szCs w:val="24"/>
          <w:lang w:val="en-US"/>
        </w:rPr>
        <w:t>provide for</w:t>
      </w:r>
      <w:r w:rsidRPr="005D0A19">
        <w:rPr>
          <w:rFonts w:ascii="Times New Roman" w:hAnsi="Times New Roman"/>
          <w:sz w:val="24"/>
          <w:szCs w:val="24"/>
          <w:lang w:val="en-US"/>
        </w:rPr>
        <w:t xml:space="preserve"> </w:t>
      </w:r>
      <w:r w:rsidR="00D76EAD" w:rsidRPr="005D0A19">
        <w:rPr>
          <w:rFonts w:ascii="Times New Roman" w:hAnsi="Times New Roman"/>
          <w:sz w:val="24"/>
          <w:szCs w:val="24"/>
          <w:lang w:val="en-US"/>
        </w:rPr>
        <w:t xml:space="preserve">a </w:t>
      </w:r>
      <w:r w:rsidR="00595257" w:rsidRPr="005D0A19">
        <w:rPr>
          <w:rFonts w:ascii="Times New Roman" w:hAnsi="Times New Roman"/>
          <w:sz w:val="24"/>
          <w:szCs w:val="24"/>
          <w:lang w:val="en-US"/>
        </w:rPr>
        <w:t xml:space="preserve">more </w:t>
      </w:r>
      <w:r w:rsidRPr="005D0A19">
        <w:rPr>
          <w:rFonts w:ascii="Times New Roman" w:hAnsi="Times New Roman"/>
          <w:sz w:val="24"/>
          <w:szCs w:val="24"/>
          <w:lang w:val="en-US"/>
        </w:rPr>
        <w:t xml:space="preserve">accurate </w:t>
      </w:r>
      <w:r w:rsidR="00D76EAD" w:rsidRPr="005D0A19">
        <w:rPr>
          <w:rFonts w:ascii="Times New Roman" w:hAnsi="Times New Roman"/>
          <w:sz w:val="24"/>
          <w:szCs w:val="24"/>
          <w:lang w:val="en-US"/>
        </w:rPr>
        <w:t>post-</w:t>
      </w:r>
      <w:r w:rsidRPr="005D0A19">
        <w:rPr>
          <w:rFonts w:ascii="Times New Roman" w:hAnsi="Times New Roman"/>
          <w:sz w:val="24"/>
          <w:szCs w:val="24"/>
          <w:lang w:val="en-US"/>
        </w:rPr>
        <w:t xml:space="preserve">mortem interval (PMI)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"Midgley", "given" : "J. M.", "non-dropping-particle" : "", "parse-names" : false, "suffix" : "" }, { "dropping-particle" : "", "family" : "Richards", "given" : "C. S.", "non-dropping-particle" : "", "parse-names" : false, "suffix" : "" }, { "dropping-particle" : "", "family" : "Villet", "given" : "M. H.", "non-dropping-particle" : "", "parse-names" : false, "suffix" : "" } ], "container-title" : "Current Concepts in Forensic Entomology", "editor" : [ { "dropping-particle" : "", "family" : "Amendt", "given" : "J.", "non-dropping-particle" : "", "parse-names" : false, "suffix" : "" }, { "dropping-particle" : "", "family" : "Campobasso", "given" : "C. P.", "non-dropping-particle" : "", "parse-names" : false, "suffix" : "" }, { "dropping-particle" : "", "family" : "Goff", "given" : "M. L.", "non-dropping-particle" : "", "parse-names" : false, "suffix" : "" }, { "dropping-particle" : "", "family" : "Grassberg", "given" : "M.", "non-dropping-particle" : "", "parse-names" : false, "suffix" : "" } ], "id" : "ITEM-1", "issued" : { "date-parts" : [ [ "2010" ] ] }, "page" : "57-69", "publisher" : "Springer", "publisher-place" : "London", "title" : "The Utility of Coleoptera in Forensic Investigations", "type" : "chapter" }, "uris" : [ "http://www.mendeley.com/documents/?uuid=ed374bd4-0357-4f52-95a7-8e5d10509276"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(Midgley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2010)</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r w:rsidR="00BB5ED8" w:rsidRPr="005D0A19">
        <w:rPr>
          <w:rFonts w:ascii="Times New Roman" w:hAnsi="Times New Roman"/>
          <w:sz w:val="24"/>
          <w:szCs w:val="24"/>
          <w:lang w:val="en-US"/>
        </w:rPr>
        <w:t xml:space="preserve">The work </w:t>
      </w:r>
      <w:r w:rsidRPr="005D0A19">
        <w:rPr>
          <w:rFonts w:ascii="Times New Roman" w:hAnsi="Times New Roman"/>
          <w:sz w:val="24"/>
          <w:szCs w:val="24"/>
          <w:lang w:val="en-US"/>
        </w:rPr>
        <w:t xml:space="preserve">of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"DOI" : "10.1007/s00414-008-0280-0", "ISSN" : "1437-1596",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"7" ] ] }, "page" : "285-92", "title" : "Development of Thanatophilus micans (Fabricius 1794) (Coleoptera: Silphidae) at constant temperatures", "type" : "article-journal", "volume" : "123" }, "uris" : [ "http://www.mendeley.com/documents/?uuid=88d5d363-d298-44ac-bed3-03e14c585bd1" ] } ], "mendeley" : { "formattedCitation" : "(Midgley &amp; Villet, 2009)", "manualFormatting" : "Midgley &amp; Villet (2009)", "plainTextFormattedCitation" : "(Midgley &amp; Villet, 2009)", "previouslyFormattedCitation" : "(Midgley &amp; Villet, 2009)"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Pr="005D0A19">
        <w:rPr>
          <w:rFonts w:ascii="Times New Roman" w:hAnsi="Times New Roman"/>
          <w:noProof/>
          <w:sz w:val="24"/>
          <w:szCs w:val="24"/>
          <w:lang w:val="en-US"/>
        </w:rPr>
        <w:t>Midgley &amp; Villet (2009)</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r w:rsidR="005F5C24" w:rsidRPr="005D0A19">
        <w:rPr>
          <w:rFonts w:ascii="Times New Roman" w:hAnsi="Times New Roman"/>
          <w:sz w:val="24"/>
          <w:szCs w:val="24"/>
          <w:lang w:val="en-US"/>
        </w:rPr>
        <w:t>challenged</w:t>
      </w:r>
      <w:r w:rsidR="00EF3A6C"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these assumptions when they found that </w:t>
      </w:r>
      <w:r w:rsidR="00BB5ED8" w:rsidRPr="005D0A19">
        <w:rPr>
          <w:rFonts w:ascii="Times New Roman" w:hAnsi="Times New Roman"/>
          <w:sz w:val="24"/>
          <w:szCs w:val="24"/>
          <w:lang w:val="en-US"/>
        </w:rPr>
        <w:t xml:space="preserve">the </w:t>
      </w:r>
      <w:proofErr w:type="spellStart"/>
      <w:r w:rsidR="00A247C9" w:rsidRPr="005D0A19">
        <w:rPr>
          <w:rFonts w:ascii="Times New Roman" w:hAnsi="Times New Roman"/>
          <w:sz w:val="24"/>
          <w:szCs w:val="24"/>
          <w:lang w:val="en-US"/>
        </w:rPr>
        <w:t>Afrotropic</w:t>
      </w:r>
      <w:r w:rsidR="00E85151">
        <w:rPr>
          <w:rFonts w:ascii="Times New Roman" w:hAnsi="Times New Roman"/>
          <w:sz w:val="24"/>
          <w:szCs w:val="24"/>
          <w:lang w:val="en-US"/>
        </w:rPr>
        <w:t>al</w:t>
      </w:r>
      <w:proofErr w:type="spellEnd"/>
      <w:r w:rsidR="00A247C9" w:rsidRPr="005D0A19">
        <w:rPr>
          <w:rFonts w:ascii="Times New Roman" w:hAnsi="Times New Roman"/>
          <w:sz w:val="24"/>
          <w:szCs w:val="24"/>
          <w:lang w:val="en-US"/>
        </w:rPr>
        <w:t xml:space="preserve"> </w:t>
      </w:r>
      <w:r w:rsidRPr="005D0A19">
        <w:rPr>
          <w:rFonts w:ascii="Times New Roman" w:hAnsi="Times New Roman"/>
          <w:i/>
          <w:sz w:val="24"/>
          <w:szCs w:val="24"/>
          <w:lang w:val="en-US"/>
        </w:rPr>
        <w:t>Thanatophilus micans</w:t>
      </w:r>
      <w:r w:rsidR="00EA67C9" w:rsidRPr="005D0A19">
        <w:rPr>
          <w:rFonts w:ascii="Times New Roman" w:hAnsi="Times New Roman"/>
          <w:i/>
          <w:sz w:val="24"/>
          <w:szCs w:val="24"/>
          <w:lang w:val="en-US"/>
        </w:rPr>
        <w:t xml:space="preserve"> </w:t>
      </w:r>
      <w:r w:rsidR="00EA67C9" w:rsidRPr="005D0A19">
        <w:rPr>
          <w:rFonts w:ascii="Times New Roman" w:hAnsi="Times New Roman"/>
          <w:sz w:val="24"/>
          <w:szCs w:val="24"/>
          <w:lang w:val="en-US"/>
        </w:rPr>
        <w:t>(Fabricius)</w:t>
      </w:r>
      <w:r w:rsidRPr="005D0A19">
        <w:rPr>
          <w:rFonts w:ascii="Times New Roman" w:hAnsi="Times New Roman"/>
          <w:sz w:val="24"/>
          <w:szCs w:val="24"/>
          <w:lang w:val="en-US"/>
        </w:rPr>
        <w:t xml:space="preserve"> (Silphinae)</w:t>
      </w:r>
      <w:r w:rsidR="00EA67C9"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is able to locate </w:t>
      </w:r>
      <w:r w:rsidR="00BB5ED8" w:rsidRPr="005D0A19">
        <w:rPr>
          <w:rFonts w:ascii="Times New Roman" w:hAnsi="Times New Roman"/>
          <w:sz w:val="24"/>
          <w:szCs w:val="24"/>
          <w:lang w:val="en-US"/>
        </w:rPr>
        <w:t xml:space="preserve">a </w:t>
      </w:r>
      <w:r w:rsidRPr="005D0A19">
        <w:rPr>
          <w:rFonts w:ascii="Times New Roman" w:hAnsi="Times New Roman"/>
          <w:sz w:val="24"/>
          <w:szCs w:val="24"/>
          <w:lang w:val="en-US"/>
        </w:rPr>
        <w:t>carcass and start breed</w:t>
      </w:r>
      <w:r w:rsidR="00BB5ED8" w:rsidRPr="005D0A19">
        <w:rPr>
          <w:rFonts w:ascii="Times New Roman" w:hAnsi="Times New Roman"/>
          <w:sz w:val="24"/>
          <w:szCs w:val="24"/>
          <w:lang w:val="en-US"/>
        </w:rPr>
        <w:t>ing</w:t>
      </w:r>
      <w:r w:rsidRPr="005D0A19">
        <w:rPr>
          <w:rFonts w:ascii="Times New Roman" w:hAnsi="Times New Roman"/>
          <w:sz w:val="24"/>
          <w:szCs w:val="24"/>
          <w:lang w:val="en-US"/>
        </w:rPr>
        <w:t xml:space="preserve"> </w:t>
      </w:r>
      <w:r w:rsidR="00FC1ADF" w:rsidRPr="005D0A19">
        <w:rPr>
          <w:rFonts w:ascii="Times New Roman" w:hAnsi="Times New Roman"/>
          <w:sz w:val="24"/>
          <w:szCs w:val="24"/>
          <w:lang w:val="en-US"/>
        </w:rPr>
        <w:t xml:space="preserve">within </w:t>
      </w:r>
      <w:r w:rsidRPr="005D0A19">
        <w:rPr>
          <w:rFonts w:ascii="Times New Roman" w:hAnsi="Times New Roman"/>
          <w:sz w:val="24"/>
          <w:szCs w:val="24"/>
          <w:lang w:val="en-US"/>
        </w:rPr>
        <w:t xml:space="preserve">the first 24 hours, </w:t>
      </w:r>
      <w:r w:rsidR="00FC1ADF" w:rsidRPr="005D0A19">
        <w:rPr>
          <w:rFonts w:ascii="Times New Roman" w:hAnsi="Times New Roman"/>
          <w:sz w:val="24"/>
          <w:szCs w:val="24"/>
          <w:lang w:val="en-US"/>
        </w:rPr>
        <w:t xml:space="preserve">thus </w:t>
      </w:r>
      <w:r w:rsidR="00595257" w:rsidRPr="005D0A19">
        <w:rPr>
          <w:rFonts w:ascii="Times New Roman" w:hAnsi="Times New Roman"/>
          <w:sz w:val="24"/>
          <w:szCs w:val="24"/>
          <w:lang w:val="en-US"/>
        </w:rPr>
        <w:t>provid</w:t>
      </w:r>
      <w:r w:rsidR="00FC1ADF" w:rsidRPr="005D0A19">
        <w:rPr>
          <w:rFonts w:ascii="Times New Roman" w:hAnsi="Times New Roman"/>
          <w:sz w:val="24"/>
          <w:szCs w:val="24"/>
          <w:lang w:val="en-US"/>
        </w:rPr>
        <w:t xml:space="preserve">ing a PMI </w:t>
      </w:r>
      <w:r w:rsidRPr="005D0A19">
        <w:rPr>
          <w:rFonts w:ascii="Times New Roman" w:hAnsi="Times New Roman"/>
          <w:sz w:val="24"/>
          <w:szCs w:val="24"/>
          <w:lang w:val="en-US"/>
        </w:rPr>
        <w:t xml:space="preserve">estimate </w:t>
      </w:r>
      <w:r w:rsidR="00B76EF8" w:rsidRPr="005D0A19">
        <w:rPr>
          <w:rFonts w:ascii="Times New Roman" w:hAnsi="Times New Roman"/>
          <w:sz w:val="24"/>
          <w:szCs w:val="24"/>
          <w:lang w:val="en-US"/>
        </w:rPr>
        <w:t>similarly accurate as</w:t>
      </w:r>
      <w:r w:rsidRPr="005D0A19">
        <w:rPr>
          <w:rFonts w:ascii="Times New Roman" w:hAnsi="Times New Roman"/>
          <w:sz w:val="24"/>
          <w:szCs w:val="24"/>
          <w:lang w:val="en-US"/>
        </w:rPr>
        <w:t xml:space="preserve"> those based on flies. Also</w:t>
      </w:r>
      <w:r w:rsidR="00595257" w:rsidRPr="005D0A19">
        <w:rPr>
          <w:rFonts w:ascii="Times New Roman" w:hAnsi="Times New Roman"/>
          <w:sz w:val="24"/>
          <w:szCs w:val="24"/>
          <w:lang w:val="en-US"/>
        </w:rPr>
        <w:t>,</w:t>
      </w:r>
      <w:r w:rsidRPr="005D0A19">
        <w:rPr>
          <w:rFonts w:ascii="Times New Roman" w:hAnsi="Times New Roman"/>
          <w:sz w:val="24"/>
          <w:szCs w:val="24"/>
          <w:lang w:val="en-US"/>
        </w:rPr>
        <w:t xml:space="preserve"> because </w:t>
      </w:r>
      <w:r w:rsidR="0070135D"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beetles generally </w:t>
      </w:r>
      <w:r w:rsidR="003D44EE" w:rsidRPr="005D0A19">
        <w:rPr>
          <w:rFonts w:ascii="Times New Roman" w:hAnsi="Times New Roman"/>
          <w:sz w:val="24"/>
          <w:szCs w:val="24"/>
          <w:lang w:val="en-US"/>
        </w:rPr>
        <w:t xml:space="preserve">need a </w:t>
      </w:r>
      <w:r w:rsidRPr="005D0A19">
        <w:rPr>
          <w:rFonts w:ascii="Times New Roman" w:hAnsi="Times New Roman"/>
          <w:sz w:val="24"/>
          <w:szCs w:val="24"/>
          <w:lang w:val="en-US"/>
        </w:rPr>
        <w:t xml:space="preserve">longer </w:t>
      </w:r>
      <w:r w:rsidR="00B76EF8" w:rsidRPr="005D0A19">
        <w:rPr>
          <w:rFonts w:ascii="Times New Roman" w:hAnsi="Times New Roman"/>
          <w:sz w:val="24"/>
          <w:szCs w:val="24"/>
          <w:lang w:val="en-US"/>
        </w:rPr>
        <w:t xml:space="preserve">time </w:t>
      </w:r>
      <w:r w:rsidR="00595257" w:rsidRPr="005D0A19">
        <w:rPr>
          <w:rFonts w:ascii="Times New Roman" w:hAnsi="Times New Roman"/>
          <w:sz w:val="24"/>
          <w:szCs w:val="24"/>
          <w:lang w:val="en-US"/>
        </w:rPr>
        <w:t>to</w:t>
      </w:r>
      <w:r w:rsidR="00B76EF8"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develop </w:t>
      </w:r>
      <w:r w:rsidR="003D44EE" w:rsidRPr="005D0A19">
        <w:rPr>
          <w:rFonts w:ascii="Times New Roman" w:hAnsi="Times New Roman"/>
          <w:sz w:val="24"/>
          <w:szCs w:val="24"/>
          <w:lang w:val="en-US"/>
        </w:rPr>
        <w:t>than</w:t>
      </w:r>
      <w:r w:rsidR="00595257" w:rsidRPr="005D0A19">
        <w:rPr>
          <w:rFonts w:ascii="Times New Roman" w:hAnsi="Times New Roman"/>
          <w:sz w:val="24"/>
          <w:szCs w:val="24"/>
          <w:lang w:val="en-US"/>
        </w:rPr>
        <w:t xml:space="preserve"> do</w:t>
      </w:r>
      <w:r w:rsidR="003D44EE" w:rsidRPr="005D0A19">
        <w:rPr>
          <w:rFonts w:ascii="Times New Roman" w:hAnsi="Times New Roman"/>
          <w:sz w:val="24"/>
          <w:szCs w:val="24"/>
          <w:lang w:val="en-US"/>
        </w:rPr>
        <w:t xml:space="preserve"> </w:t>
      </w:r>
      <w:r w:rsidRPr="005D0A19">
        <w:rPr>
          <w:rFonts w:ascii="Times New Roman" w:hAnsi="Times New Roman"/>
          <w:sz w:val="24"/>
          <w:szCs w:val="24"/>
          <w:lang w:val="en-US"/>
        </w:rPr>
        <w:t>flies</w:t>
      </w:r>
      <w:r w:rsidR="00264DA9" w:rsidRPr="005D0A19">
        <w:rPr>
          <w:rFonts w:ascii="Times New Roman" w:hAnsi="Times New Roman"/>
          <w:sz w:val="24"/>
          <w:szCs w:val="24"/>
          <w:lang w:val="en-US"/>
        </w:rPr>
        <w:t>,</w:t>
      </w:r>
      <w:r w:rsidRPr="005D0A19">
        <w:rPr>
          <w:rFonts w:ascii="Times New Roman" w:hAnsi="Times New Roman"/>
          <w:sz w:val="24"/>
          <w:szCs w:val="24"/>
          <w:lang w:val="en-US"/>
        </w:rPr>
        <w:t xml:space="preserve"> they can be used in cases where </w:t>
      </w:r>
      <w:r w:rsidR="0070135D"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body is in </w:t>
      </w:r>
      <w:r w:rsidR="003D44EE" w:rsidRPr="005D0A19">
        <w:rPr>
          <w:rFonts w:ascii="Times New Roman" w:hAnsi="Times New Roman"/>
          <w:sz w:val="24"/>
          <w:szCs w:val="24"/>
          <w:lang w:val="en-US"/>
        </w:rPr>
        <w:t xml:space="preserve">an </w:t>
      </w:r>
      <w:r w:rsidRPr="005D0A19">
        <w:rPr>
          <w:rFonts w:ascii="Times New Roman" w:hAnsi="Times New Roman"/>
          <w:sz w:val="24"/>
          <w:szCs w:val="24"/>
          <w:lang w:val="en-US"/>
        </w:rPr>
        <w:t xml:space="preserve">advanced stage of decomposition and flies are no longer present on </w:t>
      </w:r>
      <w:r w:rsidR="0070135D"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carcass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"Midgley", "given" : "J. M.", "non-dropping-particle" : "", "parse-names" : false, "suffix" : "" }, { "dropping-particle" : "", "family" : "Richards", "given" : "C. S.", "non-dropping-particle" : "", "parse-names" : false, "suffix" : "" }, { "dropping-particle" : "", "family" : "Villet", "given" : "M. H.", "non-dropping-particle" : "", "parse-names" : false, "suffix" : "" } ], "container-title" : "Current Concepts in Forensic Entomology", "editor" : [ { "dropping-particle" : "", "family" : "Amendt", "given" : "J.", "non-dropping-particle" : "", "parse-names" : false, "suffix" : "" }, { "dropping-particle" : "", "family" : "Campobasso", "given" : "C. P.", "non-dropping-particle" : "", "parse-names" : false, "suffix" : "" }, { "dropping-particle" : "", "family" : "Goff", "given" : "M. L.", "non-dropping-particle" : "", "parse-names" : false, "suffix" : "" }, { "dropping-particle" : "", "family" : "Grassberg", "given" : "M.", "non-dropping-particle" : "", "parse-names" : false, "suffix" : "" } ], "id" : "ITEM-1", "issued" : { "date-parts" : [ [ "2010" ] ] }, "page" : "57-69", "publisher" : "Springer", "publisher-place" : "London", "title" : "The Utility of Coleoptera in Forensic Investigations", "type" : "chapter" }, "uris" : [ "http://www.mendeley.com/documents/?uuid=ed374bd4-0357-4f52-95a7-8e5d10509276"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(Midgley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2010)</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p>
    <w:p w:rsidR="00A11EA7"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Our field </w:t>
      </w:r>
      <w:r w:rsidR="00EF3A6C" w:rsidRPr="005D0A19">
        <w:rPr>
          <w:rFonts w:ascii="Times New Roman" w:hAnsi="Times New Roman"/>
          <w:sz w:val="24"/>
          <w:szCs w:val="24"/>
          <w:lang w:val="en-US"/>
        </w:rPr>
        <w:t xml:space="preserve">study </w:t>
      </w:r>
      <w:r w:rsidRPr="005D0A19">
        <w:rPr>
          <w:rFonts w:ascii="Times New Roman" w:hAnsi="Times New Roman"/>
          <w:sz w:val="24"/>
          <w:szCs w:val="24"/>
          <w:lang w:val="en-US"/>
        </w:rPr>
        <w:t xml:space="preserve">is aimed </w:t>
      </w:r>
      <w:r w:rsidR="003D44EE" w:rsidRPr="005D0A19">
        <w:rPr>
          <w:rFonts w:ascii="Times New Roman" w:hAnsi="Times New Roman"/>
          <w:sz w:val="24"/>
          <w:szCs w:val="24"/>
          <w:lang w:val="en-US"/>
        </w:rPr>
        <w:t xml:space="preserve">at </w:t>
      </w:r>
      <w:r w:rsidR="00192D12"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habitat preferences of </w:t>
      </w:r>
      <w:r w:rsidR="00ED55D5" w:rsidRPr="005D0A19">
        <w:rPr>
          <w:rFonts w:ascii="Times New Roman" w:hAnsi="Times New Roman"/>
          <w:sz w:val="24"/>
          <w:szCs w:val="24"/>
          <w:lang w:val="en-US"/>
        </w:rPr>
        <w:t xml:space="preserve">European open-landscape </w:t>
      </w:r>
      <w:r w:rsidRPr="005D0A19">
        <w:rPr>
          <w:rFonts w:ascii="Times New Roman" w:hAnsi="Times New Roman"/>
          <w:sz w:val="24"/>
          <w:szCs w:val="24"/>
          <w:lang w:val="en-US"/>
        </w:rPr>
        <w:t>carrion beetles. Interspecies competition is discussed only in respect to other carrion beetles</w:t>
      </w:r>
      <w:r w:rsidR="00CC040B" w:rsidRPr="005D0A19">
        <w:rPr>
          <w:rFonts w:ascii="Times New Roman" w:hAnsi="Times New Roman"/>
          <w:sz w:val="24"/>
          <w:szCs w:val="24"/>
          <w:lang w:val="en-US"/>
        </w:rPr>
        <w:t>,</w:t>
      </w:r>
      <w:r w:rsidRPr="005D0A19">
        <w:rPr>
          <w:rFonts w:ascii="Times New Roman" w:hAnsi="Times New Roman"/>
          <w:sz w:val="24"/>
          <w:szCs w:val="24"/>
          <w:lang w:val="en-US"/>
        </w:rPr>
        <w:t xml:space="preserve"> because our trapping method was </w:t>
      </w:r>
      <w:r w:rsidR="00ED55D5" w:rsidRPr="005D0A19">
        <w:rPr>
          <w:rFonts w:ascii="Times New Roman" w:hAnsi="Times New Roman"/>
          <w:sz w:val="24"/>
          <w:szCs w:val="24"/>
          <w:lang w:val="en-US"/>
        </w:rPr>
        <w:t xml:space="preserve">not </w:t>
      </w:r>
      <w:r w:rsidR="00DE1E54" w:rsidRPr="005D0A19">
        <w:rPr>
          <w:rFonts w:ascii="Times New Roman" w:hAnsi="Times New Roman"/>
          <w:sz w:val="24"/>
          <w:szCs w:val="24"/>
          <w:lang w:val="en-US"/>
        </w:rPr>
        <w:t>direct</w:t>
      </w:r>
      <w:r w:rsidR="00ED55D5" w:rsidRPr="005D0A19">
        <w:rPr>
          <w:rFonts w:ascii="Times New Roman" w:hAnsi="Times New Roman"/>
          <w:sz w:val="24"/>
          <w:szCs w:val="24"/>
          <w:lang w:val="en-US"/>
        </w:rPr>
        <w:t xml:space="preserve">ed </w:t>
      </w:r>
      <w:r w:rsidR="00DE1E54" w:rsidRPr="005D0A19">
        <w:rPr>
          <w:rFonts w:ascii="Times New Roman" w:hAnsi="Times New Roman"/>
          <w:sz w:val="24"/>
          <w:szCs w:val="24"/>
          <w:lang w:val="en-US"/>
        </w:rPr>
        <w:t>to</w:t>
      </w:r>
      <w:r w:rsidRPr="005D0A19">
        <w:rPr>
          <w:rFonts w:ascii="Times New Roman" w:hAnsi="Times New Roman"/>
          <w:sz w:val="24"/>
          <w:szCs w:val="24"/>
          <w:lang w:val="en-US"/>
        </w:rPr>
        <w:t xml:space="preserve"> collecting other necrophagous </w:t>
      </w:r>
      <w:r w:rsidR="00F909F6" w:rsidRPr="005D0A19">
        <w:rPr>
          <w:rFonts w:ascii="Times New Roman" w:hAnsi="Times New Roman"/>
          <w:sz w:val="24"/>
          <w:szCs w:val="24"/>
          <w:lang w:val="en-US"/>
        </w:rPr>
        <w:t>invertebrates</w:t>
      </w:r>
      <w:r w:rsidRPr="005D0A19">
        <w:rPr>
          <w:rFonts w:ascii="Times New Roman" w:hAnsi="Times New Roman"/>
          <w:sz w:val="24"/>
          <w:szCs w:val="24"/>
          <w:lang w:val="en-US"/>
        </w:rPr>
        <w:t xml:space="preserve">. We </w:t>
      </w:r>
      <w:r w:rsidR="00EF0EF6" w:rsidRPr="005D0A19">
        <w:rPr>
          <w:rFonts w:ascii="Times New Roman" w:hAnsi="Times New Roman"/>
          <w:sz w:val="24"/>
          <w:szCs w:val="24"/>
          <w:lang w:val="en-US"/>
        </w:rPr>
        <w:t xml:space="preserve">had </w:t>
      </w:r>
      <w:r w:rsidRPr="005D0A19">
        <w:rPr>
          <w:rFonts w:ascii="Times New Roman" w:hAnsi="Times New Roman"/>
          <w:sz w:val="24"/>
          <w:szCs w:val="24"/>
          <w:lang w:val="en-US"/>
        </w:rPr>
        <w:t>expect</w:t>
      </w:r>
      <w:r w:rsidR="00EF0EF6" w:rsidRPr="005D0A19">
        <w:rPr>
          <w:rFonts w:ascii="Times New Roman" w:hAnsi="Times New Roman"/>
          <w:sz w:val="24"/>
          <w:szCs w:val="24"/>
          <w:lang w:val="en-US"/>
        </w:rPr>
        <w:t>ed</w:t>
      </w:r>
      <w:r w:rsidRPr="005D0A19">
        <w:rPr>
          <w:rFonts w:ascii="Times New Roman" w:hAnsi="Times New Roman"/>
          <w:sz w:val="24"/>
          <w:szCs w:val="24"/>
          <w:lang w:val="en-US"/>
        </w:rPr>
        <w:t xml:space="preserve"> that most species of</w:t>
      </w:r>
      <w:r w:rsidR="00192D12" w:rsidRPr="005D0A19">
        <w:rPr>
          <w:rFonts w:ascii="Times New Roman" w:hAnsi="Times New Roman"/>
          <w:sz w:val="24"/>
          <w:szCs w:val="24"/>
          <w:lang w:val="en-US"/>
        </w:rPr>
        <w:t xml:space="preserve"> the</w:t>
      </w:r>
      <w:r w:rsidRPr="005D0A19">
        <w:rPr>
          <w:rFonts w:ascii="Times New Roman" w:hAnsi="Times New Roman"/>
          <w:sz w:val="24"/>
          <w:szCs w:val="24"/>
          <w:lang w:val="en-US"/>
        </w:rPr>
        <w:t xml:space="preserve"> </w:t>
      </w:r>
      <w:r w:rsidR="00ED55D5" w:rsidRPr="005D0A19">
        <w:rPr>
          <w:rFonts w:ascii="Times New Roman" w:hAnsi="Times New Roman"/>
          <w:sz w:val="24"/>
          <w:szCs w:val="24"/>
          <w:lang w:val="en-US"/>
        </w:rPr>
        <w:t>sub</w:t>
      </w:r>
      <w:r w:rsidRPr="005D0A19">
        <w:rPr>
          <w:rFonts w:ascii="Times New Roman" w:hAnsi="Times New Roman"/>
          <w:sz w:val="24"/>
          <w:szCs w:val="24"/>
          <w:lang w:val="en-US"/>
        </w:rPr>
        <w:t xml:space="preserve">genus </w:t>
      </w:r>
      <w:r w:rsidRPr="005D0A19">
        <w:rPr>
          <w:rFonts w:ascii="Times New Roman" w:hAnsi="Times New Roman"/>
          <w:i/>
          <w:sz w:val="24"/>
          <w:szCs w:val="24"/>
          <w:lang w:val="en-US"/>
        </w:rPr>
        <w:t>Nicrophorus</w:t>
      </w:r>
      <w:r w:rsidRPr="005D0A19">
        <w:rPr>
          <w:rFonts w:ascii="Times New Roman" w:hAnsi="Times New Roman"/>
          <w:sz w:val="24"/>
          <w:szCs w:val="24"/>
          <w:lang w:val="en-US"/>
        </w:rPr>
        <w:t xml:space="preserve"> </w:t>
      </w:r>
      <w:r w:rsidR="00EF0EF6" w:rsidRPr="005D0A19">
        <w:rPr>
          <w:rFonts w:ascii="Times New Roman" w:hAnsi="Times New Roman"/>
          <w:sz w:val="24"/>
          <w:szCs w:val="24"/>
          <w:lang w:val="en-US"/>
        </w:rPr>
        <w:t xml:space="preserve">would </w:t>
      </w:r>
      <w:r w:rsidRPr="005D0A19">
        <w:rPr>
          <w:rFonts w:ascii="Times New Roman" w:hAnsi="Times New Roman"/>
          <w:sz w:val="24"/>
          <w:szCs w:val="24"/>
          <w:lang w:val="en-US"/>
        </w:rPr>
        <w:t xml:space="preserve">be more abundant on </w:t>
      </w:r>
      <w:r w:rsidR="00E810E7" w:rsidRPr="005D0A19">
        <w:rPr>
          <w:rFonts w:ascii="Times New Roman" w:hAnsi="Times New Roman"/>
          <w:sz w:val="24"/>
          <w:szCs w:val="24"/>
          <w:lang w:val="en-US"/>
        </w:rPr>
        <w:t>c</w:t>
      </w:r>
      <w:r w:rsidRPr="005D0A19">
        <w:rPr>
          <w:rFonts w:ascii="Times New Roman" w:hAnsi="Times New Roman"/>
          <w:sz w:val="24"/>
          <w:szCs w:val="24"/>
          <w:lang w:val="en-US"/>
        </w:rPr>
        <w:t xml:space="preserve">hernozems than on </w:t>
      </w:r>
      <w:r w:rsidR="00E810E7" w:rsidRPr="005D0A19">
        <w:rPr>
          <w:rFonts w:ascii="Times New Roman" w:hAnsi="Times New Roman"/>
          <w:sz w:val="24"/>
          <w:szCs w:val="24"/>
          <w:lang w:val="en-US"/>
        </w:rPr>
        <w:t>f</w:t>
      </w:r>
      <w:r w:rsidRPr="005D0A19">
        <w:rPr>
          <w:rFonts w:ascii="Times New Roman" w:hAnsi="Times New Roman"/>
          <w:sz w:val="24"/>
          <w:szCs w:val="24"/>
          <w:lang w:val="en-US"/>
        </w:rPr>
        <w:t xml:space="preserve">luvisols. </w:t>
      </w:r>
      <w:r w:rsidR="00192D12" w:rsidRPr="005D0A19">
        <w:rPr>
          <w:rFonts w:ascii="Times New Roman" w:hAnsi="Times New Roman"/>
          <w:sz w:val="24"/>
          <w:szCs w:val="24"/>
          <w:lang w:val="en-US"/>
        </w:rPr>
        <w:t>B</w:t>
      </w:r>
      <w:r w:rsidRPr="005D0A19">
        <w:rPr>
          <w:rFonts w:ascii="Times New Roman" w:hAnsi="Times New Roman"/>
          <w:sz w:val="24"/>
          <w:szCs w:val="24"/>
          <w:lang w:val="en-US"/>
        </w:rPr>
        <w:t xml:space="preserve">eetles from </w:t>
      </w:r>
      <w:r w:rsidR="00192D12"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subfamily Silphinae do not interact with soil as closely as </w:t>
      </w:r>
      <w:r w:rsidR="00EF0EF6" w:rsidRPr="005D0A19">
        <w:rPr>
          <w:rFonts w:ascii="Times New Roman" w:hAnsi="Times New Roman"/>
          <w:sz w:val="24"/>
          <w:szCs w:val="24"/>
          <w:lang w:val="en-US"/>
        </w:rPr>
        <w:t xml:space="preserve">do </w:t>
      </w:r>
      <w:r w:rsidR="00C24E6F" w:rsidRPr="005D0A19">
        <w:rPr>
          <w:rFonts w:ascii="Times New Roman" w:hAnsi="Times New Roman"/>
          <w:sz w:val="24"/>
          <w:szCs w:val="24"/>
          <w:lang w:val="en-US"/>
        </w:rPr>
        <w:t>Nicrophorinae</w:t>
      </w:r>
      <w:r w:rsidR="00192D12" w:rsidRPr="005D0A19">
        <w:rPr>
          <w:rFonts w:ascii="Times New Roman" w:hAnsi="Times New Roman"/>
          <w:sz w:val="24"/>
          <w:szCs w:val="24"/>
          <w:lang w:val="en-US"/>
        </w:rPr>
        <w:t>, and</w:t>
      </w:r>
      <w:r w:rsidRPr="005D0A19">
        <w:rPr>
          <w:rFonts w:ascii="Times New Roman" w:hAnsi="Times New Roman"/>
          <w:sz w:val="24"/>
          <w:szCs w:val="24"/>
          <w:lang w:val="en-US"/>
        </w:rPr>
        <w:t xml:space="preserve"> we </w:t>
      </w:r>
      <w:r w:rsidR="00192D12" w:rsidRPr="005D0A19">
        <w:rPr>
          <w:rFonts w:ascii="Times New Roman" w:hAnsi="Times New Roman"/>
          <w:sz w:val="24"/>
          <w:szCs w:val="24"/>
          <w:lang w:val="en-US"/>
        </w:rPr>
        <w:t xml:space="preserve">therefore </w:t>
      </w:r>
      <w:r w:rsidR="00EF0EF6" w:rsidRPr="005D0A19">
        <w:rPr>
          <w:rFonts w:ascii="Times New Roman" w:hAnsi="Times New Roman"/>
          <w:sz w:val="24"/>
          <w:szCs w:val="24"/>
          <w:lang w:val="en-US"/>
        </w:rPr>
        <w:t xml:space="preserve">had </w:t>
      </w:r>
      <w:r w:rsidRPr="005D0A19">
        <w:rPr>
          <w:rFonts w:ascii="Times New Roman" w:hAnsi="Times New Roman"/>
          <w:sz w:val="24"/>
          <w:szCs w:val="24"/>
          <w:lang w:val="en-US"/>
        </w:rPr>
        <w:t xml:space="preserve">no reason to think that their abundance would be different on </w:t>
      </w:r>
      <w:r w:rsidR="00E810E7" w:rsidRPr="005D0A19">
        <w:rPr>
          <w:rFonts w:ascii="Times New Roman" w:hAnsi="Times New Roman"/>
          <w:sz w:val="24"/>
          <w:szCs w:val="24"/>
          <w:lang w:val="en-US"/>
        </w:rPr>
        <w:t>c</w:t>
      </w:r>
      <w:r w:rsidRPr="005D0A19">
        <w:rPr>
          <w:rFonts w:ascii="Times New Roman" w:hAnsi="Times New Roman"/>
          <w:sz w:val="24"/>
          <w:szCs w:val="24"/>
          <w:lang w:val="en-US"/>
        </w:rPr>
        <w:t xml:space="preserve">hernozems </w:t>
      </w:r>
      <w:r w:rsidR="00CC040B" w:rsidRPr="005D0A19">
        <w:rPr>
          <w:rFonts w:ascii="Times New Roman" w:hAnsi="Times New Roman"/>
          <w:sz w:val="24"/>
          <w:szCs w:val="24"/>
          <w:lang w:val="en-US"/>
        </w:rPr>
        <w:t xml:space="preserve">or </w:t>
      </w:r>
      <w:r w:rsidR="00E810E7" w:rsidRPr="005D0A19">
        <w:rPr>
          <w:rFonts w:ascii="Times New Roman" w:hAnsi="Times New Roman"/>
          <w:sz w:val="24"/>
          <w:szCs w:val="24"/>
          <w:lang w:val="en-US"/>
        </w:rPr>
        <w:t>f</w:t>
      </w:r>
      <w:r w:rsidRPr="005D0A19">
        <w:rPr>
          <w:rFonts w:ascii="Times New Roman" w:hAnsi="Times New Roman"/>
          <w:sz w:val="24"/>
          <w:szCs w:val="24"/>
          <w:lang w:val="en-US"/>
        </w:rPr>
        <w:t>luvisols.</w:t>
      </w:r>
    </w:p>
    <w:p w:rsidR="004C3D71" w:rsidRPr="005D0A19" w:rsidRDefault="004C3D71" w:rsidP="00931EE1">
      <w:pPr>
        <w:pStyle w:val="Nadpis1"/>
        <w:rPr>
          <w:lang w:val="en-US"/>
        </w:rPr>
      </w:pPr>
      <w:bookmarkStart w:id="4" w:name="_Toc379133444"/>
      <w:commentRangeStart w:id="5"/>
      <w:r w:rsidRPr="005D0A19">
        <w:rPr>
          <w:lang w:val="en-US"/>
        </w:rPr>
        <w:lastRenderedPageBreak/>
        <w:t>MATERIAL AND METHODS</w:t>
      </w:r>
      <w:bookmarkEnd w:id="4"/>
      <w:commentRangeEnd w:id="5"/>
      <w:r w:rsidR="003A2DF9">
        <w:rPr>
          <w:rStyle w:val="Odkaznakoment"/>
          <w:rFonts w:ascii="Calibri" w:eastAsia="Calibri" w:hAnsi="Calibri"/>
          <w:bCs w:val="0"/>
          <w:kern w:val="0"/>
          <w:lang w:eastAsia="en-US"/>
        </w:rPr>
        <w:commentReference w:id="5"/>
      </w:r>
    </w:p>
    <w:p w:rsidR="00A46504" w:rsidRPr="005D0A19" w:rsidRDefault="00A46504" w:rsidP="00307F57">
      <w:pPr>
        <w:pStyle w:val="Nadpis2"/>
        <w:jc w:val="both"/>
        <w:rPr>
          <w:lang w:val="en-US"/>
        </w:rPr>
      </w:pPr>
      <w:bookmarkStart w:id="6" w:name="_Toc379133445"/>
      <w:r w:rsidRPr="005D0A19">
        <w:rPr>
          <w:lang w:val="en-US"/>
        </w:rPr>
        <w:t>SITE SELECTION</w:t>
      </w:r>
      <w:bookmarkEnd w:id="6"/>
    </w:p>
    <w:p w:rsidR="00D2280D"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Our study was conducted </w:t>
      </w:r>
      <w:r w:rsidR="00DE1E54" w:rsidRPr="005D0A19">
        <w:rPr>
          <w:rFonts w:ascii="Times New Roman" w:hAnsi="Times New Roman"/>
          <w:sz w:val="24"/>
          <w:szCs w:val="24"/>
          <w:lang w:val="en-US"/>
        </w:rPr>
        <w:t>during</w:t>
      </w:r>
      <w:r w:rsidRPr="005D0A19">
        <w:rPr>
          <w:rFonts w:ascii="Times New Roman" w:hAnsi="Times New Roman"/>
          <w:sz w:val="24"/>
          <w:szCs w:val="24"/>
          <w:lang w:val="en-US"/>
        </w:rPr>
        <w:t xml:space="preserve"> 2009 in </w:t>
      </w:r>
      <w:r w:rsidR="007A2447" w:rsidRPr="005D0A19">
        <w:rPr>
          <w:rFonts w:ascii="Times New Roman" w:hAnsi="Times New Roman"/>
          <w:sz w:val="24"/>
          <w:szCs w:val="24"/>
          <w:lang w:val="en-US"/>
        </w:rPr>
        <w:t>the</w:t>
      </w:r>
      <w:r w:rsidRPr="005D0A19">
        <w:rPr>
          <w:rFonts w:ascii="Times New Roman" w:hAnsi="Times New Roman"/>
          <w:sz w:val="24"/>
          <w:szCs w:val="24"/>
          <w:lang w:val="en-US"/>
        </w:rPr>
        <w:t xml:space="preserve"> Czech Republic</w:t>
      </w:r>
      <w:r w:rsidR="00971B87" w:rsidRPr="005D0A19">
        <w:rPr>
          <w:rFonts w:ascii="Times New Roman" w:hAnsi="Times New Roman"/>
          <w:sz w:val="24"/>
          <w:szCs w:val="24"/>
          <w:lang w:val="en-US"/>
        </w:rPr>
        <w:t xml:space="preserve"> in </w:t>
      </w:r>
      <w:r w:rsidR="00D2280D" w:rsidRPr="005D0A19">
        <w:rPr>
          <w:rFonts w:ascii="Times New Roman" w:hAnsi="Times New Roman"/>
          <w:sz w:val="24"/>
          <w:szCs w:val="24"/>
          <w:lang w:val="en-US"/>
        </w:rPr>
        <w:t>regions</w:t>
      </w:r>
      <w:r w:rsidR="00E06160" w:rsidRPr="005D0A19">
        <w:rPr>
          <w:rFonts w:ascii="Times New Roman" w:hAnsi="Times New Roman"/>
          <w:sz w:val="24"/>
          <w:szCs w:val="24"/>
          <w:lang w:val="en-US"/>
        </w:rPr>
        <w:t xml:space="preserve"> </w:t>
      </w:r>
      <w:r w:rsidR="00DE1E54" w:rsidRPr="005D0A19">
        <w:rPr>
          <w:rFonts w:ascii="Times New Roman" w:hAnsi="Times New Roman"/>
          <w:sz w:val="24"/>
          <w:szCs w:val="24"/>
          <w:lang w:val="en-US"/>
        </w:rPr>
        <w:t>having a</w:t>
      </w:r>
      <w:r w:rsidR="009A490E" w:rsidRPr="005D0A19">
        <w:rPr>
          <w:rFonts w:ascii="Times New Roman" w:hAnsi="Times New Roman"/>
          <w:sz w:val="24"/>
          <w:szCs w:val="24"/>
          <w:lang w:val="en-US"/>
        </w:rPr>
        <w:t xml:space="preserve"> </w:t>
      </w:r>
      <w:r w:rsidR="00E06160" w:rsidRPr="005D0A19">
        <w:rPr>
          <w:rFonts w:ascii="Times New Roman" w:hAnsi="Times New Roman"/>
          <w:sz w:val="24"/>
          <w:szCs w:val="24"/>
          <w:lang w:val="en-US"/>
        </w:rPr>
        <w:t xml:space="preserve">similar medium warm </w:t>
      </w:r>
      <w:r w:rsidR="00DE1E54" w:rsidRPr="005D0A19">
        <w:rPr>
          <w:rFonts w:ascii="Times New Roman" w:hAnsi="Times New Roman"/>
          <w:sz w:val="24"/>
          <w:szCs w:val="24"/>
          <w:lang w:val="en-US"/>
        </w:rPr>
        <w:t>(</w:t>
      </w:r>
      <w:r w:rsidR="00E06160" w:rsidRPr="005D0A19">
        <w:rPr>
          <w:rFonts w:ascii="Times New Roman" w:hAnsi="Times New Roman"/>
          <w:sz w:val="24"/>
          <w:szCs w:val="24"/>
          <w:lang w:val="en-US"/>
        </w:rPr>
        <w:t>MT10</w:t>
      </w:r>
      <w:r w:rsidR="00DE1E54" w:rsidRPr="005D0A19">
        <w:rPr>
          <w:rFonts w:ascii="Times New Roman" w:hAnsi="Times New Roman"/>
          <w:sz w:val="24"/>
          <w:szCs w:val="24"/>
          <w:lang w:val="en-US"/>
        </w:rPr>
        <w:t>)</w:t>
      </w:r>
      <w:r w:rsidR="00E06160" w:rsidRPr="005D0A19">
        <w:rPr>
          <w:rFonts w:ascii="Times New Roman" w:hAnsi="Times New Roman"/>
          <w:sz w:val="24"/>
          <w:szCs w:val="24"/>
          <w:lang w:val="en-US"/>
        </w:rPr>
        <w:t xml:space="preserve"> to very warm </w:t>
      </w:r>
      <w:r w:rsidR="00DE1E54" w:rsidRPr="005D0A19">
        <w:rPr>
          <w:rFonts w:ascii="Times New Roman" w:hAnsi="Times New Roman"/>
          <w:sz w:val="24"/>
          <w:szCs w:val="24"/>
          <w:lang w:val="en-US"/>
        </w:rPr>
        <w:t>(</w:t>
      </w:r>
      <w:r w:rsidR="00E06160" w:rsidRPr="005D0A19">
        <w:rPr>
          <w:rFonts w:ascii="Times New Roman" w:hAnsi="Times New Roman"/>
          <w:sz w:val="24"/>
          <w:szCs w:val="24"/>
          <w:lang w:val="en-US"/>
        </w:rPr>
        <w:t>T4</w:t>
      </w:r>
      <w:r w:rsidR="00DE1E54" w:rsidRPr="005D0A19">
        <w:rPr>
          <w:rFonts w:ascii="Times New Roman" w:hAnsi="Times New Roman"/>
          <w:sz w:val="24"/>
          <w:szCs w:val="24"/>
          <w:lang w:val="en-US"/>
        </w:rPr>
        <w:t>)</w:t>
      </w:r>
      <w:r w:rsidR="00E77BE0" w:rsidRPr="005D0A19">
        <w:rPr>
          <w:rFonts w:ascii="Times New Roman" w:hAnsi="Times New Roman"/>
          <w:sz w:val="24"/>
          <w:szCs w:val="24"/>
          <w:lang w:val="en-US"/>
        </w:rPr>
        <w:t xml:space="preserve"> </w:t>
      </w:r>
      <w:r w:rsidR="00DE1E54" w:rsidRPr="005D0A19">
        <w:rPr>
          <w:rFonts w:ascii="Times New Roman" w:hAnsi="Times New Roman"/>
          <w:sz w:val="24"/>
          <w:szCs w:val="24"/>
          <w:lang w:val="en-US"/>
        </w:rPr>
        <w:t xml:space="preserve">climate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"URL" : "http://geoportal.gov.cz", "accessed" : { "date-parts" : [ [ "2015", "1", "15" ] ] }, "author" : [ { "dropping-particle" : "", "family" : "Cenia", "given" : "", "non-dropping-particle" : "", "parse-names" : false, "suffix" : "" } ], "id" : "ITEM-1", "issued" : { "date-parts" : [ [ "2015" ] ] }, "page" : "Online: http://geoportal.gov.cz/", "title" : "Czech National Geoportal", "type" : "webpage" }, "uris" : [ "http://www.mendeley.com/documents/?uuid=eb2a49ef-1a8b-4b9a-9f82-48b43916f6fa" ] } ], "mendeley" : { "formattedCitation" : "(Cenia, 2015)", "plainTextFormattedCitation" : "(Cenia, 2015)", "previouslyFormattedCitation" : "(Cenia, 2015)"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(Cenia, 2015)</w:t>
      </w:r>
      <w:r w:rsidR="00454685" w:rsidRPr="005D0A19">
        <w:rPr>
          <w:rFonts w:ascii="Times New Roman" w:hAnsi="Times New Roman"/>
          <w:sz w:val="24"/>
          <w:szCs w:val="24"/>
          <w:lang w:val="en-US"/>
        </w:rPr>
        <w:fldChar w:fldCharType="end"/>
      </w:r>
      <w:r w:rsidR="00D2280D" w:rsidRPr="005D0A19">
        <w:rPr>
          <w:rFonts w:ascii="Times New Roman" w:hAnsi="Times New Roman"/>
          <w:sz w:val="24"/>
          <w:szCs w:val="24"/>
          <w:lang w:val="en-US"/>
        </w:rPr>
        <w:t xml:space="preserve"> and </w:t>
      </w:r>
      <w:r w:rsidR="00E06160" w:rsidRPr="005D0A19">
        <w:rPr>
          <w:rFonts w:ascii="Times New Roman" w:hAnsi="Times New Roman"/>
          <w:sz w:val="24"/>
          <w:szCs w:val="24"/>
          <w:lang w:val="en-US"/>
        </w:rPr>
        <w:t xml:space="preserve">with </w:t>
      </w:r>
      <w:r w:rsidR="00DE1E54" w:rsidRPr="005D0A19">
        <w:rPr>
          <w:rFonts w:ascii="Times New Roman" w:hAnsi="Times New Roman"/>
          <w:sz w:val="24"/>
          <w:szCs w:val="24"/>
          <w:lang w:val="en-US"/>
        </w:rPr>
        <w:t xml:space="preserve">similar </w:t>
      </w:r>
      <w:r w:rsidR="00E06160" w:rsidRPr="005D0A19">
        <w:rPr>
          <w:rFonts w:ascii="Times New Roman" w:hAnsi="Times New Roman"/>
          <w:sz w:val="24"/>
          <w:szCs w:val="24"/>
          <w:lang w:val="en-US"/>
        </w:rPr>
        <w:t>occurrence of two different soil types (chernozems and fluvisols)</w:t>
      </w:r>
      <w:r w:rsidR="00D2280D" w:rsidRPr="005D0A19">
        <w:rPr>
          <w:rFonts w:ascii="Times New Roman" w:hAnsi="Times New Roman"/>
          <w:sz w:val="24"/>
          <w:szCs w:val="24"/>
          <w:lang w:val="en-US"/>
        </w:rPr>
        <w:t xml:space="preserve"> </w:t>
      </w:r>
      <w:r w:rsidR="001C175D" w:rsidRPr="005D0A19">
        <w:rPr>
          <w:rFonts w:ascii="Times New Roman" w:hAnsi="Times New Roman"/>
          <w:sz w:val="24"/>
          <w:szCs w:val="24"/>
          <w:lang w:val="en-US"/>
        </w:rPr>
        <w:t>in open-</w:t>
      </w:r>
      <w:r w:rsidR="00D2280D" w:rsidRPr="005D0A19">
        <w:rPr>
          <w:rFonts w:ascii="Times New Roman" w:hAnsi="Times New Roman"/>
          <w:sz w:val="24"/>
          <w:szCs w:val="24"/>
          <w:lang w:val="en-US"/>
        </w:rPr>
        <w:t>landscape habitats</w:t>
      </w:r>
      <w:r w:rsidR="00E77BE0" w:rsidRPr="005D0A19">
        <w:rPr>
          <w:rFonts w:ascii="Times New Roman" w:hAnsi="Times New Roman"/>
          <w:sz w:val="24"/>
          <w:szCs w:val="24"/>
          <w:lang w:val="en-US"/>
        </w:rPr>
        <w:t xml:space="preserve">. </w:t>
      </w:r>
      <w:r w:rsidR="001C175D" w:rsidRPr="005D0A19">
        <w:rPr>
          <w:rFonts w:ascii="Times New Roman" w:hAnsi="Times New Roman"/>
          <w:sz w:val="24"/>
          <w:szCs w:val="24"/>
          <w:lang w:val="en-US"/>
        </w:rPr>
        <w:t xml:space="preserve">In order to select </w:t>
      </w:r>
      <w:r w:rsidR="00E77BE0" w:rsidRPr="005D0A19">
        <w:rPr>
          <w:rFonts w:ascii="Times New Roman" w:hAnsi="Times New Roman"/>
          <w:sz w:val="24"/>
          <w:szCs w:val="24"/>
          <w:lang w:val="en-US"/>
        </w:rPr>
        <w:t>suitable locations</w:t>
      </w:r>
      <w:r w:rsidR="001C175D" w:rsidRPr="005D0A19">
        <w:rPr>
          <w:rFonts w:ascii="Times New Roman" w:hAnsi="Times New Roman"/>
          <w:sz w:val="24"/>
          <w:szCs w:val="24"/>
          <w:lang w:val="en-US"/>
        </w:rPr>
        <w:t>,</w:t>
      </w:r>
      <w:r w:rsidR="00E77BE0" w:rsidRPr="005D0A19">
        <w:rPr>
          <w:rFonts w:ascii="Times New Roman" w:hAnsi="Times New Roman"/>
          <w:sz w:val="24"/>
          <w:szCs w:val="24"/>
          <w:lang w:val="en-US"/>
        </w:rPr>
        <w:t xml:space="preserve"> </w:t>
      </w:r>
      <w:r w:rsidR="00D2280D" w:rsidRPr="005D0A19">
        <w:rPr>
          <w:rFonts w:ascii="Times New Roman" w:hAnsi="Times New Roman"/>
          <w:sz w:val="24"/>
          <w:szCs w:val="24"/>
          <w:lang w:val="en-US"/>
        </w:rPr>
        <w:t xml:space="preserve">we uploaded data </w:t>
      </w:r>
      <w:r w:rsidR="001C175D" w:rsidRPr="005D0A19">
        <w:rPr>
          <w:rFonts w:ascii="Times New Roman" w:hAnsi="Times New Roman"/>
          <w:sz w:val="24"/>
          <w:szCs w:val="24"/>
          <w:lang w:val="en-US"/>
        </w:rPr>
        <w:t xml:space="preserve">on </w:t>
      </w:r>
      <w:r w:rsidR="00D2280D" w:rsidRPr="005D0A19">
        <w:rPr>
          <w:rFonts w:ascii="Times New Roman" w:hAnsi="Times New Roman"/>
          <w:sz w:val="24"/>
          <w:szCs w:val="24"/>
          <w:lang w:val="en-US"/>
        </w:rPr>
        <w:t xml:space="preserve">climate, </w:t>
      </w:r>
      <w:r w:rsidR="00E77BE0" w:rsidRPr="005D0A19">
        <w:rPr>
          <w:rFonts w:ascii="Times New Roman" w:hAnsi="Times New Roman"/>
          <w:sz w:val="24"/>
          <w:szCs w:val="24"/>
          <w:lang w:val="en-US"/>
        </w:rPr>
        <w:t xml:space="preserve">soil type </w:t>
      </w:r>
      <w:r w:rsidR="00D2280D" w:rsidRPr="005D0A19">
        <w:rPr>
          <w:rFonts w:ascii="Times New Roman" w:hAnsi="Times New Roman"/>
          <w:sz w:val="24"/>
          <w:szCs w:val="24"/>
          <w:lang w:val="en-US"/>
        </w:rPr>
        <w:t xml:space="preserve">and land use </w:t>
      </w:r>
      <w:r w:rsidR="00E77BE0" w:rsidRPr="005D0A19">
        <w:rPr>
          <w:rFonts w:ascii="Times New Roman" w:hAnsi="Times New Roman"/>
          <w:sz w:val="24"/>
          <w:szCs w:val="24"/>
          <w:lang w:val="en-US"/>
        </w:rPr>
        <w:t xml:space="preserve">from </w:t>
      </w:r>
      <w:r w:rsidR="001C175D" w:rsidRPr="005D0A19">
        <w:rPr>
          <w:rFonts w:ascii="Times New Roman" w:hAnsi="Times New Roman"/>
          <w:sz w:val="24"/>
          <w:szCs w:val="24"/>
          <w:lang w:val="en-US"/>
        </w:rPr>
        <w:t xml:space="preserve">a </w:t>
      </w:r>
      <w:r w:rsidR="00454685" w:rsidRPr="005D0A19">
        <w:rPr>
          <w:rFonts w:ascii="Times New Roman" w:hAnsi="Times New Roman"/>
          <w:sz w:val="24"/>
          <w:szCs w:val="24"/>
          <w:lang w:val="en-US"/>
        </w:rPr>
        <w:fldChar w:fldCharType="begin" w:fldLock="1"/>
      </w:r>
      <w:r w:rsidR="007B0407">
        <w:rPr>
          <w:rFonts w:ascii="Times New Roman" w:hAnsi="Times New Roman"/>
          <w:sz w:val="24"/>
          <w:szCs w:val="24"/>
          <w:lang w:val="en-US"/>
        </w:rPr>
        <w:instrText>ADDIN CSL_CITATION { "citationItems" : [ { "id" : "ITEM-1", "itemData" : { "URL" : "http://geoportal.gov.cz", "accessed" : { "date-parts" : [ [ "2015", "1", "15" ] ] }, "author" : [ { "dropping-particle" : "", "family" : "Cenia", "given" : "", "non-dropping-particle" : "", "parse-names" : false, "suffix" : "" } ], "id" : "ITEM-1", "issued" : { "date-parts" : [ [ "2015" ] ] }, "page" : "Online: http://geoportal.gov.cz/", "title" : "Czech National Geoportal", "type" : "webpage" }, "uris" : [ "http://www.mendeley.com/documents/?uuid=eb2a49ef-1a8b-4b9a-9f82-48b43916f6fa" ] } ], "mendeley" : { "formattedCitation" : "(Cenia, 2015)", "manualFormatting" : "Cenia (2015)", "plainTextFormattedCitation" : "(Cenia, 2015)", "previouslyFormattedCitation" : "(Cenia, 2015)"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Cenia</w:t>
      </w:r>
      <w:r w:rsidR="007B0407">
        <w:rPr>
          <w:rFonts w:ascii="Times New Roman" w:hAnsi="Times New Roman"/>
          <w:noProof/>
          <w:sz w:val="24"/>
          <w:szCs w:val="24"/>
          <w:lang w:val="en-US"/>
        </w:rPr>
        <w:t xml:space="preserve"> (</w:t>
      </w:r>
      <w:r w:rsidR="00005D5A" w:rsidRPr="00005D5A">
        <w:rPr>
          <w:rFonts w:ascii="Times New Roman" w:hAnsi="Times New Roman"/>
          <w:noProof/>
          <w:sz w:val="24"/>
          <w:szCs w:val="24"/>
          <w:lang w:val="en-US"/>
        </w:rPr>
        <w:t>2015)</w:t>
      </w:r>
      <w:r w:rsidR="00454685" w:rsidRPr="005D0A19">
        <w:rPr>
          <w:rFonts w:ascii="Times New Roman" w:hAnsi="Times New Roman"/>
          <w:sz w:val="24"/>
          <w:szCs w:val="24"/>
          <w:lang w:val="en-US"/>
        </w:rPr>
        <w:fldChar w:fldCharType="end"/>
      </w:r>
      <w:r w:rsidR="00E77BE0" w:rsidRPr="005D0A19">
        <w:rPr>
          <w:rFonts w:ascii="Times New Roman" w:hAnsi="Times New Roman"/>
          <w:sz w:val="24"/>
          <w:szCs w:val="24"/>
          <w:lang w:val="en-US"/>
        </w:rPr>
        <w:t xml:space="preserve"> </w:t>
      </w:r>
      <w:r w:rsidR="00DE1E54" w:rsidRPr="005D0A19">
        <w:rPr>
          <w:rFonts w:ascii="Times New Roman" w:hAnsi="Times New Roman"/>
          <w:sz w:val="24"/>
          <w:szCs w:val="24"/>
          <w:lang w:val="en-US"/>
        </w:rPr>
        <w:t xml:space="preserve">database </w:t>
      </w:r>
      <w:r w:rsidR="00E77BE0" w:rsidRPr="005D0A19">
        <w:rPr>
          <w:rFonts w:ascii="Times New Roman" w:hAnsi="Times New Roman"/>
          <w:sz w:val="24"/>
          <w:szCs w:val="24"/>
          <w:lang w:val="en-US"/>
        </w:rPr>
        <w:t xml:space="preserve">into the geographical information system software </w:t>
      </w:r>
      <w:proofErr w:type="spellStart"/>
      <w:r w:rsidR="00E77BE0" w:rsidRPr="005D0A19">
        <w:rPr>
          <w:rFonts w:ascii="Times New Roman" w:hAnsi="Times New Roman"/>
          <w:sz w:val="24"/>
          <w:szCs w:val="24"/>
          <w:lang w:val="en-US"/>
        </w:rPr>
        <w:t>ArcGIS</w:t>
      </w:r>
      <w:proofErr w:type="spellEnd"/>
      <w:r w:rsidR="00E77BE0" w:rsidRPr="005D0A19">
        <w:rPr>
          <w:rFonts w:ascii="Times New Roman" w:hAnsi="Times New Roman"/>
          <w:sz w:val="24"/>
          <w:szCs w:val="24"/>
          <w:lang w:val="en-US"/>
        </w:rPr>
        <w:t xml:space="preserve"> 9.2 and </w:t>
      </w:r>
      <w:r w:rsidR="00773585" w:rsidRPr="005D0A19">
        <w:rPr>
          <w:rFonts w:ascii="Times New Roman" w:hAnsi="Times New Roman"/>
          <w:sz w:val="24"/>
          <w:szCs w:val="24"/>
          <w:lang w:val="en-US"/>
        </w:rPr>
        <w:t xml:space="preserve">looked </w:t>
      </w:r>
      <w:r w:rsidR="00E77BE0" w:rsidRPr="005D0A19">
        <w:rPr>
          <w:rFonts w:ascii="Times New Roman" w:hAnsi="Times New Roman"/>
          <w:sz w:val="24"/>
          <w:szCs w:val="24"/>
          <w:lang w:val="en-US"/>
        </w:rPr>
        <w:t xml:space="preserve">for </w:t>
      </w:r>
      <w:r w:rsidR="009B7012" w:rsidRPr="005D0A19">
        <w:rPr>
          <w:rFonts w:ascii="Times New Roman" w:hAnsi="Times New Roman"/>
          <w:sz w:val="24"/>
          <w:szCs w:val="24"/>
          <w:lang w:val="en-US"/>
        </w:rPr>
        <w:t xml:space="preserve">locations where </w:t>
      </w:r>
      <w:r w:rsidR="00E77BE0" w:rsidRPr="005D0A19">
        <w:rPr>
          <w:rFonts w:ascii="Times New Roman" w:hAnsi="Times New Roman"/>
          <w:sz w:val="24"/>
          <w:szCs w:val="24"/>
          <w:lang w:val="en-US"/>
        </w:rPr>
        <w:t xml:space="preserve">these </w:t>
      </w:r>
      <w:r w:rsidR="00D2280D" w:rsidRPr="005D0A19">
        <w:rPr>
          <w:rFonts w:ascii="Times New Roman" w:hAnsi="Times New Roman"/>
          <w:sz w:val="24"/>
          <w:szCs w:val="24"/>
          <w:lang w:val="en-US"/>
        </w:rPr>
        <w:t>three</w:t>
      </w:r>
      <w:r w:rsidR="00E77BE0" w:rsidRPr="005D0A19">
        <w:rPr>
          <w:rFonts w:ascii="Times New Roman" w:hAnsi="Times New Roman"/>
          <w:sz w:val="24"/>
          <w:szCs w:val="24"/>
          <w:lang w:val="en-US"/>
        </w:rPr>
        <w:t xml:space="preserve"> conditions </w:t>
      </w:r>
      <w:r w:rsidR="009B7012" w:rsidRPr="005D0A19">
        <w:rPr>
          <w:rFonts w:ascii="Times New Roman" w:hAnsi="Times New Roman"/>
          <w:sz w:val="24"/>
          <w:szCs w:val="24"/>
          <w:lang w:val="en-US"/>
        </w:rPr>
        <w:t xml:space="preserve">overlapped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"ESRI", "given" : "", "non-dropping-particle" : "", "parse-names" : false, "suffix" : "" } ], "id" : "ITEM-1", "issued" : { "date-parts" : [ [ "2009" ] ] }, "number" : "9.2", "publisher" : "ESRI", "publisher-place" : "Redlands, California", "title" : "ArcMap 9.2. ESRI (Environmental Systems Research Institute). Redlands, California, USA.", "type" : "article" }, "uris" : [ "http://www.mendeley.com/documents/?uuid=01819a82-3577-40a3-a092-1b2577aef19b" ] } ], "mendeley" : { "formattedCitation" : "(ESRI, 2009)", "plainTextFormattedCitation" : "(ESRI, 2009)", "previouslyFormattedCitation" : "(ESRI, 2009)"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(ESRI, 2009)</w:t>
      </w:r>
      <w:r w:rsidR="00454685" w:rsidRPr="005D0A19">
        <w:rPr>
          <w:rFonts w:ascii="Times New Roman" w:hAnsi="Times New Roman"/>
          <w:sz w:val="24"/>
          <w:szCs w:val="24"/>
          <w:lang w:val="en-US"/>
        </w:rPr>
        <w:fldChar w:fldCharType="end"/>
      </w:r>
      <w:r w:rsidR="00E77BE0" w:rsidRPr="005D0A19">
        <w:rPr>
          <w:rFonts w:ascii="Times New Roman" w:hAnsi="Times New Roman"/>
          <w:sz w:val="24"/>
          <w:szCs w:val="24"/>
          <w:lang w:val="en-US"/>
        </w:rPr>
        <w:t xml:space="preserve">. Accessibility was also taken into account. </w:t>
      </w:r>
    </w:p>
    <w:p w:rsidR="00A11EA7" w:rsidRPr="005D0A19" w:rsidRDefault="00E06160"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W</w:t>
      </w:r>
      <w:r w:rsidR="00A11EA7" w:rsidRPr="005D0A19">
        <w:rPr>
          <w:rFonts w:ascii="Times New Roman" w:hAnsi="Times New Roman"/>
          <w:sz w:val="24"/>
          <w:szCs w:val="24"/>
          <w:lang w:val="en-US"/>
        </w:rPr>
        <w:t xml:space="preserve">e </w:t>
      </w:r>
      <w:r w:rsidR="005A32D8" w:rsidRPr="005D0A19">
        <w:rPr>
          <w:rFonts w:ascii="Times New Roman" w:hAnsi="Times New Roman"/>
          <w:sz w:val="24"/>
          <w:szCs w:val="24"/>
          <w:lang w:val="en-US"/>
        </w:rPr>
        <w:t>selected</w:t>
      </w:r>
      <w:r w:rsidR="00A11EA7" w:rsidRPr="005D0A19">
        <w:rPr>
          <w:rFonts w:ascii="Times New Roman" w:hAnsi="Times New Roman"/>
          <w:sz w:val="24"/>
          <w:szCs w:val="24"/>
          <w:lang w:val="en-US"/>
        </w:rPr>
        <w:t xml:space="preserve"> </w:t>
      </w:r>
      <w:r w:rsidR="008E6A78" w:rsidRPr="005D0A19">
        <w:rPr>
          <w:rFonts w:ascii="Times New Roman" w:hAnsi="Times New Roman"/>
          <w:sz w:val="24"/>
          <w:szCs w:val="24"/>
          <w:lang w:val="en-US"/>
        </w:rPr>
        <w:t xml:space="preserve">an </w:t>
      </w:r>
      <w:r w:rsidR="007F5EAE" w:rsidRPr="005D0A19">
        <w:rPr>
          <w:rFonts w:ascii="Times New Roman" w:hAnsi="Times New Roman"/>
          <w:sz w:val="24"/>
          <w:szCs w:val="24"/>
          <w:lang w:val="en-US"/>
        </w:rPr>
        <w:t>equivalent</w:t>
      </w:r>
      <w:r w:rsidR="007A2447" w:rsidRPr="005D0A19">
        <w:rPr>
          <w:rFonts w:ascii="Times New Roman" w:hAnsi="Times New Roman"/>
          <w:sz w:val="24"/>
          <w:szCs w:val="24"/>
          <w:lang w:val="en-US"/>
        </w:rPr>
        <w:t xml:space="preserve"> number of</w:t>
      </w:r>
      <w:r w:rsidR="00A11EA7" w:rsidRPr="005D0A19">
        <w:rPr>
          <w:rFonts w:ascii="Times New Roman" w:hAnsi="Times New Roman"/>
          <w:sz w:val="24"/>
          <w:szCs w:val="24"/>
          <w:lang w:val="en-US"/>
        </w:rPr>
        <w:t xml:space="preserve"> </w:t>
      </w:r>
      <w:r w:rsidR="00993EC8" w:rsidRPr="005D0A19">
        <w:rPr>
          <w:rFonts w:ascii="Times New Roman" w:hAnsi="Times New Roman"/>
          <w:sz w:val="24"/>
          <w:szCs w:val="24"/>
          <w:lang w:val="en-US"/>
        </w:rPr>
        <w:t xml:space="preserve">locations </w:t>
      </w:r>
      <w:r w:rsidR="00A11EA7" w:rsidRPr="005D0A19">
        <w:rPr>
          <w:rFonts w:ascii="Times New Roman" w:hAnsi="Times New Roman"/>
          <w:sz w:val="24"/>
          <w:szCs w:val="24"/>
          <w:lang w:val="en-US"/>
        </w:rPr>
        <w:t xml:space="preserve">on </w:t>
      </w:r>
      <w:r w:rsidR="007F5EAE" w:rsidRPr="005D0A19">
        <w:rPr>
          <w:rFonts w:ascii="Times New Roman" w:hAnsi="Times New Roman"/>
          <w:sz w:val="24"/>
          <w:szCs w:val="24"/>
          <w:lang w:val="en-US"/>
        </w:rPr>
        <w:t>c</w:t>
      </w:r>
      <w:r w:rsidR="00A11EA7" w:rsidRPr="005D0A19">
        <w:rPr>
          <w:rFonts w:ascii="Times New Roman" w:hAnsi="Times New Roman"/>
          <w:sz w:val="24"/>
          <w:szCs w:val="24"/>
          <w:lang w:val="en-US"/>
        </w:rPr>
        <w:t>hernozems</w:t>
      </w:r>
      <w:r w:rsidRPr="005D0A19">
        <w:rPr>
          <w:rFonts w:ascii="Times New Roman" w:hAnsi="Times New Roman"/>
          <w:sz w:val="24"/>
          <w:szCs w:val="24"/>
          <w:lang w:val="en-US"/>
        </w:rPr>
        <w:t xml:space="preserve"> (33)</w:t>
      </w:r>
      <w:r w:rsidR="00A11EA7" w:rsidRPr="005D0A19">
        <w:rPr>
          <w:rFonts w:ascii="Times New Roman" w:hAnsi="Times New Roman"/>
          <w:sz w:val="24"/>
          <w:szCs w:val="24"/>
          <w:lang w:val="en-US"/>
        </w:rPr>
        <w:t xml:space="preserve"> and </w:t>
      </w:r>
      <w:r w:rsidR="007A2447" w:rsidRPr="005D0A19">
        <w:rPr>
          <w:rFonts w:ascii="Times New Roman" w:hAnsi="Times New Roman"/>
          <w:sz w:val="24"/>
          <w:szCs w:val="24"/>
          <w:lang w:val="en-US"/>
        </w:rPr>
        <w:t>on</w:t>
      </w:r>
      <w:r w:rsidR="00A11EA7" w:rsidRPr="005D0A19">
        <w:rPr>
          <w:rFonts w:ascii="Times New Roman" w:hAnsi="Times New Roman"/>
          <w:sz w:val="24"/>
          <w:szCs w:val="24"/>
          <w:lang w:val="en-US"/>
        </w:rPr>
        <w:t xml:space="preserve"> </w:t>
      </w:r>
      <w:r w:rsidR="007F5EAE" w:rsidRPr="005D0A19">
        <w:rPr>
          <w:rFonts w:ascii="Times New Roman" w:hAnsi="Times New Roman"/>
          <w:sz w:val="24"/>
          <w:szCs w:val="24"/>
          <w:lang w:val="en-US"/>
        </w:rPr>
        <w:t>f</w:t>
      </w:r>
      <w:r w:rsidR="00A11EA7" w:rsidRPr="005D0A19">
        <w:rPr>
          <w:rFonts w:ascii="Times New Roman" w:hAnsi="Times New Roman"/>
          <w:sz w:val="24"/>
          <w:szCs w:val="24"/>
          <w:lang w:val="en-US"/>
        </w:rPr>
        <w:t>luvisols</w:t>
      </w:r>
      <w:r w:rsidRPr="005D0A19">
        <w:rPr>
          <w:rFonts w:ascii="Times New Roman" w:hAnsi="Times New Roman"/>
          <w:sz w:val="24"/>
          <w:szCs w:val="24"/>
          <w:lang w:val="en-US"/>
        </w:rPr>
        <w:t xml:space="preserve"> (33)</w:t>
      </w:r>
      <w:r w:rsidR="00D2280D" w:rsidRPr="005D0A19">
        <w:rPr>
          <w:rFonts w:ascii="Times New Roman" w:hAnsi="Times New Roman"/>
          <w:sz w:val="24"/>
          <w:szCs w:val="24"/>
          <w:lang w:val="en-US"/>
        </w:rPr>
        <w:t xml:space="preserve">, which were clustered into </w:t>
      </w:r>
      <w:r w:rsidR="000E4771">
        <w:rPr>
          <w:rFonts w:ascii="Times New Roman" w:hAnsi="Times New Roman"/>
          <w:sz w:val="24"/>
          <w:szCs w:val="24"/>
          <w:lang w:val="en-US"/>
        </w:rPr>
        <w:t>three</w:t>
      </w:r>
      <w:r w:rsidR="00D2280D" w:rsidRPr="005D0A19">
        <w:rPr>
          <w:rFonts w:ascii="Times New Roman" w:hAnsi="Times New Roman"/>
          <w:sz w:val="24"/>
          <w:szCs w:val="24"/>
          <w:lang w:val="en-US"/>
        </w:rPr>
        <w:t xml:space="preserve"> regions (see Fig</w:t>
      </w:r>
      <w:r w:rsidR="00FF01B9" w:rsidRPr="005D0A19">
        <w:rPr>
          <w:rFonts w:ascii="Times New Roman" w:hAnsi="Times New Roman"/>
          <w:sz w:val="24"/>
          <w:szCs w:val="24"/>
          <w:lang w:val="en-US"/>
        </w:rPr>
        <w:t>.</w:t>
      </w:r>
      <w:r w:rsidR="00D2280D" w:rsidRPr="005D0A19">
        <w:rPr>
          <w:rFonts w:ascii="Times New Roman" w:hAnsi="Times New Roman"/>
          <w:sz w:val="24"/>
          <w:szCs w:val="24"/>
          <w:lang w:val="en-US"/>
        </w:rPr>
        <w:t xml:space="preserve"> 1)</w:t>
      </w:r>
      <w:r w:rsidR="00A11EA7" w:rsidRPr="005D0A19">
        <w:rPr>
          <w:rFonts w:ascii="Times New Roman" w:hAnsi="Times New Roman"/>
          <w:sz w:val="24"/>
          <w:szCs w:val="24"/>
          <w:lang w:val="en-US"/>
        </w:rPr>
        <w:t xml:space="preserve">. These </w:t>
      </w:r>
      <w:r w:rsidR="00B24B40" w:rsidRPr="005D0A19">
        <w:rPr>
          <w:rFonts w:ascii="Times New Roman" w:hAnsi="Times New Roman"/>
          <w:sz w:val="24"/>
          <w:szCs w:val="24"/>
          <w:lang w:val="en-US"/>
        </w:rPr>
        <w:t xml:space="preserve">locations </w:t>
      </w:r>
      <w:r w:rsidR="00A11EA7" w:rsidRPr="005D0A19">
        <w:rPr>
          <w:rFonts w:ascii="Times New Roman" w:hAnsi="Times New Roman"/>
          <w:sz w:val="24"/>
          <w:szCs w:val="24"/>
          <w:lang w:val="en-US"/>
        </w:rPr>
        <w:t>were at least 1.5 km apart</w:t>
      </w:r>
      <w:r w:rsidR="00C91036" w:rsidRPr="005D0A19">
        <w:rPr>
          <w:rFonts w:ascii="Times New Roman" w:hAnsi="Times New Roman"/>
          <w:sz w:val="24"/>
          <w:szCs w:val="24"/>
          <w:lang w:val="en-US"/>
        </w:rPr>
        <w:t>,</w:t>
      </w:r>
      <w:r w:rsidR="00A11EA7" w:rsidRPr="005D0A19">
        <w:rPr>
          <w:rFonts w:ascii="Times New Roman" w:hAnsi="Times New Roman"/>
          <w:sz w:val="24"/>
          <w:szCs w:val="24"/>
          <w:lang w:val="en-US"/>
        </w:rPr>
        <w:t xml:space="preserve"> and </w:t>
      </w:r>
      <w:r w:rsidR="005A32D8" w:rsidRPr="005D0A19">
        <w:rPr>
          <w:rFonts w:ascii="Times New Roman" w:hAnsi="Times New Roman"/>
          <w:sz w:val="24"/>
          <w:szCs w:val="24"/>
          <w:lang w:val="en-US"/>
        </w:rPr>
        <w:t>we</w:t>
      </w:r>
      <w:r w:rsidR="00A11EA7" w:rsidRPr="005D0A19">
        <w:rPr>
          <w:rFonts w:ascii="Times New Roman" w:hAnsi="Times New Roman"/>
          <w:sz w:val="24"/>
          <w:szCs w:val="24"/>
          <w:lang w:val="en-US"/>
        </w:rPr>
        <w:t xml:space="preserve"> arranged </w:t>
      </w:r>
      <w:r w:rsidR="005A32D8" w:rsidRPr="005D0A19">
        <w:rPr>
          <w:rFonts w:ascii="Times New Roman" w:hAnsi="Times New Roman"/>
          <w:sz w:val="24"/>
          <w:szCs w:val="24"/>
          <w:lang w:val="en-US"/>
        </w:rPr>
        <w:t xml:space="preserve">them </w:t>
      </w:r>
      <w:r w:rsidR="00A11EA7" w:rsidRPr="005D0A19">
        <w:rPr>
          <w:rFonts w:ascii="Times New Roman" w:hAnsi="Times New Roman"/>
          <w:sz w:val="24"/>
          <w:szCs w:val="24"/>
          <w:lang w:val="en-US"/>
        </w:rPr>
        <w:t xml:space="preserve">more or less </w:t>
      </w:r>
      <w:r w:rsidR="00DE1E54" w:rsidRPr="005D0A19">
        <w:rPr>
          <w:rFonts w:ascii="Times New Roman" w:hAnsi="Times New Roman"/>
          <w:sz w:val="24"/>
          <w:szCs w:val="24"/>
          <w:lang w:val="en-US"/>
        </w:rPr>
        <w:t xml:space="preserve">while </w:t>
      </w:r>
      <w:r w:rsidR="00A11EA7" w:rsidRPr="005D0A19">
        <w:rPr>
          <w:rFonts w:ascii="Times New Roman" w:hAnsi="Times New Roman"/>
          <w:sz w:val="24"/>
          <w:szCs w:val="24"/>
          <w:lang w:val="en-US"/>
        </w:rPr>
        <w:t>alternati</w:t>
      </w:r>
      <w:r w:rsidR="00502919" w:rsidRPr="005D0A19">
        <w:rPr>
          <w:rFonts w:ascii="Times New Roman" w:hAnsi="Times New Roman"/>
          <w:sz w:val="24"/>
          <w:szCs w:val="24"/>
          <w:lang w:val="en-US"/>
        </w:rPr>
        <w:t>ng</w:t>
      </w:r>
      <w:r w:rsidR="00A11EA7" w:rsidRPr="005D0A19">
        <w:rPr>
          <w:rFonts w:ascii="Times New Roman" w:hAnsi="Times New Roman"/>
          <w:sz w:val="24"/>
          <w:szCs w:val="24"/>
          <w:lang w:val="en-US"/>
        </w:rPr>
        <w:t xml:space="preserve"> </w:t>
      </w:r>
      <w:r w:rsidR="00DE1E54" w:rsidRPr="005D0A19">
        <w:rPr>
          <w:rFonts w:ascii="Times New Roman" w:hAnsi="Times New Roman"/>
          <w:sz w:val="24"/>
          <w:szCs w:val="24"/>
          <w:lang w:val="en-US"/>
        </w:rPr>
        <w:t xml:space="preserve">linearly between </w:t>
      </w:r>
      <w:r w:rsidR="00A11EA7" w:rsidRPr="005D0A19">
        <w:rPr>
          <w:rFonts w:ascii="Times New Roman" w:hAnsi="Times New Roman"/>
          <w:sz w:val="24"/>
          <w:szCs w:val="24"/>
          <w:lang w:val="en-US"/>
        </w:rPr>
        <w:t xml:space="preserve">sites on </w:t>
      </w:r>
      <w:r w:rsidR="00AF1852" w:rsidRPr="005D0A19">
        <w:rPr>
          <w:rFonts w:ascii="Times New Roman" w:hAnsi="Times New Roman"/>
          <w:sz w:val="24"/>
          <w:szCs w:val="24"/>
          <w:lang w:val="en-US"/>
        </w:rPr>
        <w:t>f</w:t>
      </w:r>
      <w:r w:rsidR="00A11EA7" w:rsidRPr="005D0A19">
        <w:rPr>
          <w:rFonts w:ascii="Times New Roman" w:hAnsi="Times New Roman"/>
          <w:sz w:val="24"/>
          <w:szCs w:val="24"/>
          <w:lang w:val="en-US"/>
        </w:rPr>
        <w:t xml:space="preserve">luvisols and </w:t>
      </w:r>
      <w:r w:rsidR="00AF1852" w:rsidRPr="005D0A19">
        <w:rPr>
          <w:rFonts w:ascii="Times New Roman" w:hAnsi="Times New Roman"/>
          <w:sz w:val="24"/>
          <w:szCs w:val="24"/>
          <w:lang w:val="en-US"/>
        </w:rPr>
        <w:t>c</w:t>
      </w:r>
      <w:r w:rsidR="00A11EA7" w:rsidRPr="005D0A19">
        <w:rPr>
          <w:rFonts w:ascii="Times New Roman" w:hAnsi="Times New Roman"/>
          <w:sz w:val="24"/>
          <w:szCs w:val="24"/>
          <w:lang w:val="en-US"/>
        </w:rPr>
        <w:t>hernozems</w:t>
      </w:r>
      <w:r w:rsidR="00811B53" w:rsidRPr="005D0A19">
        <w:rPr>
          <w:rFonts w:ascii="Times New Roman" w:hAnsi="Times New Roman"/>
          <w:sz w:val="24"/>
          <w:szCs w:val="24"/>
          <w:lang w:val="en-US"/>
        </w:rPr>
        <w:t xml:space="preserve"> </w:t>
      </w:r>
      <w:r w:rsidR="00854DA2" w:rsidRPr="005D0A19">
        <w:rPr>
          <w:rFonts w:ascii="Times New Roman" w:hAnsi="Times New Roman"/>
          <w:sz w:val="24"/>
          <w:szCs w:val="24"/>
          <w:lang w:val="en-US"/>
        </w:rPr>
        <w:t xml:space="preserve">as on </w:t>
      </w:r>
      <w:r w:rsidR="00811B53" w:rsidRPr="005D0A19">
        <w:rPr>
          <w:rFonts w:ascii="Times New Roman" w:hAnsi="Times New Roman"/>
          <w:sz w:val="24"/>
          <w:szCs w:val="24"/>
          <w:lang w:val="en-US"/>
        </w:rPr>
        <w:t>Fig. 2</w:t>
      </w:r>
      <w:r w:rsidR="00A11EA7" w:rsidRPr="005D0A19">
        <w:rPr>
          <w:rFonts w:ascii="Times New Roman" w:hAnsi="Times New Roman"/>
          <w:sz w:val="24"/>
          <w:szCs w:val="24"/>
          <w:lang w:val="en-US"/>
        </w:rPr>
        <w:t xml:space="preserve">. </w:t>
      </w:r>
      <w:r w:rsidR="00FE4056" w:rsidRPr="005D0A19">
        <w:rPr>
          <w:rFonts w:ascii="Times New Roman" w:hAnsi="Times New Roman"/>
          <w:sz w:val="24"/>
          <w:szCs w:val="24"/>
          <w:lang w:val="en-US"/>
        </w:rPr>
        <w:t xml:space="preserve">A detailed description </w:t>
      </w:r>
      <w:r w:rsidR="00551AC1" w:rsidRPr="005D0A19">
        <w:rPr>
          <w:rFonts w:ascii="Times New Roman" w:hAnsi="Times New Roman"/>
          <w:sz w:val="24"/>
          <w:szCs w:val="24"/>
          <w:lang w:val="en-US"/>
        </w:rPr>
        <w:t xml:space="preserve">of </w:t>
      </w:r>
      <w:r w:rsidR="00FE4056" w:rsidRPr="005D0A19">
        <w:rPr>
          <w:rFonts w:ascii="Times New Roman" w:hAnsi="Times New Roman"/>
          <w:sz w:val="24"/>
          <w:szCs w:val="24"/>
          <w:lang w:val="en-US"/>
        </w:rPr>
        <w:t xml:space="preserve">the </w:t>
      </w:r>
      <w:r w:rsidR="00551AC1" w:rsidRPr="005D0A19">
        <w:rPr>
          <w:rFonts w:ascii="Times New Roman" w:hAnsi="Times New Roman"/>
          <w:sz w:val="24"/>
          <w:szCs w:val="24"/>
          <w:lang w:val="en-US"/>
        </w:rPr>
        <w:t xml:space="preserve">sites was published </w:t>
      </w:r>
      <w:r w:rsidR="00FE4056" w:rsidRPr="005D0A19">
        <w:rPr>
          <w:rFonts w:ascii="Times New Roman" w:hAnsi="Times New Roman"/>
          <w:sz w:val="24"/>
          <w:szCs w:val="24"/>
          <w:lang w:val="en-US"/>
        </w:rPr>
        <w:t xml:space="preserve">in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"Jakubec", "given" : "Pavel", "non-dropping-particle" : "", "parse-names" : false, "suffix" : "" }, { "dropping-particle" : "", "family" : "R\u016f\u017ei\u010dka", "given" : "Jan", "non-dropping-particle" : "", "parse-names" : false, "suffix" : "" } ], "container-title" : "Klapalekiana", "id" : "ITEM-1", "issued" : { "date-parts" : [ [ "2012" ] ] }, "page" : "169-189", "title" : "Distribution of open landscape carrion beetles (Coleoptera: Silphidae) in selected lowlands of the Czech Republic", "type" : "article-journal", "volume" : "48" }, "uris" : [ "http://www.mendeley.com/documents/?uuid=2e74f1f2-79c1-4efd-82d3-d8cb3b075bed" ] } ], "mendeley" : { "formattedCitation" : "(Jakubec &amp; R\u016f\u017ei\u010dka, 2012)", "manualFormatting" : "Jakubec &amp; R\u016f\u017ei\u010dka (2012)", "plainTextFormattedCitation" : "(Jakubec &amp; R\u016f\u017ei\u010dka, 2012)", "previouslyFormattedCitation" : "(Jakubec &amp; R\u016f\u017ei\u010dka, 2012)"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551AC1" w:rsidRPr="005D0A19">
        <w:rPr>
          <w:rFonts w:ascii="Times New Roman" w:hAnsi="Times New Roman"/>
          <w:noProof/>
          <w:sz w:val="24"/>
          <w:szCs w:val="24"/>
          <w:lang w:val="en-US"/>
        </w:rPr>
        <w:t>Jakubec &amp; Růžička (2012)</w:t>
      </w:r>
      <w:r w:rsidR="00454685" w:rsidRPr="005D0A19">
        <w:rPr>
          <w:rFonts w:ascii="Times New Roman" w:hAnsi="Times New Roman"/>
          <w:sz w:val="24"/>
          <w:szCs w:val="24"/>
          <w:lang w:val="en-US"/>
        </w:rPr>
        <w:fldChar w:fldCharType="end"/>
      </w:r>
      <w:r w:rsidR="00551AC1" w:rsidRPr="005D0A19">
        <w:rPr>
          <w:rFonts w:ascii="Times New Roman" w:hAnsi="Times New Roman"/>
          <w:sz w:val="24"/>
          <w:szCs w:val="24"/>
          <w:lang w:val="en-US"/>
        </w:rPr>
        <w:t>.</w:t>
      </w:r>
      <w:r w:rsidR="00A90A79">
        <w:rPr>
          <w:rFonts w:ascii="Times New Roman" w:hAnsi="Times New Roman"/>
          <w:sz w:val="24"/>
          <w:szCs w:val="24"/>
          <w:lang w:val="en-US"/>
        </w:rPr>
        <w:t xml:space="preserve"> </w:t>
      </w:r>
    </w:p>
    <w:p w:rsidR="007A2447" w:rsidRPr="005D0A19" w:rsidRDefault="007A2447" w:rsidP="007A2447">
      <w:pPr>
        <w:spacing w:after="0" w:line="480" w:lineRule="auto"/>
        <w:jc w:val="both"/>
        <w:rPr>
          <w:rFonts w:ascii="Times New Roman" w:hAnsi="Times New Roman"/>
          <w:sz w:val="24"/>
          <w:szCs w:val="24"/>
          <w:lang w:val="en-US"/>
        </w:rPr>
      </w:pPr>
    </w:p>
    <w:p w:rsidR="00A46504" w:rsidRPr="005D0A19" w:rsidRDefault="00A46504" w:rsidP="00307F57">
      <w:pPr>
        <w:pStyle w:val="Nadpis2"/>
        <w:jc w:val="both"/>
        <w:rPr>
          <w:lang w:val="en-US"/>
        </w:rPr>
      </w:pPr>
      <w:bookmarkStart w:id="7" w:name="_Toc379133446"/>
      <w:r w:rsidRPr="005D0A19">
        <w:rPr>
          <w:lang w:val="en-US"/>
        </w:rPr>
        <w:t>TRAPPING</w:t>
      </w:r>
      <w:bookmarkEnd w:id="7"/>
    </w:p>
    <w:p w:rsidR="00A11EA7"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For collecting beetles</w:t>
      </w:r>
      <w:r w:rsidR="00EB2E2E" w:rsidRPr="005D0A19">
        <w:rPr>
          <w:rFonts w:ascii="Times New Roman" w:hAnsi="Times New Roman"/>
          <w:sz w:val="24"/>
          <w:szCs w:val="24"/>
          <w:lang w:val="en-US"/>
        </w:rPr>
        <w:t>,</w:t>
      </w:r>
      <w:r w:rsidRPr="005D0A19">
        <w:rPr>
          <w:rFonts w:ascii="Times New Roman" w:hAnsi="Times New Roman"/>
          <w:sz w:val="24"/>
          <w:szCs w:val="24"/>
          <w:lang w:val="en-US"/>
        </w:rPr>
        <w:t xml:space="preserve"> we used baited pitfall traps</w:t>
      </w:r>
      <w:r w:rsidR="00EB4CA0" w:rsidRPr="005D0A19">
        <w:rPr>
          <w:rFonts w:ascii="Times New Roman" w:hAnsi="Times New Roman"/>
          <w:sz w:val="24"/>
          <w:szCs w:val="24"/>
          <w:lang w:val="en-US"/>
        </w:rPr>
        <w:t xml:space="preserve"> designed by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"R\u016f\u017ei\u010dka", "given" : "J.", "non-dropping-particle" : "", "parse-names" : false, "suffix" : "" } ], "container-title" : "P\u0159\u00edroda Kraslicka 1. [Nature of Kraslice region 1.].", "editor" : [ { "dropping-particle" : "", "family" : "Hejkal", "given" : "J.", "non-dropping-particle" : "", "parse-names" : false, "suffix" : "" }, { "dropping-particle" : "", "family" : "Havalov\u00e1", "given" : "A.", "non-dropping-particle" : "", "parse-names" : false, "suffix" : "" }, { "dropping-particle" : "", "family" : "Mich\u00e1lek", "given" : "J.", "non-dropping-particle" : "", "parse-names" : false, "suffix" : "" } ], "id" : "ITEM-1", "issued" : { "date-parts" : [ [ "2007" ] ] }, "page" : "83-102", "publisher" : "Nakladatelstv\u00ed Jan Farka\u010d", "publisher-place" : "Praha", "title" : "Beetles (Coleoptera) in rock debris of Kom\u00e1\u0159\u00ed vrch hill, catastre of Nov\u00e1 Ves near Kraslice", "type" : "chapter" }, "uris" : [ "http://www.mendeley.com/documents/?uuid=99998e11-cc68-4dac-932f-5b5126120df2" ] } ], "mendeley" : { "formattedCitation" : "(R\u016f\u017ei\u010dka, 2007)", "manualFormatting" : "R\u016f\u017ei\u010dka (2007)", "plainTextFormattedCitation" : "(R\u016f\u017ei\u010dka, 2007)", "previouslyFormattedCitation" : "(R\u016f\u017ei\u010dka, 2007)"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EB4CA0" w:rsidRPr="005D0A19">
        <w:rPr>
          <w:rFonts w:ascii="Times New Roman" w:hAnsi="Times New Roman"/>
          <w:noProof/>
          <w:sz w:val="24"/>
          <w:szCs w:val="24"/>
          <w:lang w:val="en-US"/>
        </w:rPr>
        <w:t>Růžička (2007)</w:t>
      </w:r>
      <w:r w:rsidR="00454685" w:rsidRPr="005D0A19">
        <w:rPr>
          <w:rFonts w:ascii="Times New Roman" w:hAnsi="Times New Roman"/>
          <w:sz w:val="24"/>
          <w:szCs w:val="24"/>
          <w:lang w:val="en-US"/>
        </w:rPr>
        <w:fldChar w:fldCharType="end"/>
      </w:r>
      <w:r w:rsidR="009B6EAB" w:rsidRPr="005D0A19">
        <w:rPr>
          <w:rFonts w:ascii="Times New Roman" w:hAnsi="Times New Roman"/>
          <w:sz w:val="24"/>
          <w:szCs w:val="24"/>
          <w:lang w:val="en-US"/>
        </w:rPr>
        <w:t>,</w:t>
      </w:r>
      <w:r w:rsidRPr="005D0A19">
        <w:rPr>
          <w:rFonts w:ascii="Times New Roman" w:hAnsi="Times New Roman"/>
          <w:sz w:val="24"/>
          <w:szCs w:val="24"/>
          <w:lang w:val="en-US"/>
        </w:rPr>
        <w:t xml:space="preserve"> </w:t>
      </w:r>
      <w:r w:rsidR="007F2394" w:rsidRPr="005D0A19">
        <w:rPr>
          <w:rFonts w:ascii="Times New Roman" w:hAnsi="Times New Roman"/>
          <w:sz w:val="24"/>
          <w:szCs w:val="24"/>
          <w:lang w:val="en-US"/>
        </w:rPr>
        <w:t>which</w:t>
      </w:r>
      <w:r w:rsidRPr="005D0A19">
        <w:rPr>
          <w:rFonts w:ascii="Times New Roman" w:hAnsi="Times New Roman"/>
          <w:sz w:val="24"/>
          <w:szCs w:val="24"/>
          <w:lang w:val="en-US"/>
        </w:rPr>
        <w:t xml:space="preserve"> were made from </w:t>
      </w:r>
      <w:r w:rsidR="00C70BAB" w:rsidRPr="005D0A19">
        <w:rPr>
          <w:rFonts w:ascii="Times New Roman" w:hAnsi="Times New Roman"/>
          <w:sz w:val="24"/>
          <w:szCs w:val="24"/>
          <w:lang w:val="en-US"/>
        </w:rPr>
        <w:t>1,</w:t>
      </w:r>
      <w:r w:rsidRPr="005D0A19">
        <w:rPr>
          <w:rFonts w:ascii="Times New Roman" w:hAnsi="Times New Roman"/>
          <w:sz w:val="24"/>
          <w:szCs w:val="24"/>
          <w:lang w:val="en-US"/>
        </w:rPr>
        <w:t>080</w:t>
      </w:r>
      <w:r w:rsidR="00E24561" w:rsidRPr="005D0A19">
        <w:rPr>
          <w:rFonts w:ascii="Times New Roman" w:hAnsi="Times New Roman"/>
          <w:sz w:val="24"/>
          <w:szCs w:val="24"/>
          <w:lang w:val="en-US"/>
        </w:rPr>
        <w:t> </w:t>
      </w:r>
      <w:r w:rsidRPr="005D0A19">
        <w:rPr>
          <w:rFonts w:ascii="Times New Roman" w:hAnsi="Times New Roman"/>
          <w:sz w:val="24"/>
          <w:szCs w:val="24"/>
          <w:lang w:val="en-US"/>
        </w:rPr>
        <w:t xml:space="preserve">ml </w:t>
      </w:r>
      <w:r w:rsidR="007F2394" w:rsidRPr="005D0A19">
        <w:rPr>
          <w:rFonts w:ascii="Times New Roman" w:hAnsi="Times New Roman"/>
          <w:sz w:val="24"/>
          <w:szCs w:val="24"/>
          <w:lang w:val="en-US"/>
        </w:rPr>
        <w:t xml:space="preserve">plastic </w:t>
      </w:r>
      <w:r w:rsidRPr="005D0A19">
        <w:rPr>
          <w:rFonts w:ascii="Times New Roman" w:hAnsi="Times New Roman"/>
          <w:sz w:val="24"/>
          <w:szCs w:val="24"/>
          <w:lang w:val="en-US"/>
        </w:rPr>
        <w:t>bucket</w:t>
      </w:r>
      <w:r w:rsidR="007F2394" w:rsidRPr="005D0A19">
        <w:rPr>
          <w:rFonts w:ascii="Times New Roman" w:hAnsi="Times New Roman"/>
          <w:sz w:val="24"/>
          <w:szCs w:val="24"/>
          <w:lang w:val="en-US"/>
        </w:rPr>
        <w:t>s</w:t>
      </w:r>
      <w:r w:rsidRPr="005D0A19">
        <w:rPr>
          <w:rFonts w:ascii="Times New Roman" w:hAnsi="Times New Roman"/>
          <w:sz w:val="24"/>
          <w:szCs w:val="24"/>
          <w:lang w:val="en-US"/>
        </w:rPr>
        <w:t xml:space="preserve"> (</w:t>
      </w:r>
      <w:r w:rsidR="00DE1E54" w:rsidRPr="005D0A19">
        <w:rPr>
          <w:rFonts w:ascii="Times New Roman" w:hAnsi="Times New Roman"/>
          <w:sz w:val="24"/>
          <w:szCs w:val="24"/>
          <w:lang w:val="en-US"/>
        </w:rPr>
        <w:t xml:space="preserve">opening </w:t>
      </w:r>
      <w:r w:rsidRPr="005D0A19">
        <w:rPr>
          <w:rFonts w:ascii="Times New Roman" w:hAnsi="Times New Roman"/>
          <w:sz w:val="24"/>
          <w:szCs w:val="24"/>
          <w:lang w:val="en-US"/>
        </w:rPr>
        <w:t xml:space="preserve">of 103 mm and 117 mm deep). These traps were filled with </w:t>
      </w:r>
      <w:r w:rsidR="00C70BAB" w:rsidRPr="005D0A19">
        <w:rPr>
          <w:rFonts w:ascii="Times New Roman" w:hAnsi="Times New Roman"/>
          <w:sz w:val="24"/>
          <w:szCs w:val="24"/>
          <w:lang w:val="en-US"/>
        </w:rPr>
        <w:t xml:space="preserve">a </w:t>
      </w:r>
      <w:r w:rsidR="005B41F7" w:rsidRPr="005D0A19">
        <w:rPr>
          <w:rFonts w:ascii="Times New Roman" w:hAnsi="Times New Roman"/>
          <w:sz w:val="24"/>
          <w:szCs w:val="24"/>
          <w:lang w:val="en-US"/>
        </w:rPr>
        <w:t xml:space="preserve">mixed </w:t>
      </w:r>
      <w:r w:rsidR="00C70BAB" w:rsidRPr="005D0A19">
        <w:rPr>
          <w:rFonts w:ascii="Times New Roman" w:hAnsi="Times New Roman"/>
          <w:sz w:val="24"/>
          <w:szCs w:val="24"/>
          <w:lang w:val="en-US"/>
        </w:rPr>
        <w:t xml:space="preserve">preservation </w:t>
      </w:r>
      <w:r w:rsidRPr="005D0A19">
        <w:rPr>
          <w:rFonts w:ascii="Times New Roman" w:hAnsi="Times New Roman"/>
          <w:sz w:val="24"/>
          <w:szCs w:val="24"/>
          <w:lang w:val="en-US"/>
        </w:rPr>
        <w:t>solution of</w:t>
      </w:r>
      <w:r w:rsidR="005B41F7" w:rsidRPr="005D0A19">
        <w:rPr>
          <w:rFonts w:ascii="Times New Roman" w:hAnsi="Times New Roman"/>
          <w:sz w:val="24"/>
          <w:szCs w:val="24"/>
          <w:lang w:val="en-US"/>
        </w:rPr>
        <w:t xml:space="preserve"> 200 ml </w:t>
      </w:r>
      <w:r w:rsidRPr="005D0A19">
        <w:rPr>
          <w:rFonts w:ascii="Times New Roman" w:hAnsi="Times New Roman"/>
          <w:sz w:val="24"/>
          <w:szCs w:val="24"/>
          <w:lang w:val="en-US"/>
        </w:rPr>
        <w:t xml:space="preserve">water and </w:t>
      </w:r>
      <w:r w:rsidR="005B41F7" w:rsidRPr="005D0A19">
        <w:rPr>
          <w:rFonts w:ascii="Times New Roman" w:hAnsi="Times New Roman"/>
          <w:sz w:val="24"/>
          <w:szCs w:val="24"/>
          <w:lang w:val="en-US"/>
        </w:rPr>
        <w:t>100 ml ethylene glycol</w:t>
      </w:r>
      <w:r w:rsidRPr="005D0A19">
        <w:rPr>
          <w:rFonts w:ascii="Times New Roman" w:hAnsi="Times New Roman"/>
          <w:sz w:val="24"/>
          <w:szCs w:val="24"/>
          <w:lang w:val="en-US"/>
        </w:rPr>
        <w:t>.</w:t>
      </w:r>
      <w:r w:rsidR="00424870" w:rsidRPr="005D0A19">
        <w:rPr>
          <w:rFonts w:ascii="Times New Roman" w:hAnsi="Times New Roman"/>
          <w:sz w:val="24"/>
          <w:szCs w:val="24"/>
          <w:lang w:val="en-US"/>
        </w:rPr>
        <w:t xml:space="preserve"> T</w:t>
      </w:r>
      <w:r w:rsidRPr="005D0A19">
        <w:rPr>
          <w:rFonts w:ascii="Times New Roman" w:hAnsi="Times New Roman"/>
          <w:sz w:val="24"/>
          <w:szCs w:val="24"/>
          <w:lang w:val="en-US"/>
        </w:rPr>
        <w:t xml:space="preserve">raps were covered with a net of </w:t>
      </w:r>
      <w:r w:rsidR="005B41F7" w:rsidRPr="005D0A19">
        <w:rPr>
          <w:rFonts w:ascii="Times New Roman" w:hAnsi="Times New Roman"/>
          <w:sz w:val="24"/>
          <w:szCs w:val="24"/>
          <w:lang w:val="en-US"/>
        </w:rPr>
        <w:t xml:space="preserve">2 cm </w:t>
      </w:r>
      <w:r w:rsidR="00AD6BC7" w:rsidRPr="005D0A19">
        <w:rPr>
          <w:rFonts w:ascii="Times New Roman" w:hAnsi="Times New Roman"/>
          <w:sz w:val="24"/>
          <w:szCs w:val="24"/>
          <w:lang w:val="en-US"/>
        </w:rPr>
        <w:t>mesh</w:t>
      </w:r>
      <w:r w:rsidR="00424870" w:rsidRPr="005D0A19">
        <w:rPr>
          <w:rFonts w:ascii="Times New Roman" w:hAnsi="Times New Roman"/>
          <w:sz w:val="24"/>
          <w:szCs w:val="24"/>
          <w:lang w:val="en-US"/>
        </w:rPr>
        <w:t xml:space="preserve"> and </w:t>
      </w:r>
      <w:r w:rsidR="00E17435" w:rsidRPr="005D0A19">
        <w:rPr>
          <w:rFonts w:ascii="Times New Roman" w:hAnsi="Times New Roman"/>
          <w:sz w:val="24"/>
          <w:szCs w:val="24"/>
          <w:lang w:val="en-US"/>
        </w:rPr>
        <w:t xml:space="preserve">an </w:t>
      </w:r>
      <w:r w:rsidR="00A42CA5" w:rsidRPr="005D0A19">
        <w:rPr>
          <w:rFonts w:ascii="Times New Roman" w:hAnsi="Times New Roman"/>
          <w:sz w:val="24"/>
          <w:szCs w:val="24"/>
          <w:lang w:val="en-US"/>
        </w:rPr>
        <w:t>al</w:t>
      </w:r>
      <w:r w:rsidR="00551B9C">
        <w:rPr>
          <w:rFonts w:ascii="Times New Roman" w:hAnsi="Times New Roman"/>
          <w:sz w:val="24"/>
          <w:szCs w:val="24"/>
          <w:lang w:val="en-US"/>
        </w:rPr>
        <w:t>umin</w:t>
      </w:r>
      <w:r w:rsidR="00A42CA5" w:rsidRPr="005D0A19">
        <w:rPr>
          <w:rFonts w:ascii="Times New Roman" w:hAnsi="Times New Roman"/>
          <w:sz w:val="24"/>
          <w:szCs w:val="24"/>
          <w:lang w:val="en-US"/>
        </w:rPr>
        <w:t>um</w:t>
      </w:r>
      <w:r w:rsidR="00424870" w:rsidRPr="005D0A19">
        <w:rPr>
          <w:rFonts w:ascii="Times New Roman" w:hAnsi="Times New Roman"/>
          <w:sz w:val="24"/>
          <w:szCs w:val="24"/>
          <w:lang w:val="en-US"/>
        </w:rPr>
        <w:t xml:space="preserve"> roof as protection against scavenging animals and </w:t>
      </w:r>
      <w:r w:rsidR="00AA570F" w:rsidRPr="005D0A19">
        <w:rPr>
          <w:rFonts w:ascii="Times New Roman" w:hAnsi="Times New Roman"/>
          <w:sz w:val="24"/>
          <w:szCs w:val="24"/>
          <w:lang w:val="en-US"/>
        </w:rPr>
        <w:t>washing out with rain</w:t>
      </w:r>
      <w:r w:rsidR="00AD6BC7" w:rsidRPr="005D0A19">
        <w:rPr>
          <w:rFonts w:ascii="Times New Roman" w:hAnsi="Times New Roman"/>
          <w:sz w:val="24"/>
          <w:szCs w:val="24"/>
          <w:lang w:val="en-US"/>
        </w:rPr>
        <w:t xml:space="preserve">. </w:t>
      </w:r>
      <w:r w:rsidR="005B41F7" w:rsidRPr="005D0A19">
        <w:rPr>
          <w:rFonts w:ascii="Times New Roman" w:hAnsi="Times New Roman"/>
          <w:sz w:val="24"/>
          <w:szCs w:val="24"/>
          <w:lang w:val="en-US"/>
        </w:rPr>
        <w:t>Frozen f</w:t>
      </w:r>
      <w:r w:rsidRPr="005D0A19">
        <w:rPr>
          <w:rFonts w:ascii="Times New Roman" w:hAnsi="Times New Roman"/>
          <w:sz w:val="24"/>
          <w:szCs w:val="24"/>
          <w:lang w:val="en-US"/>
        </w:rPr>
        <w:t>ish meat</w:t>
      </w:r>
      <w:r w:rsidR="005B41F7" w:rsidRPr="005D0A19">
        <w:rPr>
          <w:rFonts w:ascii="Times New Roman" w:hAnsi="Times New Roman"/>
          <w:sz w:val="24"/>
          <w:szCs w:val="24"/>
          <w:lang w:val="en-US"/>
        </w:rPr>
        <w:t xml:space="preserve"> (codfish)</w:t>
      </w:r>
      <w:r w:rsidRPr="005D0A19">
        <w:rPr>
          <w:rFonts w:ascii="Times New Roman" w:hAnsi="Times New Roman"/>
          <w:sz w:val="24"/>
          <w:szCs w:val="24"/>
          <w:lang w:val="en-US"/>
        </w:rPr>
        <w:t xml:space="preserve"> and ripening cheese</w:t>
      </w:r>
      <w:r w:rsidR="005B41F7" w:rsidRPr="005D0A19">
        <w:rPr>
          <w:rFonts w:ascii="Times New Roman" w:hAnsi="Times New Roman"/>
          <w:sz w:val="24"/>
          <w:szCs w:val="24"/>
          <w:lang w:val="en-US"/>
        </w:rPr>
        <w:t xml:space="preserve"> (</w:t>
      </w:r>
      <w:proofErr w:type="spellStart"/>
      <w:r w:rsidR="005B41F7" w:rsidRPr="005D0A19">
        <w:rPr>
          <w:rFonts w:ascii="Times New Roman" w:hAnsi="Times New Roman"/>
          <w:sz w:val="24"/>
          <w:szCs w:val="24"/>
          <w:lang w:val="en-US"/>
        </w:rPr>
        <w:t>Romadur</w:t>
      </w:r>
      <w:proofErr w:type="spellEnd"/>
      <w:r w:rsidR="005B41F7" w:rsidRPr="005D0A19">
        <w:rPr>
          <w:rFonts w:ascii="Times New Roman" w:hAnsi="Times New Roman"/>
          <w:sz w:val="24"/>
          <w:szCs w:val="24"/>
          <w:lang w:val="en-US"/>
        </w:rPr>
        <w:t>)</w:t>
      </w:r>
      <w:r w:rsidRPr="005D0A19">
        <w:rPr>
          <w:rFonts w:ascii="Times New Roman" w:hAnsi="Times New Roman"/>
          <w:sz w:val="24"/>
          <w:szCs w:val="24"/>
          <w:lang w:val="en-US"/>
        </w:rPr>
        <w:t xml:space="preserve"> were used as bait, placed in a small container (ᴓ</w:t>
      </w:r>
      <w:r w:rsidR="00DD1570" w:rsidRPr="005D0A19">
        <w:rPr>
          <w:rFonts w:ascii="Times New Roman" w:hAnsi="Times New Roman"/>
          <w:sz w:val="24"/>
          <w:szCs w:val="24"/>
          <w:lang w:val="en-US"/>
        </w:rPr>
        <w:t xml:space="preserve"> </w:t>
      </w:r>
      <w:r w:rsidRPr="005D0A19">
        <w:rPr>
          <w:rFonts w:ascii="Times New Roman" w:hAnsi="Times New Roman"/>
          <w:sz w:val="24"/>
          <w:szCs w:val="24"/>
          <w:lang w:val="en-US"/>
        </w:rPr>
        <w:t>5</w:t>
      </w:r>
      <w:r w:rsidR="0059730F" w:rsidRPr="005D0A19">
        <w:rPr>
          <w:rFonts w:ascii="Times New Roman" w:hAnsi="Times New Roman"/>
          <w:sz w:val="24"/>
          <w:szCs w:val="24"/>
          <w:lang w:val="en-US"/>
        </w:rPr>
        <w:t> </w:t>
      </w:r>
      <w:r w:rsidRPr="005D0A19">
        <w:rPr>
          <w:rFonts w:ascii="Times New Roman" w:hAnsi="Times New Roman"/>
          <w:sz w:val="24"/>
          <w:szCs w:val="24"/>
          <w:lang w:val="en-US"/>
        </w:rPr>
        <w:t>cm and 1</w:t>
      </w:r>
      <w:r w:rsidR="0059730F" w:rsidRPr="005D0A19">
        <w:rPr>
          <w:rFonts w:ascii="Times New Roman" w:hAnsi="Times New Roman"/>
          <w:sz w:val="24"/>
          <w:szCs w:val="24"/>
          <w:lang w:val="en-US"/>
        </w:rPr>
        <w:t>.</w:t>
      </w:r>
      <w:r w:rsidRPr="005D0A19">
        <w:rPr>
          <w:rFonts w:ascii="Times New Roman" w:hAnsi="Times New Roman"/>
          <w:sz w:val="24"/>
          <w:szCs w:val="24"/>
          <w:lang w:val="en-US"/>
        </w:rPr>
        <w:t xml:space="preserve">5 cm deep) and hung above </w:t>
      </w:r>
      <w:r w:rsidR="002329C4" w:rsidRPr="005D0A19">
        <w:rPr>
          <w:rFonts w:ascii="Times New Roman" w:hAnsi="Times New Roman"/>
          <w:sz w:val="24"/>
          <w:szCs w:val="24"/>
          <w:lang w:val="en-US"/>
        </w:rPr>
        <w:t xml:space="preserve">the preservation </w:t>
      </w:r>
      <w:r w:rsidRPr="005D0A19">
        <w:rPr>
          <w:rFonts w:ascii="Times New Roman" w:hAnsi="Times New Roman"/>
          <w:sz w:val="24"/>
          <w:szCs w:val="24"/>
          <w:lang w:val="en-US"/>
        </w:rPr>
        <w:t xml:space="preserve">solution. </w:t>
      </w:r>
    </w:p>
    <w:p w:rsidR="00A11EA7" w:rsidRPr="005D0A19" w:rsidRDefault="00AB3215"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A line </w:t>
      </w:r>
      <w:r w:rsidR="00A11EA7" w:rsidRPr="005D0A19">
        <w:rPr>
          <w:rFonts w:ascii="Times New Roman" w:hAnsi="Times New Roman"/>
          <w:sz w:val="24"/>
          <w:szCs w:val="24"/>
          <w:lang w:val="en-US"/>
        </w:rPr>
        <w:t xml:space="preserve">of five traps was placed </w:t>
      </w:r>
      <w:r w:rsidRPr="005D0A19">
        <w:rPr>
          <w:rFonts w:ascii="Times New Roman" w:hAnsi="Times New Roman"/>
          <w:sz w:val="24"/>
          <w:szCs w:val="24"/>
          <w:lang w:val="en-US"/>
        </w:rPr>
        <w:t xml:space="preserve">at </w:t>
      </w:r>
      <w:r w:rsidR="00A11EA7" w:rsidRPr="005D0A19">
        <w:rPr>
          <w:rFonts w:ascii="Times New Roman" w:hAnsi="Times New Roman"/>
          <w:sz w:val="24"/>
          <w:szCs w:val="24"/>
          <w:lang w:val="en-US"/>
        </w:rPr>
        <w:t xml:space="preserve">each </w:t>
      </w:r>
      <w:r w:rsidRPr="005D0A19">
        <w:rPr>
          <w:rFonts w:ascii="Times New Roman" w:hAnsi="Times New Roman"/>
          <w:sz w:val="24"/>
          <w:szCs w:val="24"/>
          <w:lang w:val="en-US"/>
        </w:rPr>
        <w:t>location</w:t>
      </w:r>
      <w:r w:rsidR="00A11EA7"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The distance </w:t>
      </w:r>
      <w:r w:rsidR="00A11EA7" w:rsidRPr="005D0A19">
        <w:rPr>
          <w:rFonts w:ascii="Times New Roman" w:hAnsi="Times New Roman"/>
          <w:sz w:val="24"/>
          <w:szCs w:val="24"/>
          <w:lang w:val="en-US"/>
        </w:rPr>
        <w:t xml:space="preserve">between these traps was at least 20 m. They were placed </w:t>
      </w:r>
      <w:r w:rsidR="00DE1E54" w:rsidRPr="005D0A19">
        <w:rPr>
          <w:rFonts w:ascii="Times New Roman" w:hAnsi="Times New Roman"/>
          <w:sz w:val="24"/>
          <w:szCs w:val="24"/>
          <w:lang w:val="en-US"/>
        </w:rPr>
        <w:t>with</w:t>
      </w:r>
      <w:r w:rsidR="00A11EA7" w:rsidRPr="005D0A19">
        <w:rPr>
          <w:rFonts w:ascii="Times New Roman" w:hAnsi="Times New Roman"/>
          <w:sz w:val="24"/>
          <w:szCs w:val="24"/>
          <w:lang w:val="en-US"/>
        </w:rPr>
        <w:t xml:space="preserve">in one continuous </w:t>
      </w:r>
      <w:r w:rsidR="005D44AA">
        <w:rPr>
          <w:rFonts w:ascii="Times New Roman" w:hAnsi="Times New Roman"/>
          <w:sz w:val="24"/>
          <w:szCs w:val="24"/>
          <w:lang w:val="en-US"/>
        </w:rPr>
        <w:t>agricultural field</w:t>
      </w:r>
      <w:r w:rsidR="00A11EA7" w:rsidRPr="005D0A19">
        <w:rPr>
          <w:rFonts w:ascii="Times New Roman" w:hAnsi="Times New Roman"/>
          <w:sz w:val="24"/>
          <w:szCs w:val="24"/>
          <w:lang w:val="en-US"/>
        </w:rPr>
        <w:t xml:space="preserve">, and no closer than </w:t>
      </w:r>
      <w:r w:rsidR="00A11EA7" w:rsidRPr="005D0A19">
        <w:rPr>
          <w:rFonts w:ascii="Times New Roman" w:hAnsi="Times New Roman"/>
          <w:sz w:val="24"/>
          <w:szCs w:val="24"/>
          <w:lang w:val="en-US"/>
        </w:rPr>
        <w:lastRenderedPageBreak/>
        <w:t>50 m from the edge of this biotope</w:t>
      </w:r>
      <w:r w:rsidR="00500A45" w:rsidRPr="005D0A19">
        <w:rPr>
          <w:rFonts w:ascii="Times New Roman" w:hAnsi="Times New Roman"/>
          <w:sz w:val="24"/>
          <w:szCs w:val="24"/>
          <w:lang w:val="en-US"/>
        </w:rPr>
        <w:t>.</w:t>
      </w:r>
      <w:r w:rsidR="00A11EA7" w:rsidRPr="005D0A19">
        <w:rPr>
          <w:rFonts w:ascii="Times New Roman" w:hAnsi="Times New Roman"/>
          <w:sz w:val="24"/>
          <w:szCs w:val="24"/>
          <w:lang w:val="en-US"/>
        </w:rPr>
        <w:t xml:space="preserve"> </w:t>
      </w:r>
      <w:r w:rsidR="00EA6BBB">
        <w:rPr>
          <w:rFonts w:ascii="Times New Roman" w:hAnsi="Times New Roman"/>
          <w:sz w:val="24"/>
          <w:szCs w:val="24"/>
          <w:lang w:val="en-US"/>
        </w:rPr>
        <w:t xml:space="preserve">The fields were selected as target habitat because soil properties inside of such agricultural field are very homogenized and water regime is also more stable than anywhere else, therefore </w:t>
      </w:r>
      <w:r w:rsidR="00805939">
        <w:rPr>
          <w:rFonts w:ascii="Times New Roman" w:hAnsi="Times New Roman"/>
          <w:sz w:val="24"/>
          <w:szCs w:val="24"/>
          <w:lang w:val="en-US"/>
        </w:rPr>
        <w:t xml:space="preserve">it minimized the </w:t>
      </w:r>
      <w:r w:rsidR="00EA6BBB">
        <w:rPr>
          <w:rFonts w:ascii="Times New Roman" w:hAnsi="Times New Roman"/>
          <w:sz w:val="24"/>
          <w:szCs w:val="24"/>
          <w:lang w:val="en-US"/>
        </w:rPr>
        <w:t>effect of extr</w:t>
      </w:r>
      <w:r w:rsidR="00805939">
        <w:rPr>
          <w:rFonts w:ascii="Times New Roman" w:hAnsi="Times New Roman"/>
          <w:sz w:val="24"/>
          <w:szCs w:val="24"/>
          <w:lang w:val="en-US"/>
        </w:rPr>
        <w:t xml:space="preserve">aneous </w:t>
      </w:r>
      <w:r w:rsidR="00770816">
        <w:rPr>
          <w:rFonts w:ascii="Times New Roman" w:hAnsi="Times New Roman"/>
          <w:sz w:val="24"/>
          <w:szCs w:val="24"/>
          <w:lang w:val="en-US"/>
        </w:rPr>
        <w:t xml:space="preserve">confounding </w:t>
      </w:r>
      <w:r w:rsidR="00805939">
        <w:rPr>
          <w:rFonts w:ascii="Times New Roman" w:hAnsi="Times New Roman"/>
          <w:sz w:val="24"/>
          <w:szCs w:val="24"/>
          <w:lang w:val="en-US"/>
        </w:rPr>
        <w:t>variables</w:t>
      </w:r>
      <w:r w:rsidR="00EA6BBB">
        <w:rPr>
          <w:rFonts w:ascii="Times New Roman" w:hAnsi="Times New Roman"/>
          <w:sz w:val="24"/>
          <w:szCs w:val="24"/>
          <w:lang w:val="en-US"/>
        </w:rPr>
        <w:t>.</w:t>
      </w:r>
    </w:p>
    <w:p w:rsidR="00A11EA7" w:rsidRPr="005D0A19" w:rsidRDefault="00A11EA7"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These traps were exposed for two weeks during the main peaks of carrion beetle activity</w:t>
      </w:r>
      <w:r w:rsidR="00DA54AE">
        <w:rPr>
          <w:rFonts w:ascii="Times New Roman" w:hAnsi="Times New Roman"/>
          <w:sz w:val="24"/>
          <w:szCs w:val="24"/>
          <w:lang w:val="en-US"/>
        </w:rPr>
        <w:t xml:space="preserve"> (season)</w:t>
      </w:r>
      <w:r w:rsidR="00DE1E54" w:rsidRPr="005D0A19">
        <w:rPr>
          <w:rFonts w:ascii="Times New Roman" w:hAnsi="Times New Roman"/>
          <w:sz w:val="24"/>
          <w:szCs w:val="24"/>
          <w:lang w:val="en-US"/>
        </w:rPr>
        <w:t>:</w:t>
      </w:r>
      <w:r w:rsidRPr="005D0A19">
        <w:rPr>
          <w:rFonts w:ascii="Times New Roman" w:hAnsi="Times New Roman"/>
          <w:sz w:val="24"/>
          <w:szCs w:val="24"/>
          <w:lang w:val="en-US"/>
        </w:rPr>
        <w:t xml:space="preserve"> 17–31 May 2009</w:t>
      </w:r>
      <w:r w:rsidR="00DA54AE">
        <w:rPr>
          <w:rFonts w:ascii="Times New Roman" w:hAnsi="Times New Roman"/>
          <w:sz w:val="24"/>
          <w:szCs w:val="24"/>
          <w:lang w:val="en-US"/>
        </w:rPr>
        <w:t xml:space="preserve"> (spring)</w:t>
      </w:r>
      <w:r w:rsidRPr="005D0A19">
        <w:rPr>
          <w:rFonts w:ascii="Times New Roman" w:hAnsi="Times New Roman"/>
          <w:sz w:val="24"/>
          <w:szCs w:val="24"/>
          <w:lang w:val="en-US"/>
        </w:rPr>
        <w:t xml:space="preserve">, 5–19 July 2009 </w:t>
      </w:r>
      <w:r w:rsidR="00DA54AE">
        <w:rPr>
          <w:rFonts w:ascii="Times New Roman" w:hAnsi="Times New Roman"/>
          <w:sz w:val="24"/>
          <w:szCs w:val="24"/>
          <w:lang w:val="en-US"/>
        </w:rPr>
        <w:t xml:space="preserve">(summer) </w:t>
      </w:r>
      <w:r w:rsidRPr="005D0A19">
        <w:rPr>
          <w:rFonts w:ascii="Times New Roman" w:hAnsi="Times New Roman"/>
          <w:sz w:val="24"/>
          <w:szCs w:val="24"/>
          <w:lang w:val="en-US"/>
        </w:rPr>
        <w:t>and 13–27 September 2009</w:t>
      </w:r>
      <w:r w:rsidR="00DA54AE">
        <w:rPr>
          <w:rFonts w:ascii="Times New Roman" w:hAnsi="Times New Roman"/>
          <w:sz w:val="24"/>
          <w:szCs w:val="24"/>
          <w:lang w:val="en-US"/>
        </w:rPr>
        <w:t xml:space="preserve"> (fall)</w:t>
      </w:r>
      <w:r w:rsidR="00E85151">
        <w:rPr>
          <w:rFonts w:ascii="Times New Roman" w:hAnsi="Times New Roman"/>
          <w:sz w:val="24"/>
          <w:szCs w:val="24"/>
          <w:lang w:val="en-US"/>
        </w:rPr>
        <w:t>, based on data on activity from</w:t>
      </w:r>
      <w:r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"R\u016f\u017ei\u010dka", "given" : "J.", "non-dropping-particle" : "", "parse-names" : false, "suffix" : "" } ], "container-title" : "Acta Societatis Zoologicae Bohemicae", "id" : "ITEM-1", "issued" : { "date-parts" : [ [ "1994" ] ] }, "page" : "67-78", "title" : "Seasonal activity and habitat associations of Silphidae and Leiodidae: Cholevinae (Coleoptera) in central Bohemia.", "type" : "article-journal", "volume" : "58" }, "uris" : [ "http://www.mendeley.com/documents/?uuid=7be55512-1e7b-45d8-ad56-d78dd8beb119" ] } ], "mendeley" : { "formattedCitation" : "(R\u016f\u017ei\u010dka, 1994)", "manualFormatting" : "R\u016f\u017ei\u010dka (1994)", "plainTextFormattedCitation" : "(R\u016f\u017ei\u010dka, 1994)", "previouslyFormattedCitation" : "(R\u016f\u017ei\u010dka, 1994)"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962276" w:rsidRPr="005D0A19">
        <w:rPr>
          <w:rFonts w:ascii="Times New Roman" w:hAnsi="Times New Roman"/>
          <w:noProof/>
          <w:sz w:val="24"/>
          <w:szCs w:val="24"/>
          <w:lang w:val="en-US"/>
        </w:rPr>
        <w:t xml:space="preserve">Růžička </w:t>
      </w:r>
      <w:r w:rsidR="000E4771">
        <w:rPr>
          <w:rFonts w:ascii="Times New Roman" w:hAnsi="Times New Roman"/>
          <w:noProof/>
          <w:sz w:val="24"/>
          <w:szCs w:val="24"/>
          <w:lang w:val="en-US"/>
        </w:rPr>
        <w:t>(</w:t>
      </w:r>
      <w:r w:rsidR="00962276" w:rsidRPr="005D0A19">
        <w:rPr>
          <w:rFonts w:ascii="Times New Roman" w:hAnsi="Times New Roman"/>
          <w:noProof/>
          <w:sz w:val="24"/>
          <w:szCs w:val="24"/>
          <w:lang w:val="en-US"/>
        </w:rPr>
        <w:t>1994)</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r w:rsidR="009C7968">
        <w:rPr>
          <w:rFonts w:ascii="Times New Roman" w:hAnsi="Times New Roman"/>
          <w:sz w:val="24"/>
          <w:szCs w:val="24"/>
          <w:lang w:val="en-US"/>
        </w:rPr>
        <w:t>The s</w:t>
      </w:r>
      <w:r w:rsidR="00037DB5">
        <w:rPr>
          <w:rFonts w:ascii="Times New Roman" w:hAnsi="Times New Roman"/>
          <w:sz w:val="24"/>
          <w:szCs w:val="24"/>
          <w:lang w:val="en-US"/>
        </w:rPr>
        <w:t>amples from these</w:t>
      </w:r>
      <w:r w:rsidR="00773585" w:rsidRPr="005D0A19">
        <w:rPr>
          <w:rFonts w:ascii="Times New Roman" w:hAnsi="Times New Roman"/>
          <w:sz w:val="24"/>
          <w:szCs w:val="24"/>
          <w:lang w:val="en-US"/>
        </w:rPr>
        <w:t xml:space="preserve"> </w:t>
      </w:r>
      <w:r w:rsidR="005806C7" w:rsidRPr="005D0A19">
        <w:rPr>
          <w:rFonts w:ascii="Times New Roman" w:hAnsi="Times New Roman"/>
          <w:sz w:val="24"/>
          <w:szCs w:val="24"/>
          <w:lang w:val="en-US"/>
        </w:rPr>
        <w:t xml:space="preserve">two week </w:t>
      </w:r>
      <w:r w:rsidR="00773585" w:rsidRPr="005D0A19">
        <w:rPr>
          <w:rFonts w:ascii="Times New Roman" w:hAnsi="Times New Roman"/>
          <w:sz w:val="24"/>
          <w:szCs w:val="24"/>
          <w:lang w:val="en-US"/>
        </w:rPr>
        <w:t>period</w:t>
      </w:r>
      <w:r w:rsidR="00037DB5">
        <w:rPr>
          <w:rFonts w:ascii="Times New Roman" w:hAnsi="Times New Roman"/>
          <w:sz w:val="24"/>
          <w:szCs w:val="24"/>
          <w:lang w:val="en-US"/>
        </w:rPr>
        <w:t>s</w:t>
      </w:r>
      <w:r w:rsidR="00773585" w:rsidRPr="005D0A19">
        <w:rPr>
          <w:rFonts w:ascii="Times New Roman" w:hAnsi="Times New Roman"/>
          <w:sz w:val="24"/>
          <w:szCs w:val="24"/>
          <w:lang w:val="en-US"/>
        </w:rPr>
        <w:t xml:space="preserve"> were kept separately</w:t>
      </w:r>
      <w:r w:rsidR="00037DB5">
        <w:rPr>
          <w:rFonts w:ascii="Times New Roman" w:hAnsi="Times New Roman"/>
          <w:sz w:val="24"/>
          <w:szCs w:val="24"/>
          <w:lang w:val="en-US"/>
        </w:rPr>
        <w:t xml:space="preserve">, which gave us </w:t>
      </w:r>
      <w:r w:rsidR="00DF763D">
        <w:rPr>
          <w:rFonts w:ascii="Times New Roman" w:hAnsi="Times New Roman"/>
          <w:sz w:val="24"/>
          <w:szCs w:val="24"/>
          <w:lang w:val="en-US"/>
        </w:rPr>
        <w:t>some additional</w:t>
      </w:r>
      <w:r w:rsidR="00037DB5">
        <w:rPr>
          <w:rFonts w:ascii="Times New Roman" w:hAnsi="Times New Roman"/>
          <w:sz w:val="24"/>
          <w:szCs w:val="24"/>
          <w:lang w:val="en-US"/>
        </w:rPr>
        <w:t xml:space="preserve"> information about </w:t>
      </w:r>
      <w:r w:rsidR="00574E01">
        <w:rPr>
          <w:rFonts w:ascii="Times New Roman" w:hAnsi="Times New Roman"/>
          <w:sz w:val="24"/>
          <w:szCs w:val="24"/>
          <w:lang w:val="en-US"/>
        </w:rPr>
        <w:t xml:space="preserve">the </w:t>
      </w:r>
      <w:r w:rsidR="00037DB5">
        <w:rPr>
          <w:rFonts w:ascii="Times New Roman" w:hAnsi="Times New Roman"/>
          <w:sz w:val="24"/>
          <w:szCs w:val="24"/>
          <w:lang w:val="en-US"/>
        </w:rPr>
        <w:t xml:space="preserve">seasonality of </w:t>
      </w:r>
      <w:r w:rsidR="00FA3E69">
        <w:rPr>
          <w:rFonts w:ascii="Times New Roman" w:hAnsi="Times New Roman"/>
          <w:sz w:val="24"/>
          <w:szCs w:val="24"/>
          <w:lang w:val="en-US"/>
        </w:rPr>
        <w:t xml:space="preserve">our </w:t>
      </w:r>
      <w:r w:rsidR="00037DB5">
        <w:rPr>
          <w:rFonts w:ascii="Times New Roman" w:hAnsi="Times New Roman"/>
          <w:sz w:val="24"/>
          <w:szCs w:val="24"/>
          <w:lang w:val="en-US"/>
        </w:rPr>
        <w:t>carrion beetles</w:t>
      </w:r>
      <w:r w:rsidR="00773585" w:rsidRPr="005D0A19">
        <w:rPr>
          <w:rFonts w:ascii="Times New Roman" w:hAnsi="Times New Roman"/>
          <w:sz w:val="24"/>
          <w:szCs w:val="24"/>
          <w:lang w:val="en-US"/>
        </w:rPr>
        <w:t xml:space="preserve">. </w:t>
      </w:r>
    </w:p>
    <w:p w:rsidR="000E59F8" w:rsidRPr="005D0A19" w:rsidRDefault="002B4BF5" w:rsidP="000E59F8">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A</w:t>
      </w:r>
      <w:r w:rsidR="000E59F8" w:rsidRPr="005D0A19">
        <w:rPr>
          <w:rFonts w:ascii="Times New Roman" w:hAnsi="Times New Roman"/>
          <w:sz w:val="24"/>
          <w:szCs w:val="24"/>
          <w:lang w:val="en-US"/>
        </w:rPr>
        <w:t xml:space="preserve">dult carrion beetles were identified to species level according to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"R\u016f\u017ei\u010dka", "given" : "Jan", "non-dropping-particle" : "", "parse-names" : false, "suffix" : "" }, { "dropping-particle" : "", "family" : "Schneider", "given" : "Jan", "non-dropping-particle" : "", "parse-names" : false, "suffix" : "" } ], "container-title" : "Catalogue of Palaearctic Coleoptera, Vol. 2", "editor" : [ { "dropping-particle" : "", "family" : "L\u00f6bl", "given" : "Ivan", "non-dropping-particle" : "", "parse-names" : false, "suffix" : "" }, { "dropping-particle" : "", "family" : "Smetana", "given" : "Ale\u0161", "non-dropping-particle" : "", "parse-names" : false, "suffix" : "" } ], "id" : "ITEM-1", "issued" : { "date-parts" : [ [ "2004" ] ] }, "page" : "229-237", "publisher" : "Apollo Books", "publisher-place" : "Stenstrup", "title" : "Silphidae.", "type" : "chapter" }, "uris" : [ "http://www.mendeley.com/documents/?uuid=3960ac60-f453-40ab-9416-44a7bcae8085" ] } ], "mendeley" : { "formattedCitation" : "(R\u016f\u017ei\u010dka &amp; Schneider, 2004)", "manualFormatting" : "R\u016f\u017ei\u010dka &amp; Schneider (2004)", "plainTextFormattedCitation" : "(R\u016f\u017ei\u010dka &amp; Schneider, 2004)", "previouslyFormattedCitation" : "(R\u016f\u017ei\u010dka &amp; Schneider, 2004)"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E59F8" w:rsidRPr="005D0A19">
        <w:rPr>
          <w:rFonts w:ascii="Times New Roman" w:hAnsi="Times New Roman"/>
          <w:noProof/>
          <w:sz w:val="24"/>
          <w:szCs w:val="24"/>
          <w:lang w:val="en-US"/>
        </w:rPr>
        <w:t>Růžička &amp; Schneider (2004)</w:t>
      </w:r>
      <w:r w:rsidR="00454685" w:rsidRPr="005D0A19">
        <w:rPr>
          <w:rFonts w:ascii="Times New Roman" w:hAnsi="Times New Roman"/>
          <w:sz w:val="24"/>
          <w:szCs w:val="24"/>
          <w:lang w:val="en-US"/>
        </w:rPr>
        <w:fldChar w:fldCharType="end"/>
      </w:r>
      <w:r w:rsidR="000E59F8">
        <w:rPr>
          <w:rFonts w:ascii="Times New Roman" w:hAnsi="Times New Roman"/>
          <w:sz w:val="24"/>
          <w:szCs w:val="24"/>
          <w:lang w:val="en-US"/>
        </w:rPr>
        <w:t xml:space="preserve"> and </w:t>
      </w:r>
      <w:r w:rsidR="00DA09C8">
        <w:rPr>
          <w:rFonts w:ascii="Times New Roman" w:hAnsi="Times New Roman"/>
          <w:sz w:val="24"/>
          <w:szCs w:val="24"/>
          <w:lang w:val="en-US"/>
        </w:rPr>
        <w:t xml:space="preserve">they were </w:t>
      </w:r>
      <w:r w:rsidR="00E85151">
        <w:rPr>
          <w:rFonts w:ascii="Times New Roman" w:hAnsi="Times New Roman"/>
          <w:sz w:val="24"/>
          <w:szCs w:val="24"/>
          <w:lang w:val="en-US"/>
        </w:rPr>
        <w:t xml:space="preserve">stored </w:t>
      </w:r>
      <w:r w:rsidR="000E59F8" w:rsidRPr="005D0A19">
        <w:rPr>
          <w:rFonts w:ascii="Times New Roman" w:hAnsi="Times New Roman"/>
          <w:sz w:val="24"/>
          <w:szCs w:val="24"/>
          <w:lang w:val="en-US"/>
        </w:rPr>
        <w:t>in 75% ethanol</w:t>
      </w:r>
      <w:r w:rsidR="007B0407">
        <w:rPr>
          <w:rFonts w:ascii="Times New Roman" w:hAnsi="Times New Roman"/>
          <w:sz w:val="24"/>
          <w:szCs w:val="24"/>
          <w:lang w:val="en-US"/>
        </w:rPr>
        <w:t>. S</w:t>
      </w:r>
      <w:r w:rsidR="00E85151">
        <w:rPr>
          <w:rFonts w:ascii="Times New Roman" w:hAnsi="Times New Roman"/>
          <w:sz w:val="24"/>
          <w:szCs w:val="24"/>
          <w:lang w:val="en-US"/>
        </w:rPr>
        <w:t>elected voucher specimens were</w:t>
      </w:r>
      <w:r w:rsidR="000E59F8" w:rsidRPr="005D0A19">
        <w:rPr>
          <w:rFonts w:ascii="Times New Roman" w:hAnsi="Times New Roman"/>
          <w:sz w:val="24"/>
          <w:szCs w:val="24"/>
          <w:lang w:val="en-US"/>
        </w:rPr>
        <w:t xml:space="preserve"> dry mounted</w:t>
      </w:r>
      <w:r w:rsidR="00E85151">
        <w:rPr>
          <w:rFonts w:ascii="Times New Roman" w:hAnsi="Times New Roman"/>
          <w:sz w:val="24"/>
          <w:szCs w:val="24"/>
          <w:lang w:val="en-US"/>
        </w:rPr>
        <w:t xml:space="preserve"> and both are </w:t>
      </w:r>
      <w:r w:rsidR="00E85151" w:rsidRPr="005D0A19">
        <w:rPr>
          <w:rFonts w:ascii="Times New Roman" w:hAnsi="Times New Roman"/>
          <w:sz w:val="24"/>
          <w:szCs w:val="24"/>
          <w:lang w:val="en-US"/>
        </w:rPr>
        <w:t>deposited</w:t>
      </w:r>
      <w:r w:rsidR="00E85151">
        <w:rPr>
          <w:rFonts w:ascii="Times New Roman" w:hAnsi="Times New Roman"/>
          <w:sz w:val="24"/>
          <w:szCs w:val="24"/>
          <w:lang w:val="en-US"/>
        </w:rPr>
        <w:t xml:space="preserve"> </w:t>
      </w:r>
      <w:r w:rsidR="000E59F8" w:rsidRPr="005D0A19">
        <w:rPr>
          <w:rFonts w:ascii="Times New Roman" w:hAnsi="Times New Roman"/>
          <w:sz w:val="24"/>
          <w:szCs w:val="24"/>
          <w:lang w:val="en-US"/>
        </w:rPr>
        <w:t>in the author</w:t>
      </w:r>
      <w:r w:rsidR="000E59F8" w:rsidRPr="002716B8">
        <w:rPr>
          <w:rFonts w:ascii="Times New Roman" w:hAnsi="Times New Roman"/>
          <w:sz w:val="24"/>
          <w:szCs w:val="24"/>
          <w:lang w:val="en-US"/>
        </w:rPr>
        <w:t xml:space="preserve">'s </w:t>
      </w:r>
      <w:r w:rsidR="000E59F8" w:rsidRPr="005D0A19">
        <w:rPr>
          <w:rFonts w:ascii="Times New Roman" w:hAnsi="Times New Roman"/>
          <w:sz w:val="24"/>
          <w:szCs w:val="24"/>
          <w:lang w:val="en-US"/>
        </w:rPr>
        <w:t>collection.</w:t>
      </w:r>
    </w:p>
    <w:p w:rsidR="00A46504" w:rsidRPr="005D0A19" w:rsidRDefault="00A46504" w:rsidP="00307F57">
      <w:pPr>
        <w:spacing w:after="0" w:line="480" w:lineRule="auto"/>
        <w:jc w:val="both"/>
        <w:rPr>
          <w:rFonts w:ascii="Times New Roman" w:hAnsi="Times New Roman"/>
          <w:sz w:val="24"/>
          <w:szCs w:val="24"/>
          <w:lang w:val="en-US"/>
        </w:rPr>
      </w:pPr>
    </w:p>
    <w:p w:rsidR="00A46504" w:rsidRPr="005D0A19" w:rsidRDefault="008E7BEC" w:rsidP="00307F57">
      <w:pPr>
        <w:pStyle w:val="Nadpis2"/>
        <w:jc w:val="both"/>
        <w:rPr>
          <w:lang w:val="en-US"/>
        </w:rPr>
      </w:pPr>
      <w:bookmarkStart w:id="8" w:name="_Toc379133447"/>
      <w:r w:rsidRPr="005D0A19">
        <w:rPr>
          <w:lang w:val="en-US"/>
        </w:rPr>
        <w:t>DATA ANALYSIS</w:t>
      </w:r>
      <w:bookmarkEnd w:id="8"/>
    </w:p>
    <w:p w:rsidR="00203A2F" w:rsidRDefault="00B55150" w:rsidP="00203A2F">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Detrended </w:t>
      </w:r>
      <w:r w:rsidR="001E1CB3">
        <w:rPr>
          <w:rFonts w:ascii="Times New Roman" w:hAnsi="Times New Roman"/>
          <w:sz w:val="24"/>
          <w:szCs w:val="24"/>
          <w:lang w:val="en-US"/>
        </w:rPr>
        <w:t>correspondence</w:t>
      </w:r>
      <w:r>
        <w:rPr>
          <w:rFonts w:ascii="Times New Roman" w:hAnsi="Times New Roman"/>
          <w:sz w:val="24"/>
          <w:szCs w:val="24"/>
          <w:lang w:val="en-US"/>
        </w:rPr>
        <w:t xml:space="preserve"> analysis (DCA) was performed on the species abundance data from each locality to determine the </w:t>
      </w:r>
      <w:r w:rsidR="003C7534">
        <w:rPr>
          <w:rFonts w:ascii="Times New Roman" w:hAnsi="Times New Roman"/>
          <w:sz w:val="24"/>
          <w:szCs w:val="24"/>
          <w:lang w:val="en-US"/>
        </w:rPr>
        <w:t>length of the gradient</w:t>
      </w:r>
      <w:r>
        <w:rPr>
          <w:rFonts w:ascii="Times New Roman" w:hAnsi="Times New Roman"/>
          <w:sz w:val="24"/>
          <w:szCs w:val="24"/>
          <w:lang w:val="en-US"/>
        </w:rPr>
        <w:t xml:space="preserve"> </w:t>
      </w:r>
      <w:r w:rsidR="003C7534">
        <w:rPr>
          <w:rFonts w:ascii="Times New Roman" w:hAnsi="Times New Roman"/>
          <w:sz w:val="24"/>
          <w:szCs w:val="24"/>
          <w:lang w:val="en-US"/>
        </w:rPr>
        <w:t xml:space="preserve">and </w:t>
      </w:r>
      <w:r>
        <w:rPr>
          <w:rFonts w:ascii="Times New Roman" w:hAnsi="Times New Roman"/>
          <w:sz w:val="24"/>
          <w:szCs w:val="24"/>
          <w:lang w:val="en-US"/>
        </w:rPr>
        <w:t xml:space="preserve">to detect whether some species are </w:t>
      </w:r>
      <w:r w:rsidR="001E1CB3">
        <w:rPr>
          <w:rFonts w:ascii="Times New Roman" w:hAnsi="Times New Roman"/>
          <w:sz w:val="24"/>
          <w:szCs w:val="24"/>
          <w:lang w:val="en-US"/>
        </w:rPr>
        <w:t>co-varying</w:t>
      </w:r>
      <w:r w:rsidRPr="005D0A19">
        <w:rPr>
          <w:rFonts w:ascii="Times New Roman" w:hAnsi="Times New Roman"/>
          <w:sz w:val="24"/>
          <w:szCs w:val="24"/>
          <w:lang w:val="en-US"/>
        </w:rPr>
        <w:t>.</w:t>
      </w:r>
      <w:r w:rsidR="00955738">
        <w:rPr>
          <w:rFonts w:ascii="Times New Roman" w:hAnsi="Times New Roman"/>
          <w:sz w:val="24"/>
          <w:szCs w:val="24"/>
          <w:lang w:val="en-US"/>
        </w:rPr>
        <w:t xml:space="preserve"> </w:t>
      </w:r>
    </w:p>
    <w:p w:rsidR="00B55150" w:rsidRPr="005D0A19" w:rsidRDefault="00955738" w:rsidP="00203A2F">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To test </w:t>
      </w:r>
      <w:r w:rsidRPr="005D0A19">
        <w:rPr>
          <w:rFonts w:ascii="Times New Roman" w:hAnsi="Times New Roman"/>
          <w:sz w:val="24"/>
          <w:szCs w:val="24"/>
          <w:lang w:val="en-US"/>
        </w:rPr>
        <w:t xml:space="preserve">the effect of </w:t>
      </w:r>
      <w:r>
        <w:rPr>
          <w:rFonts w:ascii="Times New Roman" w:hAnsi="Times New Roman"/>
          <w:sz w:val="24"/>
          <w:szCs w:val="24"/>
          <w:lang w:val="en-US"/>
        </w:rPr>
        <w:t>environmental factors on carrion beetles w</w:t>
      </w:r>
      <w:r w:rsidR="00B55150" w:rsidRPr="005D0A19">
        <w:rPr>
          <w:rFonts w:ascii="Times New Roman" w:hAnsi="Times New Roman"/>
          <w:sz w:val="24"/>
          <w:szCs w:val="24"/>
          <w:lang w:val="en-US"/>
        </w:rPr>
        <w:t xml:space="preserve">e </w:t>
      </w:r>
      <w:r w:rsidR="00CF682A">
        <w:rPr>
          <w:rFonts w:ascii="Times New Roman" w:hAnsi="Times New Roman"/>
          <w:sz w:val="24"/>
          <w:szCs w:val="24"/>
          <w:lang w:val="en-US"/>
        </w:rPr>
        <w:t>decided to use</w:t>
      </w:r>
      <w:r w:rsidR="00B55150">
        <w:rPr>
          <w:rFonts w:ascii="Times New Roman" w:hAnsi="Times New Roman"/>
          <w:sz w:val="24"/>
          <w:szCs w:val="24"/>
          <w:lang w:val="en-US"/>
        </w:rPr>
        <w:t xml:space="preserve"> </w:t>
      </w:r>
      <w:r w:rsidR="00B55150" w:rsidRPr="005D0A19">
        <w:rPr>
          <w:rFonts w:ascii="Times New Roman" w:hAnsi="Times New Roman"/>
          <w:sz w:val="24"/>
          <w:szCs w:val="24"/>
          <w:lang w:val="en-US"/>
        </w:rPr>
        <w:t xml:space="preserve">partial </w:t>
      </w:r>
      <w:r w:rsidR="00B55150">
        <w:rPr>
          <w:rFonts w:ascii="Times New Roman" w:hAnsi="Times New Roman"/>
          <w:sz w:val="24"/>
          <w:szCs w:val="24"/>
          <w:lang w:val="en-US"/>
        </w:rPr>
        <w:t>canonical correspondence analysis (</w:t>
      </w:r>
      <w:r w:rsidR="00B55150" w:rsidRPr="005D0A19">
        <w:rPr>
          <w:rFonts w:ascii="Times New Roman" w:hAnsi="Times New Roman"/>
          <w:sz w:val="24"/>
          <w:szCs w:val="24"/>
          <w:lang w:val="en-US"/>
        </w:rPr>
        <w:t>CCA</w:t>
      </w:r>
      <w:r w:rsidR="00B55150">
        <w:rPr>
          <w:rFonts w:ascii="Times New Roman" w:hAnsi="Times New Roman"/>
          <w:sz w:val="24"/>
          <w:szCs w:val="24"/>
          <w:lang w:val="en-US"/>
        </w:rPr>
        <w:t>) with the randomized block design where blocks were defined by covariates (season and region)</w:t>
      </w:r>
      <w:r w:rsidR="00486CBC">
        <w:rPr>
          <w:rFonts w:ascii="Times New Roman" w:hAnsi="Times New Roman"/>
          <w:sz w:val="24"/>
          <w:szCs w:val="24"/>
          <w:lang w:val="en-US"/>
        </w:rPr>
        <w:t xml:space="preserve">. </w:t>
      </w:r>
      <w:r w:rsidR="00203A2F">
        <w:rPr>
          <w:rFonts w:ascii="Times New Roman" w:hAnsi="Times New Roman"/>
          <w:sz w:val="24"/>
          <w:szCs w:val="24"/>
          <w:lang w:val="en-US"/>
        </w:rPr>
        <w:t>We chose CCA over RDA because DCA showed that length of gradient is more than 3.7 SD units long, therefore we</w:t>
      </w:r>
      <w:r w:rsidR="00DC1842">
        <w:rPr>
          <w:rFonts w:ascii="Times New Roman" w:hAnsi="Times New Roman"/>
          <w:sz w:val="24"/>
          <w:szCs w:val="24"/>
          <w:lang w:val="en-US"/>
        </w:rPr>
        <w:t xml:space="preserve"> had to</w:t>
      </w:r>
      <w:r w:rsidR="00203A2F">
        <w:rPr>
          <w:rFonts w:ascii="Times New Roman" w:hAnsi="Times New Roman"/>
          <w:sz w:val="24"/>
          <w:szCs w:val="24"/>
          <w:lang w:val="en-US"/>
        </w:rPr>
        <w:t xml:space="preserve"> </w:t>
      </w:r>
      <w:r w:rsidR="000E4771">
        <w:rPr>
          <w:rFonts w:ascii="Times New Roman" w:hAnsi="Times New Roman"/>
          <w:sz w:val="24"/>
          <w:szCs w:val="24"/>
          <w:lang w:val="en-US"/>
        </w:rPr>
        <w:t>use</w:t>
      </w:r>
      <w:r w:rsidR="00203A2F">
        <w:rPr>
          <w:rFonts w:ascii="Times New Roman" w:hAnsi="Times New Roman"/>
          <w:sz w:val="24"/>
          <w:szCs w:val="24"/>
          <w:lang w:val="en-US"/>
        </w:rPr>
        <w:t xml:space="preserve"> </w:t>
      </w:r>
      <w:proofErr w:type="spellStart"/>
      <w:r w:rsidR="00203A2F">
        <w:rPr>
          <w:rFonts w:ascii="Times New Roman" w:hAnsi="Times New Roman"/>
          <w:sz w:val="24"/>
          <w:szCs w:val="24"/>
          <w:lang w:val="en-US"/>
        </w:rPr>
        <w:t>unimodal</w:t>
      </w:r>
      <w:proofErr w:type="spellEnd"/>
      <w:r w:rsidR="00203A2F">
        <w:rPr>
          <w:rFonts w:ascii="Times New Roman" w:hAnsi="Times New Roman"/>
          <w:sz w:val="24"/>
          <w:szCs w:val="24"/>
          <w:lang w:val="en-US"/>
        </w:rPr>
        <w:t xml:space="preserve"> type of analysis. </w:t>
      </w:r>
      <w:proofErr w:type="spellStart"/>
      <w:r w:rsidR="00B55150">
        <w:rPr>
          <w:rFonts w:ascii="Times New Roman" w:hAnsi="Times New Roman"/>
          <w:sz w:val="24"/>
          <w:szCs w:val="24"/>
          <w:lang w:val="en-US"/>
        </w:rPr>
        <w:t>Bonferroni</w:t>
      </w:r>
      <w:proofErr w:type="spellEnd"/>
      <w:r w:rsidR="00B55150">
        <w:rPr>
          <w:rFonts w:ascii="Times New Roman" w:hAnsi="Times New Roman"/>
          <w:sz w:val="24"/>
          <w:szCs w:val="24"/>
          <w:lang w:val="en-US"/>
        </w:rPr>
        <w:t xml:space="preserve"> correction was applied</w:t>
      </w:r>
      <w:r w:rsidR="00486CBC">
        <w:rPr>
          <w:rFonts w:ascii="Times New Roman" w:hAnsi="Times New Roman"/>
          <w:sz w:val="24"/>
          <w:szCs w:val="24"/>
          <w:lang w:val="en-US"/>
        </w:rPr>
        <w:t xml:space="preserve"> to adjust</w:t>
      </w:r>
      <w:r w:rsidR="00B55150">
        <w:rPr>
          <w:rFonts w:ascii="Times New Roman" w:hAnsi="Times New Roman"/>
          <w:sz w:val="24"/>
          <w:szCs w:val="24"/>
          <w:lang w:val="en-US"/>
        </w:rPr>
        <w:t xml:space="preserve"> for multiple comparisons of f</w:t>
      </w:r>
      <w:del w:id="9" w:author="pavel" w:date="2015-05-01T10:57:00Z">
        <w:r w:rsidR="00B55150" w:rsidDel="003A2DF9">
          <w:rPr>
            <w:rFonts w:ascii="Times New Roman" w:hAnsi="Times New Roman"/>
            <w:sz w:val="24"/>
            <w:szCs w:val="24"/>
            <w:lang w:val="en-US"/>
          </w:rPr>
          <w:delText>a</w:delText>
        </w:r>
      </w:del>
      <w:ins w:id="10" w:author="pavel" w:date="2015-05-01T10:57:00Z">
        <w:r w:rsidR="003A2DF9">
          <w:rPr>
            <w:rFonts w:ascii="Times New Roman" w:hAnsi="Times New Roman"/>
            <w:sz w:val="24"/>
            <w:szCs w:val="24"/>
            <w:lang w:val="en-US"/>
          </w:rPr>
          <w:t>o</w:t>
        </w:r>
      </w:ins>
      <w:r w:rsidR="00B55150">
        <w:rPr>
          <w:rFonts w:ascii="Times New Roman" w:hAnsi="Times New Roman"/>
          <w:sz w:val="24"/>
          <w:szCs w:val="24"/>
          <w:lang w:val="en-US"/>
        </w:rPr>
        <w:t xml:space="preserve">llowing environmental factors: </w:t>
      </w:r>
      <w:r w:rsidR="00B55150" w:rsidRPr="001E1CB3">
        <w:rPr>
          <w:rFonts w:ascii="Times New Roman" w:hAnsi="Times New Roman"/>
          <w:b/>
          <w:sz w:val="24"/>
          <w:szCs w:val="24"/>
          <w:lang w:val="en-US"/>
        </w:rPr>
        <w:t>soil</w:t>
      </w:r>
      <w:r w:rsidR="00B55150" w:rsidRPr="005D0A19">
        <w:rPr>
          <w:rFonts w:ascii="Times New Roman" w:hAnsi="Times New Roman"/>
          <w:sz w:val="24"/>
          <w:szCs w:val="24"/>
          <w:lang w:val="en-US"/>
        </w:rPr>
        <w:t xml:space="preserve"> </w:t>
      </w:r>
      <w:r w:rsidR="00B55150" w:rsidRPr="001E1CB3">
        <w:rPr>
          <w:rFonts w:ascii="Times New Roman" w:hAnsi="Times New Roman"/>
          <w:b/>
          <w:sz w:val="24"/>
          <w:szCs w:val="24"/>
          <w:lang w:val="en-US"/>
        </w:rPr>
        <w:t>type</w:t>
      </w:r>
      <w:r w:rsidR="00B55150">
        <w:rPr>
          <w:rFonts w:ascii="Times New Roman" w:hAnsi="Times New Roman"/>
          <w:sz w:val="24"/>
          <w:szCs w:val="24"/>
          <w:lang w:val="en-US"/>
        </w:rPr>
        <w:t xml:space="preserve"> (chernozems and fluvisols), </w:t>
      </w:r>
      <w:r w:rsidR="00B55150" w:rsidRPr="001E1CB3">
        <w:rPr>
          <w:rFonts w:ascii="Times New Roman" w:hAnsi="Times New Roman"/>
          <w:b/>
          <w:sz w:val="24"/>
          <w:szCs w:val="24"/>
          <w:lang w:val="en-US"/>
        </w:rPr>
        <w:t>climatic</w:t>
      </w:r>
      <w:r w:rsidR="00B55150" w:rsidRPr="005D0A19">
        <w:rPr>
          <w:rFonts w:ascii="Times New Roman" w:hAnsi="Times New Roman"/>
          <w:sz w:val="24"/>
          <w:szCs w:val="24"/>
          <w:lang w:val="en-US"/>
        </w:rPr>
        <w:t xml:space="preserve"> </w:t>
      </w:r>
      <w:r w:rsidR="00B55150" w:rsidRPr="001E1CB3">
        <w:rPr>
          <w:rFonts w:ascii="Times New Roman" w:hAnsi="Times New Roman"/>
          <w:b/>
          <w:sz w:val="24"/>
          <w:szCs w:val="24"/>
          <w:lang w:val="en-US"/>
        </w:rPr>
        <w:t>region</w:t>
      </w:r>
      <w:r w:rsidR="00B55150">
        <w:rPr>
          <w:rFonts w:ascii="Times New Roman" w:hAnsi="Times New Roman"/>
          <w:sz w:val="24"/>
          <w:szCs w:val="24"/>
          <w:lang w:val="en-US"/>
        </w:rPr>
        <w:t xml:space="preserve"> (warm </w:t>
      </w:r>
      <w:r w:rsidR="00E85151">
        <w:rPr>
          <w:rFonts w:ascii="Times New Roman" w:hAnsi="Times New Roman"/>
          <w:sz w:val="24"/>
          <w:szCs w:val="24"/>
          <w:lang w:val="en-US"/>
        </w:rPr>
        <w:t>–</w:t>
      </w:r>
      <w:r w:rsidR="00B55150">
        <w:rPr>
          <w:rFonts w:ascii="Times New Roman" w:hAnsi="Times New Roman"/>
          <w:sz w:val="24"/>
          <w:szCs w:val="24"/>
          <w:lang w:val="en-US"/>
        </w:rPr>
        <w:t xml:space="preserve"> </w:t>
      </w:r>
      <w:r w:rsidR="00B55150" w:rsidRPr="001E1CB3">
        <w:rPr>
          <w:rFonts w:ascii="Times New Roman" w:hAnsi="Times New Roman"/>
          <w:sz w:val="24"/>
          <w:szCs w:val="24"/>
          <w:lang w:val="en-US"/>
        </w:rPr>
        <w:t>T2</w:t>
      </w:r>
      <w:r w:rsidR="00B55150">
        <w:rPr>
          <w:rFonts w:ascii="Times New Roman" w:hAnsi="Times New Roman"/>
          <w:sz w:val="24"/>
          <w:szCs w:val="24"/>
          <w:lang w:val="en-US"/>
        </w:rPr>
        <w:t xml:space="preserve">, very warm </w:t>
      </w:r>
      <w:r w:rsidR="00E85151">
        <w:rPr>
          <w:rFonts w:ascii="Times New Roman" w:hAnsi="Times New Roman"/>
          <w:sz w:val="24"/>
          <w:szCs w:val="24"/>
          <w:lang w:val="en-US"/>
        </w:rPr>
        <w:t>–</w:t>
      </w:r>
      <w:r w:rsidR="00B55150">
        <w:rPr>
          <w:rFonts w:ascii="Times New Roman" w:hAnsi="Times New Roman"/>
          <w:sz w:val="24"/>
          <w:szCs w:val="24"/>
          <w:lang w:val="en-US"/>
        </w:rPr>
        <w:t xml:space="preserve"> </w:t>
      </w:r>
      <w:r w:rsidR="00B55150" w:rsidRPr="001E1CB3">
        <w:rPr>
          <w:rFonts w:ascii="Times New Roman" w:hAnsi="Times New Roman"/>
          <w:sz w:val="24"/>
          <w:szCs w:val="24"/>
          <w:lang w:val="en-US"/>
        </w:rPr>
        <w:t>T4</w:t>
      </w:r>
      <w:r w:rsidR="00B55150">
        <w:rPr>
          <w:rFonts w:ascii="Times New Roman" w:hAnsi="Times New Roman"/>
          <w:sz w:val="24"/>
          <w:szCs w:val="24"/>
          <w:lang w:val="en-US"/>
        </w:rPr>
        <w:t xml:space="preserve"> and mildly </w:t>
      </w:r>
      <w:del w:id="11" w:author="pavel" w:date="2015-05-01T10:57:00Z">
        <w:r w:rsidR="00B55150" w:rsidDel="003A2DF9">
          <w:rPr>
            <w:rFonts w:ascii="Times New Roman" w:hAnsi="Times New Roman"/>
            <w:sz w:val="24"/>
            <w:szCs w:val="24"/>
            <w:lang w:val="en-US"/>
          </w:rPr>
          <w:delText xml:space="preserve">worm </w:delText>
        </w:r>
      </w:del>
      <w:ins w:id="12" w:author="pavel" w:date="2015-05-01T10:57:00Z">
        <w:r w:rsidR="003A2DF9">
          <w:rPr>
            <w:rFonts w:ascii="Times New Roman" w:hAnsi="Times New Roman"/>
            <w:sz w:val="24"/>
            <w:szCs w:val="24"/>
            <w:lang w:val="en-US"/>
          </w:rPr>
          <w:t>w</w:t>
        </w:r>
        <w:r w:rsidR="003A2DF9">
          <w:rPr>
            <w:rFonts w:ascii="Times New Roman" w:hAnsi="Times New Roman"/>
            <w:sz w:val="24"/>
            <w:szCs w:val="24"/>
            <w:lang w:val="en-US"/>
          </w:rPr>
          <w:t>a</w:t>
        </w:r>
        <w:r w:rsidR="003A2DF9">
          <w:rPr>
            <w:rFonts w:ascii="Times New Roman" w:hAnsi="Times New Roman"/>
            <w:sz w:val="24"/>
            <w:szCs w:val="24"/>
            <w:lang w:val="en-US"/>
          </w:rPr>
          <w:t xml:space="preserve">rm </w:t>
        </w:r>
      </w:ins>
      <w:r w:rsidR="00E85151">
        <w:rPr>
          <w:rFonts w:ascii="Times New Roman" w:hAnsi="Times New Roman"/>
          <w:sz w:val="24"/>
          <w:szCs w:val="24"/>
          <w:lang w:val="en-US"/>
        </w:rPr>
        <w:t>–</w:t>
      </w:r>
      <w:r w:rsidR="00B55150">
        <w:rPr>
          <w:rFonts w:ascii="Times New Roman" w:hAnsi="Times New Roman"/>
          <w:sz w:val="24"/>
          <w:szCs w:val="24"/>
          <w:lang w:val="en-US"/>
        </w:rPr>
        <w:t xml:space="preserve"> </w:t>
      </w:r>
      <w:r w:rsidR="00B55150" w:rsidRPr="001E1CB3">
        <w:rPr>
          <w:rFonts w:ascii="Times New Roman" w:hAnsi="Times New Roman"/>
          <w:sz w:val="24"/>
          <w:szCs w:val="24"/>
          <w:lang w:val="en-US"/>
        </w:rPr>
        <w:t>MT10</w:t>
      </w:r>
      <w:r w:rsidR="00B55150">
        <w:rPr>
          <w:rFonts w:ascii="Times New Roman" w:hAnsi="Times New Roman"/>
          <w:sz w:val="24"/>
          <w:szCs w:val="24"/>
          <w:lang w:val="en-US"/>
        </w:rPr>
        <w:t>)</w:t>
      </w:r>
      <w:r w:rsidR="00B55150" w:rsidRPr="005D0A19">
        <w:rPr>
          <w:rFonts w:ascii="Times New Roman" w:hAnsi="Times New Roman"/>
          <w:sz w:val="24"/>
          <w:szCs w:val="24"/>
          <w:lang w:val="en-US"/>
        </w:rPr>
        <w:t xml:space="preserve">, </w:t>
      </w:r>
      <w:r w:rsidR="004B2F70" w:rsidRPr="001E1CB3">
        <w:rPr>
          <w:rFonts w:ascii="Times New Roman" w:hAnsi="Times New Roman"/>
          <w:b/>
          <w:sz w:val="24"/>
          <w:szCs w:val="24"/>
          <w:lang w:val="en-US"/>
        </w:rPr>
        <w:t>land</w:t>
      </w:r>
      <w:r w:rsidR="004B2F70">
        <w:rPr>
          <w:rFonts w:ascii="Times New Roman" w:hAnsi="Times New Roman"/>
          <w:sz w:val="24"/>
          <w:szCs w:val="24"/>
          <w:lang w:val="en-US"/>
        </w:rPr>
        <w:t xml:space="preserve"> </w:t>
      </w:r>
      <w:r w:rsidR="004B2F70" w:rsidRPr="001E1CB3">
        <w:rPr>
          <w:rFonts w:ascii="Times New Roman" w:hAnsi="Times New Roman"/>
          <w:b/>
          <w:sz w:val="24"/>
          <w:szCs w:val="24"/>
          <w:lang w:val="en-US"/>
        </w:rPr>
        <w:t>cover</w:t>
      </w:r>
      <w:r w:rsidR="004B2F70">
        <w:rPr>
          <w:rFonts w:ascii="Times New Roman" w:hAnsi="Times New Roman"/>
          <w:sz w:val="24"/>
          <w:szCs w:val="24"/>
          <w:lang w:val="en-US"/>
        </w:rPr>
        <w:t> = crop</w:t>
      </w:r>
      <w:r w:rsidR="00B55150" w:rsidRPr="005D0A19">
        <w:rPr>
          <w:rFonts w:ascii="Times New Roman" w:hAnsi="Times New Roman"/>
          <w:sz w:val="24"/>
          <w:szCs w:val="24"/>
          <w:lang w:val="en-US"/>
        </w:rPr>
        <w:t xml:space="preserve"> </w:t>
      </w:r>
      <w:r w:rsidR="00B55150">
        <w:rPr>
          <w:rFonts w:ascii="Times New Roman" w:hAnsi="Times New Roman"/>
          <w:sz w:val="24"/>
          <w:szCs w:val="24"/>
          <w:lang w:val="en-US"/>
        </w:rPr>
        <w:t>(</w:t>
      </w:r>
      <w:r w:rsidR="00B55150" w:rsidRPr="00292351">
        <w:rPr>
          <w:rFonts w:ascii="Times New Roman" w:hAnsi="Times New Roman"/>
          <w:i/>
          <w:sz w:val="24"/>
          <w:szCs w:val="24"/>
          <w:lang w:val="en-US"/>
        </w:rPr>
        <w:t>Brassica</w:t>
      </w:r>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napus</w:t>
      </w:r>
      <w:proofErr w:type="spellEnd"/>
      <w:r w:rsidR="00B55150">
        <w:rPr>
          <w:rFonts w:ascii="Times New Roman" w:hAnsi="Times New Roman"/>
          <w:sz w:val="24"/>
          <w:szCs w:val="24"/>
          <w:lang w:val="en-US"/>
        </w:rPr>
        <w:t xml:space="preserve">, </w:t>
      </w:r>
      <w:r w:rsidR="00B55150" w:rsidRPr="00292351">
        <w:rPr>
          <w:rFonts w:ascii="Times New Roman" w:hAnsi="Times New Roman"/>
          <w:i/>
          <w:sz w:val="24"/>
          <w:szCs w:val="24"/>
          <w:lang w:val="en-US"/>
        </w:rPr>
        <w:t>Beta</w:t>
      </w:r>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vulgaris</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Carthamus</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tinctorius</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Glycine</w:t>
      </w:r>
      <w:proofErr w:type="spellEnd"/>
      <w:r w:rsidR="00B55150">
        <w:rPr>
          <w:rFonts w:ascii="Times New Roman" w:hAnsi="Times New Roman"/>
          <w:sz w:val="24"/>
          <w:szCs w:val="24"/>
          <w:lang w:val="en-US"/>
        </w:rPr>
        <w:t xml:space="preserve"> </w:t>
      </w:r>
      <w:r w:rsidR="00B55150" w:rsidRPr="00292351">
        <w:rPr>
          <w:rFonts w:ascii="Times New Roman" w:hAnsi="Times New Roman"/>
          <w:i/>
          <w:sz w:val="24"/>
          <w:szCs w:val="24"/>
          <w:lang w:val="en-US"/>
        </w:rPr>
        <w:t>max</w:t>
      </w:r>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Heliantus</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lastRenderedPageBreak/>
        <w:t>annus</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Hordeum</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vulgare</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Phacelia</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tanacetifolia</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Triticum</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aestivum</w:t>
      </w:r>
      <w:proofErr w:type="spellEnd"/>
      <w:r w:rsidR="00B55150">
        <w:rPr>
          <w:rFonts w:ascii="Times New Roman" w:hAnsi="Times New Roman"/>
          <w:sz w:val="24"/>
          <w:szCs w:val="24"/>
          <w:lang w:val="en-US"/>
        </w:rPr>
        <w:t xml:space="preserve"> and </w:t>
      </w:r>
      <w:proofErr w:type="spellStart"/>
      <w:r w:rsidR="00B55150" w:rsidRPr="00292351">
        <w:rPr>
          <w:rFonts w:ascii="Times New Roman" w:hAnsi="Times New Roman"/>
          <w:i/>
          <w:sz w:val="24"/>
          <w:szCs w:val="24"/>
          <w:lang w:val="en-US"/>
        </w:rPr>
        <w:t>Zea</w:t>
      </w:r>
      <w:proofErr w:type="spellEnd"/>
      <w:r w:rsidR="00B55150">
        <w:rPr>
          <w:rFonts w:ascii="Times New Roman" w:hAnsi="Times New Roman"/>
          <w:sz w:val="24"/>
          <w:szCs w:val="24"/>
          <w:lang w:val="en-US"/>
        </w:rPr>
        <w:t xml:space="preserve"> </w:t>
      </w:r>
      <w:proofErr w:type="spellStart"/>
      <w:r w:rsidR="00B55150" w:rsidRPr="00292351">
        <w:rPr>
          <w:rFonts w:ascii="Times New Roman" w:hAnsi="Times New Roman"/>
          <w:i/>
          <w:sz w:val="24"/>
          <w:szCs w:val="24"/>
          <w:lang w:val="en-US"/>
        </w:rPr>
        <w:t>mays</w:t>
      </w:r>
      <w:proofErr w:type="spellEnd"/>
      <w:r w:rsidR="00B55150">
        <w:rPr>
          <w:rFonts w:ascii="Times New Roman" w:hAnsi="Times New Roman"/>
          <w:sz w:val="24"/>
          <w:szCs w:val="24"/>
          <w:lang w:val="en-US"/>
        </w:rPr>
        <w:t xml:space="preserve">) </w:t>
      </w:r>
      <w:r w:rsidR="00B55150" w:rsidRPr="005D0A19">
        <w:rPr>
          <w:rFonts w:ascii="Times New Roman" w:hAnsi="Times New Roman"/>
          <w:sz w:val="24"/>
          <w:szCs w:val="24"/>
          <w:lang w:val="en-US"/>
        </w:rPr>
        <w:t>and their interaction</w:t>
      </w:r>
      <w:r w:rsidR="00B55150">
        <w:rPr>
          <w:rFonts w:ascii="Times New Roman" w:hAnsi="Times New Roman"/>
          <w:sz w:val="24"/>
          <w:szCs w:val="24"/>
          <w:lang w:val="en-US"/>
        </w:rPr>
        <w:t>s</w:t>
      </w:r>
      <w:r w:rsidR="00B55150" w:rsidRPr="005D0A19">
        <w:rPr>
          <w:rFonts w:ascii="Times New Roman" w:hAnsi="Times New Roman"/>
          <w:sz w:val="24"/>
          <w:szCs w:val="24"/>
          <w:lang w:val="en-US"/>
        </w:rPr>
        <w:t xml:space="preserve">. </w:t>
      </w:r>
    </w:p>
    <w:p w:rsidR="00B55150" w:rsidRDefault="00774C3B" w:rsidP="00B55150">
      <w:pPr>
        <w:spacing w:after="0" w:line="480" w:lineRule="auto"/>
        <w:ind w:firstLine="216"/>
        <w:jc w:val="both"/>
        <w:rPr>
          <w:rFonts w:ascii="Times New Roman" w:hAnsi="Times New Roman"/>
          <w:sz w:val="24"/>
          <w:szCs w:val="24"/>
          <w:lang w:val="en-US"/>
        </w:rPr>
      </w:pPr>
      <w:commentRangeStart w:id="13"/>
      <w:r>
        <w:rPr>
          <w:rFonts w:ascii="Times New Roman" w:hAnsi="Times New Roman"/>
          <w:sz w:val="24"/>
          <w:szCs w:val="24"/>
          <w:lang w:val="en-US"/>
        </w:rPr>
        <w:t>T</w:t>
      </w:r>
      <w:r w:rsidR="00B55150" w:rsidRPr="005D0A19">
        <w:rPr>
          <w:rFonts w:ascii="Times New Roman" w:hAnsi="Times New Roman"/>
          <w:sz w:val="24"/>
          <w:szCs w:val="24"/>
          <w:lang w:val="en-US"/>
        </w:rPr>
        <w:t>he diversity of carrion beetles for each location and region</w:t>
      </w:r>
      <w:r>
        <w:rPr>
          <w:rFonts w:ascii="Times New Roman" w:hAnsi="Times New Roman"/>
          <w:sz w:val="24"/>
          <w:szCs w:val="24"/>
          <w:lang w:val="en-US"/>
        </w:rPr>
        <w:t xml:space="preserve"> was measured </w:t>
      </w:r>
      <w:r w:rsidR="00B55150" w:rsidRPr="005D0A19">
        <w:rPr>
          <w:rFonts w:ascii="Times New Roman" w:hAnsi="Times New Roman"/>
          <w:sz w:val="24"/>
          <w:szCs w:val="24"/>
          <w:lang w:val="en-US"/>
        </w:rPr>
        <w:t xml:space="preserve">by calculating </w:t>
      </w:r>
      <w:commentRangeEnd w:id="13"/>
      <w:r w:rsidR="00A7715D">
        <w:rPr>
          <w:rStyle w:val="Odkaznakoment"/>
        </w:rPr>
        <w:commentReference w:id="13"/>
      </w:r>
      <w:r w:rsidR="00B55150" w:rsidRPr="005D0A19">
        <w:rPr>
          <w:rFonts w:ascii="Times New Roman" w:hAnsi="Times New Roman"/>
          <w:sz w:val="24"/>
          <w:szCs w:val="24"/>
          <w:lang w:val="en-US"/>
        </w:rPr>
        <w:t xml:space="preserve">the Brillouin biodiversity index </w:t>
      </w:r>
      <w:r w:rsidR="00407B6B">
        <w:rPr>
          <w:rFonts w:ascii="Times New Roman" w:hAnsi="Times New Roman"/>
          <w:sz w:val="24"/>
          <w:szCs w:val="24"/>
          <w:lang w:val="en-US"/>
        </w:rPr>
        <w:t>(</w:t>
      </w:r>
      <w:r w:rsidR="00524D47">
        <w:rPr>
          <w:rFonts w:ascii="Times New Roman" w:hAnsi="Times New Roman"/>
          <w:sz w:val="24"/>
          <w:szCs w:val="24"/>
          <w:lang w:val="en-US"/>
        </w:rPr>
        <w:t xml:space="preserve">H = 1/N ∙ </w:t>
      </w:r>
      <w:proofErr w:type="spellStart"/>
      <w:r w:rsidR="00524D47">
        <w:rPr>
          <w:rFonts w:ascii="Times New Roman" w:hAnsi="Times New Roman"/>
          <w:sz w:val="24"/>
          <w:szCs w:val="24"/>
          <w:lang w:val="en-US"/>
        </w:rPr>
        <w:t>ln</w:t>
      </w:r>
      <w:proofErr w:type="spellEnd"/>
      <w:r w:rsidR="001B54F7">
        <w:rPr>
          <w:rFonts w:ascii="Times New Roman" w:hAnsi="Times New Roman"/>
          <w:sz w:val="24"/>
          <w:szCs w:val="24"/>
          <w:lang w:val="en-US"/>
        </w:rPr>
        <w:t>(</w:t>
      </w:r>
      <w:r w:rsidR="00524D47">
        <w:rPr>
          <w:rFonts w:ascii="Times New Roman" w:hAnsi="Times New Roman"/>
          <w:sz w:val="24"/>
          <w:szCs w:val="24"/>
          <w:lang w:val="en-US"/>
        </w:rPr>
        <w:t>N!/n1!n2!...ns!</w:t>
      </w:r>
      <w:r w:rsidR="001B54F7">
        <w:rPr>
          <w:rFonts w:ascii="Times New Roman" w:hAnsi="Times New Roman"/>
          <w:sz w:val="24"/>
          <w:szCs w:val="24"/>
          <w:lang w:val="en-US"/>
        </w:rPr>
        <w:t>)</w:t>
      </w:r>
      <w:r w:rsidR="00407B6B">
        <w:rPr>
          <w:rFonts w:ascii="Times New Roman" w:hAnsi="Times New Roman"/>
          <w:sz w:val="24"/>
          <w:szCs w:val="24"/>
          <w:lang w:val="en-US"/>
        </w:rPr>
        <w:t>)</w:t>
      </w:r>
      <w:r w:rsidR="00524D47">
        <w:rPr>
          <w:rFonts w:ascii="Times New Roman" w:hAnsi="Times New Roman"/>
          <w:sz w:val="24"/>
          <w:szCs w:val="24"/>
          <w:lang w:val="en-US"/>
        </w:rPr>
        <w:t xml:space="preserve"> </w:t>
      </w:r>
      <w:r w:rsidR="00B55150" w:rsidRPr="005D0A19">
        <w:rPr>
          <w:rFonts w:ascii="Times New Roman" w:hAnsi="Times New Roman"/>
          <w:sz w:val="24"/>
          <w:szCs w:val="24"/>
          <w:lang w:val="en-US"/>
        </w:rPr>
        <w:t>from the abundance data across all sampling periods</w:t>
      </w:r>
      <w:r w:rsidR="00A962CD">
        <w:rPr>
          <w:rFonts w:ascii="Times New Roman" w:hAnsi="Times New Roman"/>
          <w:sz w:val="24"/>
          <w:szCs w:val="24"/>
          <w:lang w:val="en-US"/>
        </w:rPr>
        <w:t xml:space="preserve"> (three times two weeks)</w:t>
      </w:r>
      <w:r w:rsidR="00B55150" w:rsidRPr="005D0A19">
        <w:rPr>
          <w:rFonts w:ascii="Times New Roman" w:hAnsi="Times New Roman"/>
          <w:sz w:val="24"/>
          <w:szCs w:val="24"/>
          <w:lang w:val="en-US"/>
        </w:rPr>
        <w:t>, where N is the total number of individuals at a location and n1,n2....ns are the number</w:t>
      </w:r>
      <w:r w:rsidR="00E409EA">
        <w:rPr>
          <w:rFonts w:ascii="Times New Roman" w:hAnsi="Times New Roman"/>
          <w:sz w:val="24"/>
          <w:szCs w:val="24"/>
          <w:lang w:val="en-US"/>
        </w:rPr>
        <w:t>s</w:t>
      </w:r>
      <w:r w:rsidR="00B55150" w:rsidRPr="005D0A19">
        <w:rPr>
          <w:rFonts w:ascii="Times New Roman" w:hAnsi="Times New Roman"/>
          <w:sz w:val="24"/>
          <w:szCs w:val="24"/>
          <w:lang w:val="en-US"/>
        </w:rPr>
        <w:t xml:space="preserve"> of individuals of all </w:t>
      </w:r>
      <w:r w:rsidR="00E409EA">
        <w:rPr>
          <w:rFonts w:ascii="Times New Roman" w:hAnsi="Times New Roman"/>
          <w:sz w:val="24"/>
          <w:szCs w:val="24"/>
          <w:lang w:val="en-US"/>
        </w:rPr>
        <w:t>carrion beetles</w:t>
      </w:r>
      <w:r w:rsidR="00B55150" w:rsidRPr="005D0A19">
        <w:rPr>
          <w:rFonts w:ascii="Times New Roman" w:hAnsi="Times New Roman"/>
          <w:sz w:val="24"/>
          <w:szCs w:val="24"/>
          <w:lang w:val="en-US"/>
        </w:rPr>
        <w:t xml:space="preserve"> collected at the location </w:t>
      </w:r>
      <w:commentRangeStart w:id="14"/>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"Pielou", "given" : "E. C.", "non-dropping-particle" : "", "parse-names" : false, "suffix" : "" } ], "id" : "ITEM-1", "issued" : { "date-parts" : [ [ "1975" ] ] }, "page" : "165", "publisher" : "Wiley-Interscience", "publisher-place" : "New York", "title" : "Ecological diversity", "type" : "book" }, "uris" : [ "http://www.mendeley.com/documents/?uuid=a4c81760-b836-477c-b914-9d1147308146" ] } ], "mendeley" : { "formattedCitation" : "(Pielou, 1975)", "plainTextFormattedCitation" : "(Pielou, 1975)", "previouslyFormattedCitation" : "(Pielou, 1975)"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(Pielou, 1975)</w:t>
      </w:r>
      <w:r w:rsidR="00454685" w:rsidRPr="005D0A19">
        <w:rPr>
          <w:rFonts w:ascii="Times New Roman" w:hAnsi="Times New Roman"/>
          <w:sz w:val="24"/>
          <w:szCs w:val="24"/>
          <w:lang w:val="en-US"/>
        </w:rPr>
        <w:fldChar w:fldCharType="end"/>
      </w:r>
      <w:commentRangeEnd w:id="14"/>
      <w:r w:rsidR="003A2DF9">
        <w:rPr>
          <w:rStyle w:val="Odkaznakoment"/>
        </w:rPr>
        <w:commentReference w:id="14"/>
      </w:r>
      <w:r w:rsidR="00B55150" w:rsidRPr="005D0A19">
        <w:rPr>
          <w:rFonts w:ascii="Times New Roman" w:hAnsi="Times New Roman"/>
          <w:sz w:val="24"/>
          <w:szCs w:val="24"/>
          <w:lang w:val="en-US"/>
        </w:rPr>
        <w:t>. The number of specimens at each location</w:t>
      </w:r>
      <w:r w:rsidR="00B55150" w:rsidRPr="005D0A19" w:rsidDel="009363C0">
        <w:rPr>
          <w:rFonts w:ascii="Times New Roman" w:hAnsi="Times New Roman"/>
          <w:sz w:val="24"/>
          <w:szCs w:val="24"/>
          <w:lang w:val="en-US"/>
        </w:rPr>
        <w:t xml:space="preserve"> </w:t>
      </w:r>
      <w:r w:rsidR="00B55150" w:rsidRPr="005D0A19">
        <w:rPr>
          <w:rFonts w:ascii="Times New Roman" w:hAnsi="Times New Roman"/>
          <w:sz w:val="24"/>
          <w:szCs w:val="24"/>
          <w:lang w:val="en-US"/>
        </w:rPr>
        <w:t xml:space="preserve">was averaged over the number of samples, because </w:t>
      </w:r>
      <w:r w:rsidR="00B55150">
        <w:rPr>
          <w:rFonts w:ascii="Times New Roman" w:hAnsi="Times New Roman"/>
          <w:sz w:val="24"/>
          <w:szCs w:val="24"/>
          <w:lang w:val="en-US"/>
        </w:rPr>
        <w:t>they</w:t>
      </w:r>
      <w:r w:rsidR="00B55150" w:rsidRPr="005D0A19">
        <w:rPr>
          <w:rFonts w:ascii="Times New Roman" w:hAnsi="Times New Roman"/>
          <w:sz w:val="24"/>
          <w:szCs w:val="24"/>
          <w:lang w:val="en-US"/>
        </w:rPr>
        <w:t xml:space="preserve"> differed between the locations</w:t>
      </w:r>
      <w:r w:rsidR="00B55150" w:rsidRPr="005D0A19" w:rsidDel="009363C0">
        <w:rPr>
          <w:rFonts w:ascii="Times New Roman" w:hAnsi="Times New Roman"/>
          <w:sz w:val="24"/>
          <w:szCs w:val="24"/>
          <w:lang w:val="en-US"/>
        </w:rPr>
        <w:t xml:space="preserve"> </w:t>
      </w:r>
      <w:r w:rsidR="00B55150" w:rsidRPr="005D0A19">
        <w:rPr>
          <w:rFonts w:ascii="Times New Roman" w:hAnsi="Times New Roman"/>
          <w:sz w:val="24"/>
          <w:szCs w:val="24"/>
          <w:lang w:val="en-US"/>
        </w:rPr>
        <w:t>due to unavoidable adverse events (heavy washing out with rain</w:t>
      </w:r>
      <w:r w:rsidR="00B55150" w:rsidRPr="005D0A19" w:rsidDel="00AA570F">
        <w:rPr>
          <w:rFonts w:ascii="Times New Roman" w:hAnsi="Times New Roman"/>
          <w:sz w:val="24"/>
          <w:szCs w:val="24"/>
          <w:lang w:val="en-US"/>
        </w:rPr>
        <w:t xml:space="preserve"> </w:t>
      </w:r>
      <w:r w:rsidR="00B55150" w:rsidRPr="005D0A19">
        <w:rPr>
          <w:rFonts w:ascii="Times New Roman" w:hAnsi="Times New Roman"/>
          <w:sz w:val="24"/>
          <w:szCs w:val="24"/>
          <w:lang w:val="en-US"/>
        </w:rPr>
        <w:t>or the destruction of entire trap).</w:t>
      </w:r>
    </w:p>
    <w:p w:rsidR="00DB53D2" w:rsidRDefault="0070746E" w:rsidP="00595257">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We used t</w:t>
      </w:r>
      <w:r w:rsidRPr="005D0A19">
        <w:rPr>
          <w:rFonts w:ascii="Times New Roman" w:hAnsi="Times New Roman"/>
          <w:sz w:val="24"/>
          <w:szCs w:val="24"/>
          <w:lang w:val="en-US"/>
        </w:rPr>
        <w:t>he Wilcoxon rank-sum test with continuity correction</w:t>
      </w:r>
      <w:r>
        <w:rPr>
          <w:rFonts w:ascii="Times New Roman" w:hAnsi="Times New Roman"/>
          <w:sz w:val="24"/>
          <w:szCs w:val="24"/>
          <w:lang w:val="en-US"/>
        </w:rPr>
        <w:t xml:space="preserve"> to test our hypothesis that abundance </w:t>
      </w:r>
      <w:r w:rsidR="00155C63">
        <w:rPr>
          <w:rFonts w:ascii="Times New Roman" w:hAnsi="Times New Roman"/>
          <w:sz w:val="24"/>
          <w:szCs w:val="24"/>
          <w:lang w:val="en-US"/>
        </w:rPr>
        <w:t>of carrion beetles</w:t>
      </w:r>
      <w:r>
        <w:rPr>
          <w:rFonts w:ascii="Times New Roman" w:hAnsi="Times New Roman"/>
          <w:sz w:val="24"/>
          <w:szCs w:val="24"/>
          <w:lang w:val="en-US"/>
        </w:rPr>
        <w:t xml:space="preserve"> differ between studied soil types.</w:t>
      </w:r>
      <w:r w:rsidR="00774C3B">
        <w:rPr>
          <w:rFonts w:ascii="Times New Roman" w:hAnsi="Times New Roman"/>
          <w:sz w:val="24"/>
          <w:szCs w:val="24"/>
          <w:lang w:val="en-US"/>
        </w:rPr>
        <w:t xml:space="preserve"> This hypothesis was tested for the whole taxonomic family Silphidae and also for each individual species.</w:t>
      </w:r>
      <w:r w:rsidR="00B92D95" w:rsidRPr="005D0A19">
        <w:rPr>
          <w:rFonts w:ascii="Times New Roman" w:hAnsi="Times New Roman"/>
          <w:sz w:val="24"/>
          <w:szCs w:val="24"/>
          <w:lang w:val="en-US"/>
        </w:rPr>
        <w:t xml:space="preserve"> </w:t>
      </w:r>
      <w:r w:rsidR="002B4BF5" w:rsidRPr="005D0A19">
        <w:rPr>
          <w:rFonts w:ascii="Times New Roman" w:hAnsi="Times New Roman"/>
          <w:sz w:val="24"/>
          <w:szCs w:val="24"/>
          <w:lang w:val="en-US"/>
        </w:rPr>
        <w:t xml:space="preserve">We </w:t>
      </w:r>
      <w:r>
        <w:rPr>
          <w:rFonts w:ascii="Times New Roman" w:hAnsi="Times New Roman"/>
          <w:sz w:val="24"/>
          <w:szCs w:val="24"/>
          <w:lang w:val="en-US"/>
        </w:rPr>
        <w:t xml:space="preserve">chose this nonparametric test because data did not approached normality. We </w:t>
      </w:r>
      <w:r w:rsidR="00DB53D2">
        <w:rPr>
          <w:rFonts w:ascii="Times New Roman" w:hAnsi="Times New Roman"/>
          <w:sz w:val="24"/>
          <w:szCs w:val="24"/>
          <w:lang w:val="en-US"/>
        </w:rPr>
        <w:t xml:space="preserve">also </w:t>
      </w:r>
      <w:r>
        <w:rPr>
          <w:rFonts w:ascii="Times New Roman" w:hAnsi="Times New Roman"/>
          <w:sz w:val="24"/>
          <w:szCs w:val="24"/>
          <w:lang w:val="en-US"/>
        </w:rPr>
        <w:t>tested the effect of soil type on the Brillouin biodiversity index by</w:t>
      </w:r>
      <w:r w:rsidR="002B4BF5" w:rsidRPr="005D0A19">
        <w:rPr>
          <w:rFonts w:ascii="Times New Roman" w:hAnsi="Times New Roman"/>
          <w:sz w:val="24"/>
          <w:szCs w:val="24"/>
          <w:lang w:val="en-US"/>
        </w:rPr>
        <w:t xml:space="preserve"> Welch’s t-test </w:t>
      </w:r>
      <w:r w:rsidR="00DB53D2">
        <w:rPr>
          <w:rFonts w:ascii="Times New Roman" w:hAnsi="Times New Roman"/>
          <w:sz w:val="24"/>
          <w:szCs w:val="24"/>
          <w:lang w:val="en-US"/>
        </w:rPr>
        <w:t>for two samples</w:t>
      </w:r>
      <w:r w:rsidR="002B4BF5" w:rsidRPr="005D0A19">
        <w:rPr>
          <w:rFonts w:ascii="Times New Roman" w:hAnsi="Times New Roman"/>
          <w:sz w:val="24"/>
          <w:szCs w:val="24"/>
          <w:lang w:val="en-US"/>
        </w:rPr>
        <w:t xml:space="preserve">. </w:t>
      </w:r>
    </w:p>
    <w:p w:rsidR="00A134E8" w:rsidRPr="005D0A19" w:rsidRDefault="00A134E8" w:rsidP="00A134E8">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The significance level was set at 5%. Data management and all analysis was carried out </w:t>
      </w:r>
      <w:commentRangeStart w:id="15"/>
      <w:r w:rsidRPr="005D0A19">
        <w:rPr>
          <w:rFonts w:ascii="Times New Roman" w:hAnsi="Times New Roman"/>
          <w:sz w:val="24"/>
          <w:szCs w:val="24"/>
          <w:lang w:val="en-US"/>
        </w:rPr>
        <w:t xml:space="preserve">using the R statistical program and </w:t>
      </w:r>
      <w:proofErr w:type="spellStart"/>
      <w:r w:rsidRPr="005D0A19">
        <w:rPr>
          <w:rFonts w:ascii="Times New Roman" w:hAnsi="Times New Roman"/>
          <w:sz w:val="24"/>
          <w:szCs w:val="24"/>
          <w:lang w:val="en-US"/>
        </w:rPr>
        <w:t>Canoco</w:t>
      </w:r>
      <w:proofErr w:type="spellEnd"/>
      <w:r w:rsidRPr="005D0A19">
        <w:rPr>
          <w:rFonts w:ascii="Times New Roman" w:hAnsi="Times New Roman"/>
          <w:sz w:val="24"/>
          <w:szCs w:val="24"/>
          <w:lang w:val="en-US"/>
        </w:rPr>
        <w:t xml:space="preserve"> 5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"R Core Team", "given" : "", "non-dropping-particle" : "", "parse-names" : false, "suffix" : "" } ], "id" : "ITEM-1", "issued" : { "date-parts" : [ [ "2014" ] ] }, "number" : "3.0.2", "publisher" : "R Foundation for Statistical Computing", "publisher-place" : "Vienna", "title" : "R: A language and Environment for Statistical Computing", "type" : "article" }, "uris" : [ "http://www.mendeley.com/documents/?uuid=63ab994c-0a30-41b5-a221-957690668d59" ] }, { "id" : "ITEM-2", "itemData" : { "author" : [ { "dropping-particle" : "", "family" : "Braak", "given" : "Cajo J.F.", "non-dropping-particle" : "ter", "parse-names" : false, "suffix" : "" }, { "dropping-particle" : "", "family" : "\u0160milauer", "given" : "Petr", "non-dropping-particle" : "", "parse-names" : false, "suffix" : "" } ], "id" : "ITEM-2", "issued" : { "date-parts" : [ [ "2012" ] ] }, "number" : "5.02", "page" : "496", "publisher" : "Microcomputer Power", "publisher-place" : "Ithaca", "title" : "Canoco reference manual and user's guide software for ordination, version 5.0", "type" : "article" }, "uris" : [ "http://www.mendeley.com/documents/?uuid=9d82dddd-eec0-4d1a-a956-7ab2a4b39623" ] } ], "mendeley" : { "formattedCitation" : "(ter Braak &amp; \u0160milauer, 2012; R Core Team, 2014)", "plainTextFormattedCitation" : "(ter Braak &amp; \u0160milauer, 2012; R Core Team, 2014)", "previouslyFormattedCitation" : "(ter Braak &amp; \u0160milauer, 2012; R Core Team, 2014)"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(ter Braak &amp; Šmilauer, 2012; R Core Team, 2014)</w:t>
      </w:r>
      <w:r w:rsidR="00454685" w:rsidRPr="005D0A19">
        <w:rPr>
          <w:rFonts w:ascii="Times New Roman" w:hAnsi="Times New Roman"/>
          <w:sz w:val="24"/>
          <w:szCs w:val="24"/>
          <w:lang w:val="en-US"/>
        </w:rPr>
        <w:fldChar w:fldCharType="end"/>
      </w:r>
      <w:commentRangeEnd w:id="15"/>
      <w:r w:rsidR="009409DD">
        <w:rPr>
          <w:rStyle w:val="Odkaznakoment"/>
        </w:rPr>
        <w:commentReference w:id="15"/>
      </w:r>
      <w:r w:rsidRPr="005D0A19">
        <w:rPr>
          <w:rFonts w:ascii="Times New Roman" w:hAnsi="Times New Roman"/>
          <w:sz w:val="24"/>
          <w:szCs w:val="24"/>
          <w:lang w:val="en-US"/>
        </w:rPr>
        <w:t>.</w:t>
      </w:r>
    </w:p>
    <w:p w:rsidR="004C3D71" w:rsidRPr="005D0A19" w:rsidRDefault="004C3D71" w:rsidP="0010590B">
      <w:pPr>
        <w:pStyle w:val="Nadpis1"/>
        <w:rPr>
          <w:lang w:val="en-US"/>
        </w:rPr>
      </w:pPr>
      <w:bookmarkStart w:id="16" w:name="_Toc379133448"/>
      <w:commentRangeStart w:id="17"/>
      <w:r w:rsidRPr="005D0A19">
        <w:rPr>
          <w:lang w:val="en-US"/>
        </w:rPr>
        <w:t>RESULTS</w:t>
      </w:r>
      <w:bookmarkEnd w:id="16"/>
      <w:commentRangeEnd w:id="17"/>
      <w:r w:rsidR="003A2DF9">
        <w:rPr>
          <w:rStyle w:val="Odkaznakoment"/>
          <w:rFonts w:ascii="Calibri" w:eastAsia="Calibri" w:hAnsi="Calibri"/>
          <w:bCs w:val="0"/>
          <w:kern w:val="0"/>
          <w:lang w:eastAsia="en-US"/>
        </w:rPr>
        <w:commentReference w:id="17"/>
      </w:r>
    </w:p>
    <w:p w:rsidR="0004078F" w:rsidRDefault="00C5223E" w:rsidP="00595257">
      <w:pPr>
        <w:spacing w:after="0" w:line="480" w:lineRule="auto"/>
        <w:ind w:firstLine="216"/>
        <w:jc w:val="both"/>
        <w:rPr>
          <w:rFonts w:ascii="Times New Roman" w:hAnsi="Times New Roman"/>
          <w:sz w:val="24"/>
          <w:szCs w:val="24"/>
          <w:lang w:val="en-US"/>
        </w:rPr>
      </w:pPr>
      <w:commentRangeStart w:id="18"/>
      <w:r w:rsidRPr="005D0A19">
        <w:rPr>
          <w:rFonts w:ascii="Times New Roman" w:hAnsi="Times New Roman"/>
          <w:sz w:val="24"/>
          <w:szCs w:val="24"/>
          <w:lang w:val="en-US"/>
        </w:rPr>
        <w:t>In total</w:t>
      </w:r>
      <w:r w:rsidR="00502919" w:rsidRPr="005D0A19">
        <w:rPr>
          <w:rFonts w:ascii="Times New Roman" w:hAnsi="Times New Roman"/>
          <w:sz w:val="24"/>
          <w:szCs w:val="24"/>
          <w:lang w:val="en-US"/>
        </w:rPr>
        <w:t>,</w:t>
      </w:r>
      <w:r w:rsidRPr="005D0A19">
        <w:rPr>
          <w:rFonts w:ascii="Times New Roman" w:hAnsi="Times New Roman"/>
          <w:sz w:val="24"/>
          <w:szCs w:val="24"/>
          <w:lang w:val="en-US"/>
        </w:rPr>
        <w:t xml:space="preserve"> we obtained </w:t>
      </w:r>
      <w:r w:rsidR="00AF63D7">
        <w:rPr>
          <w:rFonts w:ascii="Times New Roman" w:hAnsi="Times New Roman"/>
          <w:sz w:val="24"/>
          <w:szCs w:val="24"/>
          <w:lang w:val="en-US"/>
        </w:rPr>
        <w:t>444</w:t>
      </w:r>
      <w:r w:rsidRPr="005D0A19">
        <w:rPr>
          <w:rFonts w:ascii="Times New Roman" w:hAnsi="Times New Roman"/>
          <w:sz w:val="24"/>
          <w:szCs w:val="24"/>
          <w:lang w:val="en-US"/>
        </w:rPr>
        <w:t xml:space="preserve"> intact samples from </w:t>
      </w:r>
      <w:r w:rsidR="00AF63D7">
        <w:rPr>
          <w:rFonts w:ascii="Times New Roman" w:hAnsi="Times New Roman"/>
          <w:sz w:val="24"/>
          <w:szCs w:val="24"/>
          <w:lang w:val="en-US"/>
        </w:rPr>
        <w:t>39</w:t>
      </w:r>
      <w:r w:rsidRPr="005D0A19">
        <w:rPr>
          <w:rFonts w:ascii="Times New Roman" w:hAnsi="Times New Roman"/>
          <w:sz w:val="24"/>
          <w:szCs w:val="24"/>
          <w:lang w:val="en-US"/>
        </w:rPr>
        <w:t xml:space="preserve"> different </w:t>
      </w:r>
      <w:r w:rsidR="006D47B4" w:rsidRPr="005D0A19">
        <w:rPr>
          <w:rFonts w:ascii="Times New Roman" w:hAnsi="Times New Roman"/>
          <w:sz w:val="24"/>
          <w:szCs w:val="24"/>
          <w:lang w:val="en-US"/>
        </w:rPr>
        <w:t>locations</w:t>
      </w:r>
      <w:r w:rsidR="00F05D4B">
        <w:rPr>
          <w:rFonts w:ascii="Times New Roman" w:hAnsi="Times New Roman"/>
          <w:sz w:val="24"/>
          <w:szCs w:val="24"/>
          <w:lang w:val="en-US"/>
        </w:rPr>
        <w:t xml:space="preserve"> (18 on chernozems and 21 on fluvisols)</w:t>
      </w:r>
      <w:r w:rsidRPr="005D0A19">
        <w:rPr>
          <w:rFonts w:ascii="Times New Roman" w:hAnsi="Times New Roman"/>
          <w:sz w:val="24"/>
          <w:szCs w:val="24"/>
          <w:lang w:val="en-US"/>
        </w:rPr>
        <w:t xml:space="preserve">. In these samples we found </w:t>
      </w:r>
      <w:r w:rsidR="006D47B4" w:rsidRPr="005D0A19">
        <w:rPr>
          <w:rFonts w:ascii="Times New Roman" w:hAnsi="Times New Roman"/>
          <w:sz w:val="24"/>
          <w:szCs w:val="24"/>
          <w:lang w:val="en-US"/>
        </w:rPr>
        <w:t>4</w:t>
      </w:r>
      <w:r w:rsidR="00AC48E3">
        <w:rPr>
          <w:rFonts w:ascii="Times New Roman" w:hAnsi="Times New Roman"/>
          <w:sz w:val="24"/>
          <w:szCs w:val="24"/>
          <w:lang w:val="en-US"/>
        </w:rPr>
        <w:t>3</w:t>
      </w:r>
      <w:r w:rsidR="006D47B4" w:rsidRPr="005D0A19">
        <w:rPr>
          <w:rFonts w:ascii="Times New Roman" w:hAnsi="Times New Roman"/>
          <w:sz w:val="24"/>
          <w:szCs w:val="24"/>
          <w:lang w:val="en-US"/>
        </w:rPr>
        <w:t>,</w:t>
      </w:r>
      <w:r w:rsidR="0046381E">
        <w:rPr>
          <w:rFonts w:ascii="Times New Roman" w:hAnsi="Times New Roman"/>
          <w:sz w:val="24"/>
          <w:szCs w:val="24"/>
          <w:lang w:val="en-US"/>
        </w:rPr>
        <w:t>856</w:t>
      </w:r>
      <w:r w:rsidRPr="005D0A19">
        <w:rPr>
          <w:rFonts w:ascii="Times New Roman" w:hAnsi="Times New Roman"/>
          <w:sz w:val="24"/>
          <w:szCs w:val="24"/>
          <w:lang w:val="en-US"/>
        </w:rPr>
        <w:t xml:space="preserve"> specimens of 1</w:t>
      </w:r>
      <w:r w:rsidR="00BC3DEC" w:rsidRPr="005D0A19">
        <w:rPr>
          <w:rFonts w:ascii="Times New Roman" w:hAnsi="Times New Roman"/>
          <w:sz w:val="24"/>
          <w:szCs w:val="24"/>
          <w:lang w:val="en-US"/>
        </w:rPr>
        <w:t>5</w:t>
      </w:r>
      <w:r w:rsidRPr="005D0A19">
        <w:rPr>
          <w:rFonts w:ascii="Times New Roman" w:hAnsi="Times New Roman"/>
          <w:sz w:val="24"/>
          <w:szCs w:val="24"/>
          <w:lang w:val="en-US"/>
        </w:rPr>
        <w:t xml:space="preserve"> carrion beetle species </w:t>
      </w:r>
      <w:commentRangeEnd w:id="18"/>
      <w:r w:rsidR="009409DD">
        <w:rPr>
          <w:rStyle w:val="Odkaznakoment"/>
        </w:rPr>
        <w:commentReference w:id="18"/>
      </w:r>
      <w:r w:rsidRPr="005D0A19">
        <w:rPr>
          <w:rFonts w:ascii="Times New Roman" w:hAnsi="Times New Roman"/>
          <w:sz w:val="24"/>
          <w:szCs w:val="24"/>
          <w:lang w:val="en-US"/>
        </w:rPr>
        <w:t xml:space="preserve">(see Table 1). Three of them were listed </w:t>
      </w:r>
      <w:r w:rsidR="006440E7" w:rsidRPr="005D0A19">
        <w:rPr>
          <w:rFonts w:ascii="Times New Roman" w:hAnsi="Times New Roman"/>
          <w:sz w:val="24"/>
          <w:szCs w:val="24"/>
          <w:lang w:val="en-US"/>
        </w:rPr>
        <w:t>on the Czech Red List of Invertebrates</w:t>
      </w:r>
      <w:r w:rsidRPr="005D0A19">
        <w:rPr>
          <w:rFonts w:ascii="Times New Roman" w:hAnsi="Times New Roman"/>
          <w:sz w:val="24"/>
          <w:szCs w:val="24"/>
          <w:lang w:val="en-US"/>
        </w:rPr>
        <w:t xml:space="preserve">. </w:t>
      </w:r>
      <w:r w:rsidRPr="005D0A19">
        <w:rPr>
          <w:rFonts w:ascii="Times New Roman" w:hAnsi="Times New Roman"/>
          <w:i/>
          <w:sz w:val="24"/>
          <w:szCs w:val="24"/>
          <w:lang w:val="en-US"/>
        </w:rPr>
        <w:t>Nicrophorus</w:t>
      </w:r>
      <w:r w:rsidRPr="005D0A19">
        <w:rPr>
          <w:rFonts w:ascii="Times New Roman" w:hAnsi="Times New Roman"/>
          <w:sz w:val="24"/>
          <w:szCs w:val="24"/>
          <w:lang w:val="en-US"/>
        </w:rPr>
        <w:t xml:space="preserve"> </w:t>
      </w:r>
      <w:r w:rsidRPr="005D0A19">
        <w:rPr>
          <w:rFonts w:ascii="Times New Roman" w:hAnsi="Times New Roman"/>
          <w:i/>
          <w:sz w:val="24"/>
          <w:szCs w:val="24"/>
          <w:lang w:val="en-US"/>
        </w:rPr>
        <w:t>antennatus</w:t>
      </w:r>
      <w:r w:rsidRPr="005D0A19">
        <w:rPr>
          <w:rFonts w:ascii="Times New Roman" w:hAnsi="Times New Roman"/>
          <w:sz w:val="24"/>
          <w:szCs w:val="24"/>
          <w:lang w:val="en-US"/>
        </w:rPr>
        <w:t xml:space="preserve"> (Reitter) and </w:t>
      </w:r>
      <w:r w:rsidRPr="005D0A19">
        <w:rPr>
          <w:rFonts w:ascii="Times New Roman" w:hAnsi="Times New Roman"/>
          <w:i/>
          <w:sz w:val="24"/>
          <w:szCs w:val="24"/>
          <w:lang w:val="en-US"/>
        </w:rPr>
        <w:t>N. germanicus</w:t>
      </w:r>
      <w:r w:rsidRPr="005D0A19">
        <w:rPr>
          <w:rFonts w:ascii="Times New Roman" w:hAnsi="Times New Roman"/>
          <w:sz w:val="24"/>
          <w:szCs w:val="24"/>
          <w:lang w:val="en-US"/>
        </w:rPr>
        <w:t xml:space="preserve"> (Linnaeus) are </w:t>
      </w:r>
      <w:r w:rsidR="006440E7" w:rsidRPr="005D0A19">
        <w:rPr>
          <w:rFonts w:ascii="Times New Roman" w:hAnsi="Times New Roman"/>
          <w:sz w:val="24"/>
          <w:szCs w:val="24"/>
          <w:lang w:val="en-US"/>
        </w:rPr>
        <w:t xml:space="preserve">considered </w:t>
      </w:r>
      <w:r w:rsidR="003C4065" w:rsidRPr="005D0A19">
        <w:rPr>
          <w:rFonts w:ascii="Times New Roman" w:hAnsi="Times New Roman"/>
          <w:sz w:val="24"/>
          <w:szCs w:val="24"/>
          <w:lang w:val="en-US"/>
        </w:rPr>
        <w:t xml:space="preserve">to be </w:t>
      </w:r>
      <w:r w:rsidR="006440E7" w:rsidRPr="005D0A19">
        <w:rPr>
          <w:rFonts w:ascii="Times New Roman" w:hAnsi="Times New Roman"/>
          <w:sz w:val="24"/>
          <w:szCs w:val="24"/>
          <w:lang w:val="en-US"/>
        </w:rPr>
        <w:t>E</w:t>
      </w:r>
      <w:r w:rsidRPr="005D0A19">
        <w:rPr>
          <w:rFonts w:ascii="Times New Roman" w:hAnsi="Times New Roman"/>
          <w:sz w:val="24"/>
          <w:szCs w:val="24"/>
          <w:lang w:val="en-US"/>
        </w:rPr>
        <w:t xml:space="preserve">ndangered and </w:t>
      </w:r>
      <w:r w:rsidRPr="005D0A19">
        <w:rPr>
          <w:rFonts w:ascii="Times New Roman" w:hAnsi="Times New Roman"/>
          <w:i/>
          <w:sz w:val="24"/>
          <w:szCs w:val="24"/>
          <w:lang w:val="en-US"/>
        </w:rPr>
        <w:t>N. sepultor</w:t>
      </w:r>
      <w:r w:rsidRPr="005D0A19">
        <w:rPr>
          <w:rFonts w:ascii="Times New Roman" w:hAnsi="Times New Roman"/>
          <w:sz w:val="24"/>
          <w:szCs w:val="24"/>
          <w:lang w:val="en-US"/>
        </w:rPr>
        <w:t xml:space="preserve"> </w:t>
      </w:r>
      <w:r w:rsidR="00867CA8" w:rsidRPr="005D0A19">
        <w:rPr>
          <w:rFonts w:ascii="Times New Roman" w:hAnsi="Times New Roman"/>
          <w:sz w:val="24"/>
          <w:szCs w:val="24"/>
          <w:lang w:val="en-US"/>
        </w:rPr>
        <w:t>(</w:t>
      </w:r>
      <w:r w:rsidRPr="005D0A19">
        <w:rPr>
          <w:rFonts w:ascii="Times New Roman" w:hAnsi="Times New Roman"/>
          <w:sz w:val="24"/>
          <w:szCs w:val="24"/>
          <w:lang w:val="en-US"/>
        </w:rPr>
        <w:t>Charpentier</w:t>
      </w:r>
      <w:r w:rsidR="00867CA8" w:rsidRPr="005D0A19">
        <w:rPr>
          <w:rFonts w:ascii="Times New Roman" w:hAnsi="Times New Roman"/>
          <w:sz w:val="24"/>
          <w:szCs w:val="24"/>
          <w:lang w:val="en-US"/>
        </w:rPr>
        <w:t>)</w:t>
      </w:r>
      <w:r w:rsidRPr="005D0A19">
        <w:rPr>
          <w:rFonts w:ascii="Times New Roman" w:hAnsi="Times New Roman"/>
          <w:sz w:val="24"/>
          <w:szCs w:val="24"/>
          <w:lang w:val="en-US"/>
        </w:rPr>
        <w:t xml:space="preserve"> is </w:t>
      </w:r>
      <w:r w:rsidR="006440E7" w:rsidRPr="005D0A19">
        <w:rPr>
          <w:rFonts w:ascii="Times New Roman" w:hAnsi="Times New Roman"/>
          <w:sz w:val="24"/>
          <w:szCs w:val="24"/>
          <w:lang w:val="en-US"/>
        </w:rPr>
        <w:t>N</w:t>
      </w:r>
      <w:r w:rsidRPr="005D0A19">
        <w:rPr>
          <w:rFonts w:ascii="Times New Roman" w:hAnsi="Times New Roman"/>
          <w:sz w:val="24"/>
          <w:szCs w:val="24"/>
          <w:lang w:val="en-US"/>
        </w:rPr>
        <w:t xml:space="preserve">early </w:t>
      </w:r>
      <w:r w:rsidR="006440E7" w:rsidRPr="005D0A19">
        <w:rPr>
          <w:rFonts w:ascii="Times New Roman" w:hAnsi="Times New Roman"/>
          <w:sz w:val="24"/>
          <w:szCs w:val="24"/>
          <w:lang w:val="en-US"/>
        </w:rPr>
        <w:t>E</w:t>
      </w:r>
      <w:r w:rsidRPr="005D0A19">
        <w:rPr>
          <w:rFonts w:ascii="Times New Roman" w:hAnsi="Times New Roman"/>
          <w:sz w:val="24"/>
          <w:szCs w:val="24"/>
          <w:lang w:val="en-US"/>
        </w:rPr>
        <w:t xml:space="preserve">ndangered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"R\u016f\u017ei\u010dka", "given" : "Jan", "non-dropping-particle" : "", "parse-names" : false, "suffix" : "" } ], "container-title" : "\u010cerven\u00fd seznam. ohro\u017een\u00fdch druh\u016f \u010cesk\u00e9 republiky. Bezobratl\u00ed.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p\u0159\u00edrody a krajiny \u010cR", "publisher-place" : "Praha", "title" : "Silphidae (mrcho\u017eroutovit\u00ed). Silphidae (carrion beetles).", "type" : "chapter" }, "uris" : [ "http://www.mendeley.com/documents/?uuid=2fcfab3a-8367-4477-ab6c-f5d12d511adb"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(Růžička, 2005)</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p>
    <w:p w:rsidR="00C5223E" w:rsidRDefault="00471D26" w:rsidP="00595257">
      <w:pPr>
        <w:spacing w:after="0" w:line="480" w:lineRule="auto"/>
        <w:ind w:firstLine="216"/>
        <w:jc w:val="both"/>
        <w:rPr>
          <w:rFonts w:ascii="Times New Roman" w:hAnsi="Times New Roman"/>
          <w:sz w:val="24"/>
          <w:szCs w:val="24"/>
          <w:lang w:val="en-US"/>
        </w:rPr>
      </w:pPr>
      <w:commentRangeStart w:id="19"/>
      <w:r>
        <w:rPr>
          <w:rFonts w:ascii="Times New Roman" w:hAnsi="Times New Roman"/>
          <w:sz w:val="24"/>
          <w:szCs w:val="24"/>
          <w:lang w:val="en-US"/>
        </w:rPr>
        <w:t xml:space="preserve">The </w:t>
      </w:r>
      <w:r w:rsidR="00742A14">
        <w:rPr>
          <w:rFonts w:ascii="Times New Roman" w:hAnsi="Times New Roman"/>
          <w:sz w:val="24"/>
          <w:szCs w:val="24"/>
          <w:lang w:val="en-US"/>
        </w:rPr>
        <w:t>whole dataset</w:t>
      </w:r>
      <w:r>
        <w:rPr>
          <w:rFonts w:ascii="Times New Roman" w:hAnsi="Times New Roman"/>
          <w:sz w:val="24"/>
          <w:szCs w:val="24"/>
          <w:lang w:val="en-US"/>
        </w:rPr>
        <w:t xml:space="preserve"> was do</w:t>
      </w:r>
      <w:r w:rsidR="00742A14">
        <w:rPr>
          <w:rFonts w:ascii="Times New Roman" w:hAnsi="Times New Roman"/>
          <w:sz w:val="24"/>
          <w:szCs w:val="24"/>
          <w:lang w:val="en-US"/>
        </w:rPr>
        <w:t xml:space="preserve">minated by </w:t>
      </w:r>
      <w:r w:rsidR="00742A14" w:rsidRPr="00742A14">
        <w:rPr>
          <w:rFonts w:ascii="Times New Roman" w:hAnsi="Times New Roman"/>
          <w:i/>
          <w:sz w:val="24"/>
          <w:szCs w:val="24"/>
          <w:lang w:val="en-US"/>
        </w:rPr>
        <w:t>Thanatophilus</w:t>
      </w:r>
      <w:r w:rsidR="00742A14">
        <w:rPr>
          <w:rFonts w:ascii="Times New Roman" w:hAnsi="Times New Roman"/>
          <w:sz w:val="24"/>
          <w:szCs w:val="24"/>
          <w:lang w:val="en-US"/>
        </w:rPr>
        <w:t xml:space="preserve"> </w:t>
      </w:r>
      <w:r w:rsidR="00742A14" w:rsidRPr="00742A14">
        <w:rPr>
          <w:rFonts w:ascii="Times New Roman" w:hAnsi="Times New Roman"/>
          <w:i/>
          <w:sz w:val="24"/>
          <w:szCs w:val="24"/>
          <w:lang w:val="en-US"/>
        </w:rPr>
        <w:t>sinuatus</w:t>
      </w:r>
      <w:r w:rsidR="00742A14">
        <w:rPr>
          <w:rFonts w:ascii="Times New Roman" w:hAnsi="Times New Roman"/>
          <w:sz w:val="24"/>
          <w:szCs w:val="24"/>
          <w:lang w:val="en-US"/>
        </w:rPr>
        <w:t xml:space="preserve"> </w:t>
      </w:r>
      <w:r w:rsidR="00886164" w:rsidRPr="005D0A19">
        <w:rPr>
          <w:rFonts w:ascii="Times New Roman" w:hAnsi="Times New Roman"/>
          <w:sz w:val="24"/>
          <w:szCs w:val="24"/>
          <w:lang w:val="en-US"/>
        </w:rPr>
        <w:t>(Fabricius)</w:t>
      </w:r>
      <w:r w:rsidR="00886164">
        <w:rPr>
          <w:rFonts w:ascii="Times New Roman" w:hAnsi="Times New Roman"/>
          <w:sz w:val="24"/>
          <w:szCs w:val="24"/>
          <w:lang w:val="en-US"/>
        </w:rPr>
        <w:t xml:space="preserve"> </w:t>
      </w:r>
      <w:r w:rsidR="00742A14">
        <w:rPr>
          <w:rFonts w:ascii="Times New Roman" w:hAnsi="Times New Roman"/>
          <w:sz w:val="24"/>
          <w:szCs w:val="24"/>
          <w:lang w:val="en-US"/>
        </w:rPr>
        <w:t>(&gt;</w:t>
      </w:r>
      <w:r w:rsidR="00B10E85">
        <w:rPr>
          <w:rFonts w:ascii="Times New Roman" w:hAnsi="Times New Roman"/>
          <w:sz w:val="24"/>
          <w:szCs w:val="24"/>
          <w:lang w:val="en-US"/>
        </w:rPr>
        <w:t xml:space="preserve"> </w:t>
      </w:r>
      <w:r w:rsidR="00742A14">
        <w:rPr>
          <w:rFonts w:ascii="Times New Roman" w:hAnsi="Times New Roman"/>
          <w:sz w:val="24"/>
          <w:szCs w:val="24"/>
          <w:lang w:val="en-US"/>
        </w:rPr>
        <w:t xml:space="preserve">63%). This </w:t>
      </w:r>
      <w:commentRangeEnd w:id="19"/>
      <w:r w:rsidR="009409DD">
        <w:rPr>
          <w:rStyle w:val="Odkaznakoment"/>
        </w:rPr>
        <w:commentReference w:id="19"/>
      </w:r>
      <w:r w:rsidR="00742A14">
        <w:rPr>
          <w:rFonts w:ascii="Times New Roman" w:hAnsi="Times New Roman"/>
          <w:sz w:val="24"/>
          <w:szCs w:val="24"/>
          <w:lang w:val="en-US"/>
        </w:rPr>
        <w:t>species was also dominant in almost</w:t>
      </w:r>
      <w:r w:rsidR="00AC7B64">
        <w:rPr>
          <w:rFonts w:ascii="Times New Roman" w:hAnsi="Times New Roman"/>
          <w:sz w:val="24"/>
          <w:szCs w:val="24"/>
          <w:lang w:val="en-US"/>
        </w:rPr>
        <w:t xml:space="preserve"> each season (</w:t>
      </w:r>
      <w:r w:rsidR="00742A14">
        <w:rPr>
          <w:rFonts w:ascii="Times New Roman" w:hAnsi="Times New Roman"/>
          <w:sz w:val="24"/>
          <w:szCs w:val="24"/>
          <w:lang w:val="en-US"/>
        </w:rPr>
        <w:t>&gt;73%</w:t>
      </w:r>
      <w:r w:rsidR="00AC7B64">
        <w:rPr>
          <w:rFonts w:ascii="Times New Roman" w:hAnsi="Times New Roman"/>
          <w:sz w:val="24"/>
          <w:szCs w:val="24"/>
          <w:lang w:val="en-US"/>
        </w:rPr>
        <w:t xml:space="preserve"> in spring and </w:t>
      </w:r>
      <w:r w:rsidR="00742A14">
        <w:rPr>
          <w:rFonts w:ascii="Times New Roman" w:hAnsi="Times New Roman"/>
          <w:sz w:val="24"/>
          <w:szCs w:val="24"/>
          <w:lang w:val="en-US"/>
        </w:rPr>
        <w:t>&gt;58%</w:t>
      </w:r>
      <w:r w:rsidR="00AC7B64">
        <w:rPr>
          <w:rFonts w:ascii="Times New Roman" w:hAnsi="Times New Roman"/>
          <w:sz w:val="24"/>
          <w:szCs w:val="24"/>
          <w:lang w:val="en-US"/>
        </w:rPr>
        <w:t xml:space="preserve"> in summer</w:t>
      </w:r>
      <w:r w:rsidR="00742A14">
        <w:rPr>
          <w:rFonts w:ascii="Times New Roman" w:hAnsi="Times New Roman"/>
          <w:sz w:val="24"/>
          <w:szCs w:val="24"/>
          <w:lang w:val="en-US"/>
        </w:rPr>
        <w:t xml:space="preserve">) </w:t>
      </w:r>
      <w:proofErr w:type="gramStart"/>
      <w:r w:rsidR="00742A14">
        <w:rPr>
          <w:rFonts w:ascii="Times New Roman" w:hAnsi="Times New Roman"/>
          <w:sz w:val="24"/>
          <w:szCs w:val="24"/>
          <w:lang w:val="en-US"/>
        </w:rPr>
        <w:lastRenderedPageBreak/>
        <w:t>except</w:t>
      </w:r>
      <w:proofErr w:type="gramEnd"/>
      <w:r w:rsidR="00742A14">
        <w:rPr>
          <w:rFonts w:ascii="Times New Roman" w:hAnsi="Times New Roman"/>
          <w:sz w:val="24"/>
          <w:szCs w:val="24"/>
          <w:lang w:val="en-US"/>
        </w:rPr>
        <w:t xml:space="preserve"> fall</w:t>
      </w:r>
      <w:r w:rsidR="0004078F">
        <w:rPr>
          <w:rFonts w:ascii="Times New Roman" w:hAnsi="Times New Roman"/>
          <w:sz w:val="24"/>
          <w:szCs w:val="24"/>
          <w:lang w:val="en-US"/>
        </w:rPr>
        <w:t xml:space="preserve"> (12%)</w:t>
      </w:r>
      <w:r w:rsidR="00742A14">
        <w:rPr>
          <w:rFonts w:ascii="Times New Roman" w:hAnsi="Times New Roman"/>
          <w:sz w:val="24"/>
          <w:szCs w:val="24"/>
          <w:lang w:val="en-US"/>
        </w:rPr>
        <w:t xml:space="preserve"> when it was </w:t>
      </w:r>
      <w:r w:rsidR="0004078F">
        <w:rPr>
          <w:rFonts w:ascii="Times New Roman" w:hAnsi="Times New Roman"/>
          <w:sz w:val="24"/>
          <w:szCs w:val="24"/>
          <w:lang w:val="en-US"/>
        </w:rPr>
        <w:t xml:space="preserve">moved to the </w:t>
      </w:r>
      <w:r w:rsidR="00742A14">
        <w:rPr>
          <w:rFonts w:ascii="Times New Roman" w:hAnsi="Times New Roman"/>
          <w:sz w:val="24"/>
          <w:szCs w:val="24"/>
          <w:lang w:val="en-US"/>
        </w:rPr>
        <w:t xml:space="preserve">third </w:t>
      </w:r>
      <w:r w:rsidR="0004078F">
        <w:rPr>
          <w:rFonts w:ascii="Times New Roman" w:hAnsi="Times New Roman"/>
          <w:sz w:val="24"/>
          <w:szCs w:val="24"/>
          <w:lang w:val="en-US"/>
        </w:rPr>
        <w:t xml:space="preserve">place </w:t>
      </w:r>
      <w:r w:rsidR="00247162">
        <w:rPr>
          <w:rFonts w:ascii="Times New Roman" w:hAnsi="Times New Roman"/>
          <w:sz w:val="24"/>
          <w:szCs w:val="24"/>
          <w:lang w:val="en-US"/>
        </w:rPr>
        <w:t>by</w:t>
      </w:r>
      <w:r w:rsidR="0004078F">
        <w:rPr>
          <w:rFonts w:ascii="Times New Roman" w:hAnsi="Times New Roman"/>
          <w:sz w:val="24"/>
          <w:szCs w:val="24"/>
          <w:lang w:val="en-US"/>
        </w:rPr>
        <w:t xml:space="preserve"> </w:t>
      </w:r>
      <w:r w:rsidR="0004078F" w:rsidRPr="00765FAA">
        <w:rPr>
          <w:rFonts w:ascii="Times New Roman" w:hAnsi="Times New Roman"/>
          <w:i/>
          <w:sz w:val="24"/>
          <w:szCs w:val="24"/>
          <w:lang w:val="en-US"/>
        </w:rPr>
        <w:t>Nicrophorus</w:t>
      </w:r>
      <w:r w:rsidR="0004078F">
        <w:rPr>
          <w:rFonts w:ascii="Times New Roman" w:hAnsi="Times New Roman"/>
          <w:sz w:val="24"/>
          <w:szCs w:val="24"/>
          <w:lang w:val="en-US"/>
        </w:rPr>
        <w:t xml:space="preserve"> </w:t>
      </w:r>
      <w:r w:rsidR="0004078F" w:rsidRPr="00765FAA">
        <w:rPr>
          <w:rFonts w:ascii="Times New Roman" w:hAnsi="Times New Roman"/>
          <w:i/>
          <w:sz w:val="24"/>
          <w:szCs w:val="24"/>
          <w:lang w:val="en-US"/>
        </w:rPr>
        <w:t>vespillo</w:t>
      </w:r>
      <w:r w:rsidR="0004078F">
        <w:rPr>
          <w:rFonts w:ascii="Times New Roman" w:hAnsi="Times New Roman"/>
          <w:sz w:val="24"/>
          <w:szCs w:val="24"/>
          <w:lang w:val="en-US"/>
        </w:rPr>
        <w:t xml:space="preserve"> </w:t>
      </w:r>
      <w:r w:rsidR="00886164" w:rsidRPr="00886164">
        <w:rPr>
          <w:rFonts w:ascii="Times New Roman" w:hAnsi="Times New Roman"/>
          <w:sz w:val="24"/>
          <w:szCs w:val="24"/>
          <w:lang w:val="en-US"/>
        </w:rPr>
        <w:t>(Linnaeus)</w:t>
      </w:r>
      <w:r w:rsidR="00886164">
        <w:rPr>
          <w:rFonts w:ascii="Times New Roman" w:hAnsi="Times New Roman"/>
          <w:sz w:val="24"/>
          <w:szCs w:val="24"/>
          <w:lang w:val="en-US"/>
        </w:rPr>
        <w:t xml:space="preserve"> </w:t>
      </w:r>
      <w:r w:rsidR="0004078F">
        <w:rPr>
          <w:rFonts w:ascii="Times New Roman" w:hAnsi="Times New Roman"/>
          <w:sz w:val="24"/>
          <w:szCs w:val="24"/>
          <w:lang w:val="en-US"/>
        </w:rPr>
        <w:t>(&gt;</w:t>
      </w:r>
      <w:r w:rsidR="00B10E85">
        <w:rPr>
          <w:rFonts w:ascii="Times New Roman" w:hAnsi="Times New Roman"/>
          <w:sz w:val="24"/>
          <w:szCs w:val="24"/>
          <w:lang w:val="en-US"/>
        </w:rPr>
        <w:t xml:space="preserve"> </w:t>
      </w:r>
      <w:r w:rsidR="0004078F">
        <w:rPr>
          <w:rFonts w:ascii="Times New Roman" w:hAnsi="Times New Roman"/>
          <w:sz w:val="24"/>
          <w:szCs w:val="24"/>
          <w:lang w:val="en-US"/>
        </w:rPr>
        <w:t xml:space="preserve">55%) and </w:t>
      </w:r>
      <w:r w:rsidR="0004078F" w:rsidRPr="00765FAA">
        <w:rPr>
          <w:rFonts w:ascii="Times New Roman" w:hAnsi="Times New Roman"/>
          <w:i/>
          <w:sz w:val="24"/>
          <w:szCs w:val="24"/>
          <w:lang w:val="en-US"/>
        </w:rPr>
        <w:t>Thanatophilus rugosus</w:t>
      </w:r>
      <w:r w:rsidR="0004078F">
        <w:rPr>
          <w:rFonts w:ascii="Times New Roman" w:hAnsi="Times New Roman"/>
          <w:sz w:val="24"/>
          <w:szCs w:val="24"/>
          <w:lang w:val="en-US"/>
        </w:rPr>
        <w:t xml:space="preserve"> </w:t>
      </w:r>
      <w:r w:rsidR="00886164" w:rsidRPr="00886164">
        <w:rPr>
          <w:rFonts w:ascii="Times New Roman" w:hAnsi="Times New Roman"/>
          <w:sz w:val="24"/>
          <w:szCs w:val="24"/>
          <w:lang w:val="en-US"/>
        </w:rPr>
        <w:t>(Linnaeus)</w:t>
      </w:r>
      <w:r w:rsidR="00886164">
        <w:rPr>
          <w:rFonts w:ascii="Times New Roman" w:hAnsi="Times New Roman"/>
          <w:sz w:val="24"/>
          <w:szCs w:val="24"/>
          <w:lang w:val="en-US"/>
        </w:rPr>
        <w:t xml:space="preserve"> </w:t>
      </w:r>
      <w:r w:rsidR="0004078F">
        <w:rPr>
          <w:rFonts w:ascii="Times New Roman" w:hAnsi="Times New Roman"/>
          <w:sz w:val="24"/>
          <w:szCs w:val="24"/>
          <w:lang w:val="en-US"/>
        </w:rPr>
        <w:t>(&gt;</w:t>
      </w:r>
      <w:r w:rsidR="00B10E85">
        <w:rPr>
          <w:rFonts w:ascii="Times New Roman" w:hAnsi="Times New Roman"/>
          <w:sz w:val="24"/>
          <w:szCs w:val="24"/>
          <w:lang w:val="en-US"/>
        </w:rPr>
        <w:t xml:space="preserve"> </w:t>
      </w:r>
      <w:r w:rsidR="0004078F">
        <w:rPr>
          <w:rFonts w:ascii="Times New Roman" w:hAnsi="Times New Roman"/>
          <w:sz w:val="24"/>
          <w:szCs w:val="24"/>
          <w:lang w:val="en-US"/>
        </w:rPr>
        <w:t>15%).</w:t>
      </w:r>
    </w:p>
    <w:p w:rsidR="00694021" w:rsidRDefault="00BA157D" w:rsidP="00694021">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DCA showed that </w:t>
      </w:r>
      <w:r w:rsidR="00B6313A">
        <w:rPr>
          <w:rFonts w:ascii="Times New Roman" w:hAnsi="Times New Roman"/>
          <w:sz w:val="24"/>
          <w:szCs w:val="24"/>
          <w:lang w:val="en-US"/>
        </w:rPr>
        <w:t xml:space="preserve">species did not cluster according to their percentage abundance on chernozems or fluvisols (see Fig 3). This suggested that more environmental factors could </w:t>
      </w:r>
      <w:r w:rsidR="001A0078">
        <w:rPr>
          <w:rFonts w:ascii="Times New Roman" w:hAnsi="Times New Roman"/>
          <w:sz w:val="24"/>
          <w:szCs w:val="24"/>
          <w:lang w:val="en-US"/>
        </w:rPr>
        <w:t>be involved</w:t>
      </w:r>
      <w:r w:rsidR="00B6313A">
        <w:rPr>
          <w:rFonts w:ascii="Times New Roman" w:hAnsi="Times New Roman"/>
          <w:sz w:val="24"/>
          <w:szCs w:val="24"/>
          <w:lang w:val="en-US"/>
        </w:rPr>
        <w:t xml:space="preserve">. </w:t>
      </w:r>
      <w:r w:rsidR="00890466">
        <w:rPr>
          <w:rFonts w:ascii="Times New Roman" w:hAnsi="Times New Roman"/>
          <w:sz w:val="24"/>
          <w:szCs w:val="24"/>
          <w:lang w:val="en-US"/>
        </w:rPr>
        <w:t>We tested a</w:t>
      </w:r>
      <w:r w:rsidR="001A0078">
        <w:rPr>
          <w:rFonts w:ascii="Times New Roman" w:hAnsi="Times New Roman"/>
          <w:sz w:val="24"/>
          <w:szCs w:val="24"/>
          <w:lang w:val="en-US"/>
        </w:rPr>
        <w:t xml:space="preserve">ll measured environmental factors </w:t>
      </w:r>
      <w:r w:rsidR="000C5A6D">
        <w:rPr>
          <w:rFonts w:ascii="Times New Roman" w:hAnsi="Times New Roman"/>
          <w:sz w:val="24"/>
          <w:szCs w:val="24"/>
          <w:lang w:val="en-US"/>
        </w:rPr>
        <w:t>used for CCA analysis</w:t>
      </w:r>
      <w:r w:rsidR="00D57D28">
        <w:rPr>
          <w:rFonts w:ascii="Times New Roman" w:hAnsi="Times New Roman"/>
          <w:sz w:val="24"/>
          <w:szCs w:val="24"/>
          <w:lang w:val="en-US"/>
        </w:rPr>
        <w:t xml:space="preserve">, and </w:t>
      </w:r>
      <w:r w:rsidR="001B54F7">
        <w:rPr>
          <w:rFonts w:ascii="Times New Roman" w:hAnsi="Times New Roman"/>
          <w:sz w:val="24"/>
          <w:szCs w:val="24"/>
          <w:lang w:val="en-US"/>
        </w:rPr>
        <w:t xml:space="preserve">the </w:t>
      </w:r>
      <w:r w:rsidR="00D57D28">
        <w:rPr>
          <w:rFonts w:ascii="Times New Roman" w:hAnsi="Times New Roman"/>
          <w:sz w:val="24"/>
          <w:szCs w:val="24"/>
          <w:lang w:val="en-US"/>
        </w:rPr>
        <w:t>f</w:t>
      </w:r>
      <w:r w:rsidR="001B54F7">
        <w:rPr>
          <w:rFonts w:ascii="Times New Roman" w:hAnsi="Times New Roman"/>
          <w:sz w:val="24"/>
          <w:szCs w:val="24"/>
          <w:lang w:val="en-US"/>
        </w:rPr>
        <w:t>o</w:t>
      </w:r>
      <w:r w:rsidR="00D57D28">
        <w:rPr>
          <w:rFonts w:ascii="Times New Roman" w:hAnsi="Times New Roman"/>
          <w:sz w:val="24"/>
          <w:szCs w:val="24"/>
          <w:lang w:val="en-US"/>
        </w:rPr>
        <w:t xml:space="preserve">llowing </w:t>
      </w:r>
      <w:r w:rsidR="00936947">
        <w:rPr>
          <w:rFonts w:ascii="Times New Roman" w:hAnsi="Times New Roman"/>
          <w:sz w:val="24"/>
          <w:szCs w:val="24"/>
          <w:lang w:val="en-US"/>
        </w:rPr>
        <w:t xml:space="preserve">ones </w:t>
      </w:r>
      <w:r w:rsidR="00D57D28">
        <w:rPr>
          <w:rFonts w:ascii="Times New Roman" w:hAnsi="Times New Roman"/>
          <w:sz w:val="24"/>
          <w:szCs w:val="24"/>
          <w:lang w:val="en-US"/>
        </w:rPr>
        <w:t>came back</w:t>
      </w:r>
      <w:r w:rsidR="00936947">
        <w:rPr>
          <w:rFonts w:ascii="Times New Roman" w:hAnsi="Times New Roman"/>
          <w:sz w:val="24"/>
          <w:szCs w:val="24"/>
          <w:lang w:val="en-US"/>
        </w:rPr>
        <w:t xml:space="preserve"> as</w:t>
      </w:r>
      <w:r w:rsidR="00D57D28">
        <w:rPr>
          <w:rFonts w:ascii="Times New Roman" w:hAnsi="Times New Roman"/>
          <w:sz w:val="24"/>
          <w:szCs w:val="24"/>
          <w:lang w:val="en-US"/>
        </w:rPr>
        <w:t xml:space="preserve"> significant</w:t>
      </w:r>
      <w:r w:rsidR="001B54F7">
        <w:rPr>
          <w:rFonts w:ascii="Times New Roman" w:hAnsi="Times New Roman"/>
          <w:sz w:val="24"/>
          <w:szCs w:val="24"/>
          <w:lang w:val="en-US"/>
        </w:rPr>
        <w:t xml:space="preserve"> during the manual forward selection</w:t>
      </w:r>
      <w:r w:rsidR="00D57D28">
        <w:rPr>
          <w:rFonts w:ascii="Times New Roman" w:hAnsi="Times New Roman"/>
          <w:sz w:val="24"/>
          <w:szCs w:val="24"/>
          <w:lang w:val="en-US"/>
        </w:rPr>
        <w:t xml:space="preserve">: soil type (chernozems </w:t>
      </w:r>
      <w:r w:rsidR="00443528">
        <w:rPr>
          <w:rFonts w:ascii="Times New Roman" w:hAnsi="Times New Roman"/>
          <w:sz w:val="24"/>
          <w:szCs w:val="24"/>
          <w:lang w:val="en-US"/>
        </w:rPr>
        <w:t>(</w:t>
      </w:r>
      <w:proofErr w:type="spellStart"/>
      <w:r w:rsidR="00443528">
        <w:rPr>
          <w:rFonts w:ascii="Times New Roman" w:hAnsi="Times New Roman"/>
          <w:sz w:val="24"/>
          <w:szCs w:val="24"/>
          <w:lang w:val="en-US"/>
        </w:rPr>
        <w:t>p</w:t>
      </w:r>
      <w:r w:rsidR="00443528">
        <w:rPr>
          <w:rFonts w:ascii="Times New Roman" w:hAnsi="Times New Roman"/>
          <w:sz w:val="24"/>
          <w:szCs w:val="24"/>
          <w:vertAlign w:val="subscript"/>
          <w:lang w:val="en-US"/>
        </w:rPr>
        <w:t>adj</w:t>
      </w:r>
      <w:proofErr w:type="spellEnd"/>
      <w:r w:rsidR="00443528">
        <w:rPr>
          <w:rFonts w:ascii="Times New Roman" w:hAnsi="Times New Roman"/>
          <w:sz w:val="24"/>
          <w:szCs w:val="24"/>
          <w:lang w:val="en-US"/>
        </w:rPr>
        <w:t xml:space="preserve">=0.038) </w:t>
      </w:r>
      <w:r w:rsidR="00D57D28">
        <w:rPr>
          <w:rFonts w:ascii="Times New Roman" w:hAnsi="Times New Roman"/>
          <w:sz w:val="24"/>
          <w:szCs w:val="24"/>
          <w:lang w:val="en-US"/>
        </w:rPr>
        <w:t>and fluvisols</w:t>
      </w:r>
      <w:r w:rsidR="00443528">
        <w:rPr>
          <w:rFonts w:ascii="Times New Roman" w:hAnsi="Times New Roman"/>
          <w:sz w:val="24"/>
          <w:szCs w:val="24"/>
          <w:lang w:val="en-US"/>
        </w:rPr>
        <w:t xml:space="preserve"> (</w:t>
      </w:r>
      <w:proofErr w:type="spellStart"/>
      <w:r w:rsidR="00443528">
        <w:rPr>
          <w:rFonts w:ascii="Times New Roman" w:hAnsi="Times New Roman"/>
          <w:sz w:val="24"/>
          <w:szCs w:val="24"/>
          <w:lang w:val="en-US"/>
        </w:rPr>
        <w:t>p</w:t>
      </w:r>
      <w:r w:rsidR="00443528">
        <w:rPr>
          <w:rFonts w:ascii="Times New Roman" w:hAnsi="Times New Roman"/>
          <w:sz w:val="24"/>
          <w:szCs w:val="24"/>
          <w:vertAlign w:val="subscript"/>
          <w:lang w:val="en-US"/>
        </w:rPr>
        <w:t>adj</w:t>
      </w:r>
      <w:proofErr w:type="spellEnd"/>
      <w:r w:rsidR="00443528">
        <w:rPr>
          <w:rFonts w:ascii="Times New Roman" w:hAnsi="Times New Roman"/>
          <w:sz w:val="24"/>
          <w:szCs w:val="24"/>
          <w:lang w:val="en-US"/>
        </w:rPr>
        <w:t>=0.038)</w:t>
      </w:r>
      <w:r w:rsidR="00D57D28">
        <w:rPr>
          <w:rFonts w:ascii="Times New Roman" w:hAnsi="Times New Roman"/>
          <w:sz w:val="24"/>
          <w:szCs w:val="24"/>
          <w:lang w:val="en-US"/>
        </w:rPr>
        <w:t xml:space="preserve">) and </w:t>
      </w:r>
      <w:r w:rsidR="00B46AE0">
        <w:rPr>
          <w:rFonts w:ascii="Times New Roman" w:hAnsi="Times New Roman"/>
          <w:sz w:val="24"/>
          <w:szCs w:val="24"/>
          <w:lang w:val="en-US"/>
        </w:rPr>
        <w:t>three</w:t>
      </w:r>
      <w:r w:rsidR="00E10F83">
        <w:rPr>
          <w:rFonts w:ascii="Times New Roman" w:hAnsi="Times New Roman"/>
          <w:sz w:val="24"/>
          <w:szCs w:val="24"/>
          <w:lang w:val="en-US"/>
        </w:rPr>
        <w:t xml:space="preserve"> crops from </w:t>
      </w:r>
      <w:r w:rsidR="00D57D28">
        <w:rPr>
          <w:rFonts w:ascii="Times New Roman" w:hAnsi="Times New Roman"/>
          <w:sz w:val="24"/>
          <w:szCs w:val="24"/>
          <w:lang w:val="en-US"/>
        </w:rPr>
        <w:t>land cover</w:t>
      </w:r>
      <w:r w:rsidR="00E10F83">
        <w:rPr>
          <w:rFonts w:ascii="Times New Roman" w:hAnsi="Times New Roman"/>
          <w:sz w:val="24"/>
          <w:szCs w:val="24"/>
          <w:lang w:val="en-US"/>
        </w:rPr>
        <w:t xml:space="preserve"> category</w:t>
      </w:r>
      <w:r w:rsidR="00D57D28">
        <w:rPr>
          <w:rFonts w:ascii="Times New Roman" w:hAnsi="Times New Roman"/>
          <w:sz w:val="24"/>
          <w:szCs w:val="24"/>
          <w:lang w:val="en-US"/>
        </w:rPr>
        <w:t xml:space="preserve"> (</w:t>
      </w:r>
      <w:proofErr w:type="spellStart"/>
      <w:r w:rsidR="00D57D28" w:rsidRPr="00AA62CB">
        <w:rPr>
          <w:rFonts w:ascii="Times New Roman" w:hAnsi="Times New Roman"/>
          <w:i/>
          <w:sz w:val="24"/>
          <w:szCs w:val="24"/>
          <w:lang w:val="en-US"/>
        </w:rPr>
        <w:t>Zea</w:t>
      </w:r>
      <w:proofErr w:type="spellEnd"/>
      <w:r w:rsidR="00D57D28">
        <w:rPr>
          <w:rFonts w:ascii="Times New Roman" w:hAnsi="Times New Roman"/>
          <w:sz w:val="24"/>
          <w:szCs w:val="24"/>
          <w:lang w:val="en-US"/>
        </w:rPr>
        <w:t xml:space="preserve"> </w:t>
      </w:r>
      <w:proofErr w:type="spellStart"/>
      <w:r w:rsidR="00D57D28" w:rsidRPr="00AA62CB">
        <w:rPr>
          <w:rFonts w:ascii="Times New Roman" w:hAnsi="Times New Roman"/>
          <w:i/>
          <w:sz w:val="24"/>
          <w:szCs w:val="24"/>
          <w:lang w:val="en-US"/>
        </w:rPr>
        <w:t>mays</w:t>
      </w:r>
      <w:proofErr w:type="spellEnd"/>
      <w:r w:rsidR="00443528">
        <w:rPr>
          <w:rFonts w:ascii="Times New Roman" w:hAnsi="Times New Roman"/>
          <w:i/>
          <w:sz w:val="24"/>
          <w:szCs w:val="24"/>
          <w:lang w:val="en-US"/>
        </w:rPr>
        <w:t xml:space="preserve"> </w:t>
      </w:r>
      <w:r w:rsidR="00443528">
        <w:rPr>
          <w:rFonts w:ascii="Times New Roman" w:hAnsi="Times New Roman"/>
          <w:sz w:val="24"/>
          <w:szCs w:val="24"/>
          <w:lang w:val="en-US"/>
        </w:rPr>
        <w:t>(</w:t>
      </w:r>
      <w:proofErr w:type="spellStart"/>
      <w:r w:rsidR="00443528">
        <w:rPr>
          <w:rFonts w:ascii="Times New Roman" w:hAnsi="Times New Roman"/>
          <w:sz w:val="24"/>
          <w:szCs w:val="24"/>
          <w:lang w:val="en-US"/>
        </w:rPr>
        <w:t>p</w:t>
      </w:r>
      <w:r w:rsidR="00443528">
        <w:rPr>
          <w:rFonts w:ascii="Times New Roman" w:hAnsi="Times New Roman"/>
          <w:sz w:val="24"/>
          <w:szCs w:val="24"/>
          <w:vertAlign w:val="subscript"/>
          <w:lang w:val="en-US"/>
        </w:rPr>
        <w:t>adj</w:t>
      </w:r>
      <w:proofErr w:type="spellEnd"/>
      <w:r w:rsidR="00443528">
        <w:rPr>
          <w:rFonts w:ascii="Times New Roman" w:hAnsi="Times New Roman"/>
          <w:sz w:val="24"/>
          <w:szCs w:val="24"/>
          <w:lang w:val="en-US"/>
        </w:rPr>
        <w:t>=0.038)</w:t>
      </w:r>
      <w:r w:rsidR="00D57D28">
        <w:rPr>
          <w:rFonts w:ascii="Times New Roman" w:hAnsi="Times New Roman"/>
          <w:sz w:val="24"/>
          <w:szCs w:val="24"/>
          <w:lang w:val="en-US"/>
        </w:rPr>
        <w:t xml:space="preserve">, </w:t>
      </w:r>
      <w:proofErr w:type="spellStart"/>
      <w:r w:rsidR="00D57D28" w:rsidRPr="00AA62CB">
        <w:rPr>
          <w:rFonts w:ascii="Times New Roman" w:hAnsi="Times New Roman"/>
          <w:i/>
          <w:sz w:val="24"/>
          <w:szCs w:val="24"/>
          <w:lang w:val="en-US"/>
        </w:rPr>
        <w:t>Hordeum</w:t>
      </w:r>
      <w:proofErr w:type="spellEnd"/>
      <w:r w:rsidR="00D57D28">
        <w:rPr>
          <w:rFonts w:ascii="Times New Roman" w:hAnsi="Times New Roman"/>
          <w:sz w:val="24"/>
          <w:szCs w:val="24"/>
          <w:lang w:val="en-US"/>
        </w:rPr>
        <w:t xml:space="preserve"> </w:t>
      </w:r>
      <w:proofErr w:type="spellStart"/>
      <w:r w:rsidR="00D57D28" w:rsidRPr="00AA62CB">
        <w:rPr>
          <w:rFonts w:ascii="Times New Roman" w:hAnsi="Times New Roman"/>
          <w:i/>
          <w:sz w:val="24"/>
          <w:szCs w:val="24"/>
          <w:lang w:val="en-US"/>
        </w:rPr>
        <w:t>vulgare</w:t>
      </w:r>
      <w:proofErr w:type="spellEnd"/>
      <w:r w:rsidR="00D57D28">
        <w:rPr>
          <w:rFonts w:ascii="Times New Roman" w:hAnsi="Times New Roman"/>
          <w:sz w:val="24"/>
          <w:szCs w:val="24"/>
          <w:lang w:val="en-US"/>
        </w:rPr>
        <w:t xml:space="preserve"> </w:t>
      </w:r>
      <w:r w:rsidR="00443528">
        <w:rPr>
          <w:rFonts w:ascii="Times New Roman" w:hAnsi="Times New Roman"/>
          <w:sz w:val="24"/>
          <w:szCs w:val="24"/>
          <w:lang w:val="en-US"/>
        </w:rPr>
        <w:t>(</w:t>
      </w:r>
      <w:proofErr w:type="spellStart"/>
      <w:r w:rsidR="00443528">
        <w:rPr>
          <w:rFonts w:ascii="Times New Roman" w:hAnsi="Times New Roman"/>
          <w:sz w:val="24"/>
          <w:szCs w:val="24"/>
          <w:lang w:val="en-US"/>
        </w:rPr>
        <w:t>p</w:t>
      </w:r>
      <w:r w:rsidR="00443528">
        <w:rPr>
          <w:rFonts w:ascii="Times New Roman" w:hAnsi="Times New Roman"/>
          <w:sz w:val="24"/>
          <w:szCs w:val="24"/>
          <w:vertAlign w:val="subscript"/>
          <w:lang w:val="en-US"/>
        </w:rPr>
        <w:t>adj</w:t>
      </w:r>
      <w:proofErr w:type="spellEnd"/>
      <w:r w:rsidR="00443528">
        <w:rPr>
          <w:rFonts w:ascii="Times New Roman" w:hAnsi="Times New Roman"/>
          <w:sz w:val="24"/>
          <w:szCs w:val="24"/>
          <w:lang w:val="en-US"/>
        </w:rPr>
        <w:t xml:space="preserve">=0.038) </w:t>
      </w:r>
      <w:r w:rsidR="00D57D28">
        <w:rPr>
          <w:rFonts w:ascii="Times New Roman" w:hAnsi="Times New Roman"/>
          <w:sz w:val="24"/>
          <w:szCs w:val="24"/>
          <w:lang w:val="en-US"/>
        </w:rPr>
        <w:t xml:space="preserve">and </w:t>
      </w:r>
      <w:proofErr w:type="spellStart"/>
      <w:r w:rsidR="00D57D28" w:rsidRPr="00AA62CB">
        <w:rPr>
          <w:rFonts w:ascii="Times New Roman" w:hAnsi="Times New Roman"/>
          <w:i/>
          <w:sz w:val="24"/>
          <w:szCs w:val="24"/>
          <w:lang w:val="en-US"/>
        </w:rPr>
        <w:t>Heliantus</w:t>
      </w:r>
      <w:proofErr w:type="spellEnd"/>
      <w:r w:rsidR="00D57D28">
        <w:rPr>
          <w:rFonts w:ascii="Times New Roman" w:hAnsi="Times New Roman"/>
          <w:sz w:val="24"/>
          <w:szCs w:val="24"/>
          <w:lang w:val="en-US"/>
        </w:rPr>
        <w:t xml:space="preserve"> </w:t>
      </w:r>
      <w:proofErr w:type="spellStart"/>
      <w:r w:rsidR="00D57D28" w:rsidRPr="00AA62CB">
        <w:rPr>
          <w:rFonts w:ascii="Times New Roman" w:hAnsi="Times New Roman"/>
          <w:i/>
          <w:sz w:val="24"/>
          <w:szCs w:val="24"/>
          <w:lang w:val="en-US"/>
        </w:rPr>
        <w:t>annus</w:t>
      </w:r>
      <w:proofErr w:type="spellEnd"/>
      <w:r w:rsidR="00443528">
        <w:rPr>
          <w:rFonts w:ascii="Times New Roman" w:hAnsi="Times New Roman"/>
          <w:i/>
          <w:sz w:val="24"/>
          <w:szCs w:val="24"/>
          <w:lang w:val="en-US"/>
        </w:rPr>
        <w:t xml:space="preserve"> </w:t>
      </w:r>
      <w:r w:rsidR="00443528">
        <w:rPr>
          <w:rFonts w:ascii="Times New Roman" w:hAnsi="Times New Roman"/>
          <w:sz w:val="24"/>
          <w:szCs w:val="24"/>
          <w:lang w:val="en-US"/>
        </w:rPr>
        <w:t>(</w:t>
      </w:r>
      <w:proofErr w:type="spellStart"/>
      <w:r w:rsidR="00443528">
        <w:rPr>
          <w:rFonts w:ascii="Times New Roman" w:hAnsi="Times New Roman"/>
          <w:sz w:val="24"/>
          <w:szCs w:val="24"/>
          <w:lang w:val="en-US"/>
        </w:rPr>
        <w:t>p</w:t>
      </w:r>
      <w:r w:rsidR="00443528">
        <w:rPr>
          <w:rFonts w:ascii="Times New Roman" w:hAnsi="Times New Roman"/>
          <w:sz w:val="24"/>
          <w:szCs w:val="24"/>
          <w:vertAlign w:val="subscript"/>
          <w:lang w:val="en-US"/>
        </w:rPr>
        <w:t>adj</w:t>
      </w:r>
      <w:proofErr w:type="spellEnd"/>
      <w:r w:rsidR="00443528">
        <w:rPr>
          <w:rFonts w:ascii="Times New Roman" w:hAnsi="Times New Roman"/>
          <w:sz w:val="24"/>
          <w:szCs w:val="24"/>
          <w:lang w:val="en-US"/>
        </w:rPr>
        <w:t>=0.038)</w:t>
      </w:r>
      <w:r w:rsidR="00D57D28">
        <w:rPr>
          <w:rFonts w:ascii="Times New Roman" w:hAnsi="Times New Roman"/>
          <w:sz w:val="24"/>
          <w:szCs w:val="24"/>
          <w:lang w:val="en-US"/>
        </w:rPr>
        <w:t>) (see Fig 4).</w:t>
      </w:r>
      <w:r w:rsidR="00694021">
        <w:rPr>
          <w:rFonts w:ascii="Times New Roman" w:hAnsi="Times New Roman"/>
          <w:sz w:val="24"/>
          <w:szCs w:val="24"/>
          <w:lang w:val="en-US"/>
        </w:rPr>
        <w:t xml:space="preserve"> </w:t>
      </w:r>
      <w:r w:rsidR="00E10F83">
        <w:rPr>
          <w:rFonts w:ascii="Times New Roman" w:hAnsi="Times New Roman"/>
          <w:sz w:val="24"/>
          <w:szCs w:val="24"/>
          <w:lang w:val="en-US"/>
        </w:rPr>
        <w:t>The remaining</w:t>
      </w:r>
      <w:r w:rsidR="00496ED4">
        <w:rPr>
          <w:rFonts w:ascii="Times New Roman" w:hAnsi="Times New Roman"/>
          <w:sz w:val="24"/>
          <w:szCs w:val="24"/>
          <w:lang w:val="en-US"/>
        </w:rPr>
        <w:t xml:space="preserve"> factors appeared to have no significant effect on </w:t>
      </w:r>
      <w:r w:rsidR="0005320C">
        <w:rPr>
          <w:rFonts w:ascii="Times New Roman" w:hAnsi="Times New Roman"/>
          <w:sz w:val="24"/>
          <w:szCs w:val="24"/>
          <w:lang w:val="en-US"/>
        </w:rPr>
        <w:t>composition</w:t>
      </w:r>
      <w:r w:rsidR="00496ED4">
        <w:rPr>
          <w:rFonts w:ascii="Times New Roman" w:hAnsi="Times New Roman"/>
          <w:sz w:val="24"/>
          <w:szCs w:val="24"/>
          <w:lang w:val="en-US"/>
        </w:rPr>
        <w:t xml:space="preserve"> of the carrion beetles in our study</w:t>
      </w:r>
      <w:r w:rsidR="00E10F83">
        <w:rPr>
          <w:rFonts w:ascii="Times New Roman" w:hAnsi="Times New Roman"/>
          <w:sz w:val="24"/>
          <w:szCs w:val="24"/>
          <w:lang w:val="en-US"/>
        </w:rPr>
        <w:t xml:space="preserve"> (climatic region</w:t>
      </w:r>
      <w:r w:rsidR="00BE2380">
        <w:rPr>
          <w:rFonts w:ascii="Times New Roman" w:hAnsi="Times New Roman"/>
          <w:sz w:val="24"/>
          <w:szCs w:val="24"/>
          <w:lang w:val="en-US"/>
        </w:rPr>
        <w:t xml:space="preserve"> (T4, T2 and MT10) and the rest of crops (</w:t>
      </w:r>
      <w:r w:rsidR="00BE2380" w:rsidRPr="00292351">
        <w:rPr>
          <w:rFonts w:ascii="Times New Roman" w:hAnsi="Times New Roman"/>
          <w:i/>
          <w:sz w:val="24"/>
          <w:szCs w:val="24"/>
          <w:lang w:val="en-US"/>
        </w:rPr>
        <w:t>Brassica</w:t>
      </w:r>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napus</w:t>
      </w:r>
      <w:proofErr w:type="spellEnd"/>
      <w:r w:rsidR="00BE2380">
        <w:rPr>
          <w:rFonts w:ascii="Times New Roman" w:hAnsi="Times New Roman"/>
          <w:sz w:val="24"/>
          <w:szCs w:val="24"/>
          <w:lang w:val="en-US"/>
        </w:rPr>
        <w:t xml:space="preserve">, </w:t>
      </w:r>
      <w:r w:rsidR="00BE2380" w:rsidRPr="00292351">
        <w:rPr>
          <w:rFonts w:ascii="Times New Roman" w:hAnsi="Times New Roman"/>
          <w:i/>
          <w:sz w:val="24"/>
          <w:szCs w:val="24"/>
          <w:lang w:val="en-US"/>
        </w:rPr>
        <w:t>Beta</w:t>
      </w:r>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vulgaris</w:t>
      </w:r>
      <w:proofErr w:type="spellEnd"/>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Carthamus</w:t>
      </w:r>
      <w:proofErr w:type="spellEnd"/>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tinctorius</w:t>
      </w:r>
      <w:proofErr w:type="spellEnd"/>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Glycine</w:t>
      </w:r>
      <w:proofErr w:type="spellEnd"/>
      <w:r w:rsidR="00BE2380">
        <w:rPr>
          <w:rFonts w:ascii="Times New Roman" w:hAnsi="Times New Roman"/>
          <w:sz w:val="24"/>
          <w:szCs w:val="24"/>
          <w:lang w:val="en-US"/>
        </w:rPr>
        <w:t xml:space="preserve"> </w:t>
      </w:r>
      <w:r w:rsidR="00BE2380" w:rsidRPr="00292351">
        <w:rPr>
          <w:rFonts w:ascii="Times New Roman" w:hAnsi="Times New Roman"/>
          <w:i/>
          <w:sz w:val="24"/>
          <w:szCs w:val="24"/>
          <w:lang w:val="en-US"/>
        </w:rPr>
        <w:t>max</w:t>
      </w:r>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Phacelia</w:t>
      </w:r>
      <w:proofErr w:type="spellEnd"/>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tanacetifolia</w:t>
      </w:r>
      <w:proofErr w:type="spellEnd"/>
      <w:r w:rsidR="00BE2380">
        <w:rPr>
          <w:rFonts w:ascii="Times New Roman" w:hAnsi="Times New Roman"/>
          <w:sz w:val="24"/>
          <w:szCs w:val="24"/>
          <w:lang w:val="en-US"/>
        </w:rPr>
        <w:t xml:space="preserve"> and </w:t>
      </w:r>
      <w:proofErr w:type="spellStart"/>
      <w:r w:rsidR="00BE2380" w:rsidRPr="00292351">
        <w:rPr>
          <w:rFonts w:ascii="Times New Roman" w:hAnsi="Times New Roman"/>
          <w:i/>
          <w:sz w:val="24"/>
          <w:szCs w:val="24"/>
          <w:lang w:val="en-US"/>
        </w:rPr>
        <w:t>Triticum</w:t>
      </w:r>
      <w:proofErr w:type="spellEnd"/>
      <w:r w:rsidR="00BE2380">
        <w:rPr>
          <w:rFonts w:ascii="Times New Roman" w:hAnsi="Times New Roman"/>
          <w:sz w:val="24"/>
          <w:szCs w:val="24"/>
          <w:lang w:val="en-US"/>
        </w:rPr>
        <w:t xml:space="preserve"> </w:t>
      </w:r>
      <w:proofErr w:type="spellStart"/>
      <w:r w:rsidR="00BE2380" w:rsidRPr="00292351">
        <w:rPr>
          <w:rFonts w:ascii="Times New Roman" w:hAnsi="Times New Roman"/>
          <w:i/>
          <w:sz w:val="24"/>
          <w:szCs w:val="24"/>
          <w:lang w:val="en-US"/>
        </w:rPr>
        <w:t>aestivum</w:t>
      </w:r>
      <w:proofErr w:type="spellEnd"/>
      <w:r w:rsidR="00BE2380">
        <w:rPr>
          <w:rFonts w:ascii="Times New Roman" w:hAnsi="Times New Roman"/>
          <w:sz w:val="24"/>
          <w:szCs w:val="24"/>
          <w:lang w:val="en-US"/>
        </w:rPr>
        <w:t>))</w:t>
      </w:r>
      <w:r w:rsidR="00496ED4">
        <w:rPr>
          <w:rFonts w:ascii="Times New Roman" w:hAnsi="Times New Roman"/>
          <w:sz w:val="24"/>
          <w:szCs w:val="24"/>
          <w:lang w:val="en-US"/>
        </w:rPr>
        <w:t xml:space="preserve">. </w:t>
      </w:r>
    </w:p>
    <w:p w:rsidR="0071362F" w:rsidRDefault="0009428C" w:rsidP="0071362F">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These finding led us to </w:t>
      </w:r>
      <w:r w:rsidR="00B33602">
        <w:rPr>
          <w:rFonts w:ascii="Times New Roman" w:hAnsi="Times New Roman"/>
          <w:sz w:val="24"/>
          <w:szCs w:val="24"/>
          <w:lang w:val="en-US"/>
        </w:rPr>
        <w:t>test</w:t>
      </w:r>
      <w:r>
        <w:rPr>
          <w:rFonts w:ascii="Times New Roman" w:hAnsi="Times New Roman"/>
          <w:sz w:val="24"/>
          <w:szCs w:val="24"/>
          <w:lang w:val="en-US"/>
        </w:rPr>
        <w:t xml:space="preserve"> the effect of soil on </w:t>
      </w:r>
      <w:r w:rsidR="00694021">
        <w:rPr>
          <w:rFonts w:ascii="Times New Roman" w:hAnsi="Times New Roman"/>
          <w:sz w:val="24"/>
          <w:szCs w:val="24"/>
          <w:lang w:val="en-US"/>
        </w:rPr>
        <w:t xml:space="preserve">biodiversity and abundance </w:t>
      </w:r>
      <w:r>
        <w:rPr>
          <w:rFonts w:ascii="Times New Roman" w:hAnsi="Times New Roman"/>
          <w:sz w:val="24"/>
          <w:szCs w:val="24"/>
          <w:lang w:val="en-US"/>
        </w:rPr>
        <w:t>of carrion beetles</w:t>
      </w:r>
      <w:r w:rsidR="00C5223E" w:rsidRPr="005D0A19">
        <w:rPr>
          <w:rFonts w:ascii="Times New Roman" w:hAnsi="Times New Roman"/>
          <w:sz w:val="24"/>
          <w:szCs w:val="24"/>
          <w:lang w:val="en-US"/>
        </w:rPr>
        <w:t xml:space="preserve">. </w:t>
      </w:r>
      <w:r w:rsidR="00694021">
        <w:rPr>
          <w:rFonts w:ascii="Times New Roman" w:hAnsi="Times New Roman"/>
          <w:sz w:val="24"/>
          <w:szCs w:val="24"/>
          <w:lang w:val="en-US"/>
        </w:rPr>
        <w:t>T</w:t>
      </w:r>
      <w:r w:rsidR="00694021" w:rsidRPr="005D0A19">
        <w:rPr>
          <w:rFonts w:ascii="Times New Roman" w:hAnsi="Times New Roman"/>
          <w:sz w:val="24"/>
          <w:szCs w:val="24"/>
          <w:lang w:val="en-US"/>
        </w:rPr>
        <w:t xml:space="preserve">he Brillouin </w:t>
      </w:r>
      <w:r w:rsidR="00694021">
        <w:rPr>
          <w:rFonts w:ascii="Times New Roman" w:hAnsi="Times New Roman"/>
          <w:sz w:val="24"/>
          <w:szCs w:val="24"/>
          <w:lang w:val="en-US"/>
        </w:rPr>
        <w:t xml:space="preserve">biodiversity </w:t>
      </w:r>
      <w:r w:rsidR="00694021" w:rsidRPr="005D0A19">
        <w:rPr>
          <w:rFonts w:ascii="Times New Roman" w:hAnsi="Times New Roman"/>
          <w:sz w:val="24"/>
          <w:szCs w:val="24"/>
          <w:lang w:val="en-US"/>
        </w:rPr>
        <w:t>index ranged from 0.1884 to 1.271</w:t>
      </w:r>
      <w:r w:rsidR="0071362F">
        <w:rPr>
          <w:rFonts w:ascii="Times New Roman" w:hAnsi="Times New Roman"/>
          <w:sz w:val="24"/>
          <w:szCs w:val="24"/>
          <w:lang w:val="en-US"/>
        </w:rPr>
        <w:t xml:space="preserve"> between localities</w:t>
      </w:r>
      <w:r w:rsidR="00694021" w:rsidRPr="005D0A19">
        <w:rPr>
          <w:rFonts w:ascii="Times New Roman" w:hAnsi="Times New Roman"/>
          <w:sz w:val="24"/>
          <w:szCs w:val="24"/>
          <w:lang w:val="en-US"/>
        </w:rPr>
        <w:t xml:space="preserve">, but </w:t>
      </w:r>
      <w:commentRangeStart w:id="20"/>
      <w:r w:rsidR="00694021" w:rsidRPr="005D0A19">
        <w:rPr>
          <w:rFonts w:ascii="Times New Roman" w:hAnsi="Times New Roman"/>
          <w:sz w:val="24"/>
          <w:szCs w:val="24"/>
          <w:lang w:val="en-US"/>
        </w:rPr>
        <w:t xml:space="preserve">we did not </w:t>
      </w:r>
      <w:r w:rsidR="0071362F">
        <w:rPr>
          <w:rFonts w:ascii="Times New Roman" w:hAnsi="Times New Roman"/>
          <w:sz w:val="24"/>
          <w:szCs w:val="24"/>
          <w:lang w:val="en-US"/>
        </w:rPr>
        <w:t>confirm</w:t>
      </w:r>
      <w:r w:rsidR="00694021" w:rsidRPr="005D0A19">
        <w:rPr>
          <w:rFonts w:ascii="Times New Roman" w:hAnsi="Times New Roman"/>
          <w:sz w:val="24"/>
          <w:szCs w:val="24"/>
          <w:lang w:val="en-US"/>
        </w:rPr>
        <w:t xml:space="preserve"> a significant </w:t>
      </w:r>
      <w:r w:rsidR="0071362F">
        <w:rPr>
          <w:rFonts w:ascii="Times New Roman" w:hAnsi="Times New Roman"/>
          <w:sz w:val="24"/>
          <w:szCs w:val="24"/>
          <w:lang w:val="en-US"/>
        </w:rPr>
        <w:t>relationship</w:t>
      </w:r>
      <w:r w:rsidR="00694021" w:rsidRPr="005D0A19">
        <w:rPr>
          <w:rFonts w:ascii="Times New Roman" w:hAnsi="Times New Roman"/>
          <w:sz w:val="24"/>
          <w:szCs w:val="24"/>
          <w:lang w:val="en-US"/>
        </w:rPr>
        <w:t xml:space="preserve"> </w:t>
      </w:r>
      <w:r w:rsidR="00694021">
        <w:rPr>
          <w:rFonts w:ascii="Times New Roman" w:hAnsi="Times New Roman"/>
          <w:sz w:val="24"/>
          <w:szCs w:val="24"/>
          <w:lang w:val="en-US"/>
        </w:rPr>
        <w:t>(t=1.7472, p=0.09)</w:t>
      </w:r>
      <w:r w:rsidR="00727DD7">
        <w:rPr>
          <w:rFonts w:ascii="Times New Roman" w:hAnsi="Times New Roman"/>
          <w:sz w:val="24"/>
          <w:szCs w:val="24"/>
          <w:lang w:val="en-US"/>
        </w:rPr>
        <w:t>,</w:t>
      </w:r>
      <w:r w:rsidR="00694021" w:rsidRPr="005D0A19">
        <w:rPr>
          <w:rFonts w:ascii="Times New Roman" w:hAnsi="Times New Roman"/>
          <w:sz w:val="24"/>
          <w:szCs w:val="24"/>
          <w:lang w:val="en-US"/>
        </w:rPr>
        <w:t xml:space="preserve"> </w:t>
      </w:r>
      <w:r w:rsidR="0071362F">
        <w:rPr>
          <w:rFonts w:ascii="Times New Roman" w:hAnsi="Times New Roman"/>
          <w:sz w:val="24"/>
          <w:szCs w:val="24"/>
          <w:lang w:val="en-US"/>
        </w:rPr>
        <w:t xml:space="preserve">between this index and soil </w:t>
      </w:r>
      <w:commentRangeEnd w:id="20"/>
      <w:r w:rsidR="009409DD">
        <w:rPr>
          <w:rStyle w:val="Odkaznakoment"/>
        </w:rPr>
        <w:commentReference w:id="20"/>
      </w:r>
      <w:r w:rsidR="0071362F">
        <w:rPr>
          <w:rFonts w:ascii="Times New Roman" w:hAnsi="Times New Roman"/>
          <w:sz w:val="24"/>
          <w:szCs w:val="24"/>
          <w:lang w:val="en-US"/>
        </w:rPr>
        <w:t>type (mean value</w:t>
      </w:r>
      <w:r w:rsidR="00727DD7">
        <w:rPr>
          <w:rFonts w:ascii="Times New Roman" w:hAnsi="Times New Roman"/>
          <w:sz w:val="24"/>
          <w:szCs w:val="24"/>
          <w:lang w:val="en-US"/>
        </w:rPr>
        <w:t>s</w:t>
      </w:r>
      <w:r w:rsidR="0071362F">
        <w:rPr>
          <w:rFonts w:ascii="Times New Roman" w:hAnsi="Times New Roman"/>
          <w:sz w:val="24"/>
          <w:szCs w:val="24"/>
          <w:lang w:val="en-US"/>
        </w:rPr>
        <w:t xml:space="preserve"> of </w:t>
      </w:r>
      <w:r w:rsidR="008612E1">
        <w:rPr>
          <w:rFonts w:ascii="Times New Roman" w:hAnsi="Times New Roman"/>
          <w:sz w:val="24"/>
          <w:szCs w:val="24"/>
          <w:lang w:val="en-US"/>
        </w:rPr>
        <w:t xml:space="preserve">the </w:t>
      </w:r>
      <w:r w:rsidR="0071362F">
        <w:rPr>
          <w:rFonts w:ascii="Times New Roman" w:hAnsi="Times New Roman"/>
          <w:sz w:val="24"/>
          <w:szCs w:val="24"/>
          <w:lang w:val="en-US"/>
        </w:rPr>
        <w:t xml:space="preserve">Brillouin index: </w:t>
      </w:r>
      <w:r w:rsidR="00694021" w:rsidRPr="005D0A19">
        <w:rPr>
          <w:rFonts w:ascii="Times New Roman" w:hAnsi="Times New Roman"/>
          <w:sz w:val="24"/>
          <w:szCs w:val="24"/>
          <w:lang w:val="en-US"/>
        </w:rPr>
        <w:t xml:space="preserve">chernozems = 0.835 and fluvisols = 0.692). </w:t>
      </w:r>
    </w:p>
    <w:p w:rsidR="00C5223E" w:rsidRDefault="00AC1F0E" w:rsidP="0071362F">
      <w:pPr>
        <w:spacing w:after="0" w:line="480" w:lineRule="auto"/>
        <w:ind w:firstLine="216"/>
        <w:jc w:val="both"/>
        <w:rPr>
          <w:rFonts w:ascii="Times New Roman" w:hAnsi="Times New Roman"/>
          <w:sz w:val="24"/>
          <w:szCs w:val="24"/>
          <w:lang w:val="en-US"/>
        </w:rPr>
      </w:pPr>
      <w:commentRangeStart w:id="21"/>
      <w:r>
        <w:rPr>
          <w:rFonts w:ascii="Times New Roman" w:hAnsi="Times New Roman"/>
          <w:sz w:val="24"/>
          <w:szCs w:val="24"/>
          <w:lang w:val="en-US"/>
        </w:rPr>
        <w:t xml:space="preserve">We found significant </w:t>
      </w:r>
      <w:r w:rsidR="0009428C">
        <w:rPr>
          <w:rFonts w:ascii="Times New Roman" w:hAnsi="Times New Roman"/>
          <w:sz w:val="24"/>
          <w:szCs w:val="24"/>
          <w:lang w:val="en-US"/>
        </w:rPr>
        <w:t>relationship</w:t>
      </w:r>
      <w:r w:rsidR="00C5223E" w:rsidRPr="005D0A19">
        <w:rPr>
          <w:rFonts w:ascii="Times New Roman" w:hAnsi="Times New Roman"/>
          <w:sz w:val="24"/>
          <w:szCs w:val="24"/>
          <w:lang w:val="en-US"/>
        </w:rPr>
        <w:t xml:space="preserve"> (</w:t>
      </w:r>
      <w:r w:rsidR="00AA3CBE" w:rsidRPr="005D0A19">
        <w:rPr>
          <w:rFonts w:ascii="Times New Roman" w:hAnsi="Times New Roman"/>
          <w:sz w:val="24"/>
          <w:szCs w:val="24"/>
          <w:lang w:val="en-US"/>
        </w:rPr>
        <w:t>W</w:t>
      </w:r>
      <w:r w:rsidR="00C5223E" w:rsidRPr="005D0A19">
        <w:rPr>
          <w:rFonts w:ascii="Times New Roman" w:hAnsi="Times New Roman"/>
          <w:sz w:val="24"/>
          <w:szCs w:val="24"/>
          <w:lang w:val="en-US"/>
        </w:rPr>
        <w:t>=</w:t>
      </w:r>
      <w:r w:rsidR="00F533C0">
        <w:rPr>
          <w:rFonts w:ascii="Times New Roman" w:hAnsi="Times New Roman"/>
          <w:sz w:val="24"/>
          <w:szCs w:val="24"/>
          <w:lang w:val="en-US"/>
        </w:rPr>
        <w:t>28677.5</w:t>
      </w:r>
      <w:r w:rsidR="00C5223E" w:rsidRPr="005D0A19">
        <w:rPr>
          <w:rFonts w:ascii="Times New Roman" w:hAnsi="Times New Roman"/>
          <w:sz w:val="24"/>
          <w:szCs w:val="24"/>
          <w:lang w:val="en-US"/>
        </w:rPr>
        <w:t>, p</w:t>
      </w:r>
      <w:r w:rsidR="00F533C0">
        <w:rPr>
          <w:rFonts w:ascii="Times New Roman" w:hAnsi="Times New Roman"/>
          <w:sz w:val="24"/>
          <w:szCs w:val="24"/>
          <w:lang w:val="en-US"/>
        </w:rPr>
        <w:t>=</w:t>
      </w:r>
      <w:r w:rsidR="00EF3A6C" w:rsidRPr="002716B8">
        <w:rPr>
          <w:rFonts w:ascii="Times New Roman" w:hAnsi="Times New Roman"/>
          <w:sz w:val="24"/>
          <w:szCs w:val="24"/>
          <w:lang w:val="en-US"/>
        </w:rPr>
        <w:t>0.001</w:t>
      </w:r>
      <w:r w:rsidR="00C5223E" w:rsidRPr="005D0A19">
        <w:rPr>
          <w:rFonts w:ascii="Times New Roman" w:hAnsi="Times New Roman"/>
          <w:sz w:val="24"/>
          <w:szCs w:val="24"/>
          <w:lang w:val="en-US"/>
        </w:rPr>
        <w:t>)</w:t>
      </w:r>
      <w:r w:rsidR="0009428C">
        <w:rPr>
          <w:rFonts w:ascii="Times New Roman" w:hAnsi="Times New Roman"/>
          <w:sz w:val="24"/>
          <w:szCs w:val="24"/>
          <w:lang w:val="en-US"/>
        </w:rPr>
        <w:t xml:space="preserve"> between studied soil types and abundance of carrion beetles</w:t>
      </w:r>
      <w:r>
        <w:rPr>
          <w:rFonts w:ascii="Times New Roman" w:hAnsi="Times New Roman"/>
          <w:sz w:val="24"/>
          <w:szCs w:val="24"/>
          <w:lang w:val="en-US"/>
        </w:rPr>
        <w:t>.</w:t>
      </w:r>
      <w:r w:rsidR="00C5223E" w:rsidRPr="005D0A19">
        <w:rPr>
          <w:rFonts w:ascii="Times New Roman" w:hAnsi="Times New Roman"/>
          <w:sz w:val="24"/>
          <w:szCs w:val="24"/>
          <w:lang w:val="en-US"/>
        </w:rPr>
        <w:t xml:space="preserve"> </w:t>
      </w:r>
      <w:r w:rsidR="0009428C">
        <w:rPr>
          <w:rFonts w:ascii="Times New Roman" w:hAnsi="Times New Roman"/>
          <w:sz w:val="24"/>
          <w:szCs w:val="24"/>
          <w:lang w:val="en-US"/>
        </w:rPr>
        <w:t xml:space="preserve">The carrion beetles as </w:t>
      </w:r>
      <w:r w:rsidR="00816E01">
        <w:rPr>
          <w:rFonts w:ascii="Times New Roman" w:hAnsi="Times New Roman"/>
          <w:sz w:val="24"/>
          <w:szCs w:val="24"/>
          <w:lang w:val="en-US"/>
        </w:rPr>
        <w:t xml:space="preserve">a </w:t>
      </w:r>
      <w:r w:rsidR="0009428C">
        <w:rPr>
          <w:rFonts w:ascii="Times New Roman" w:hAnsi="Times New Roman"/>
          <w:sz w:val="24"/>
          <w:szCs w:val="24"/>
          <w:lang w:val="en-US"/>
        </w:rPr>
        <w:t xml:space="preserve">group were </w:t>
      </w:r>
      <w:r w:rsidR="00816E01">
        <w:rPr>
          <w:rFonts w:ascii="Times New Roman" w:hAnsi="Times New Roman"/>
          <w:sz w:val="24"/>
          <w:szCs w:val="24"/>
          <w:lang w:val="en-US"/>
        </w:rPr>
        <w:t xml:space="preserve">significantly </w:t>
      </w:r>
      <w:r w:rsidR="0009428C">
        <w:rPr>
          <w:rFonts w:ascii="Times New Roman" w:hAnsi="Times New Roman"/>
          <w:sz w:val="24"/>
          <w:szCs w:val="24"/>
          <w:lang w:val="en-US"/>
        </w:rPr>
        <w:t xml:space="preserve">more abundant </w:t>
      </w:r>
      <w:r w:rsidR="004B5489">
        <w:rPr>
          <w:rFonts w:ascii="Times New Roman" w:hAnsi="Times New Roman"/>
          <w:sz w:val="24"/>
          <w:szCs w:val="24"/>
          <w:lang w:val="en-US"/>
        </w:rPr>
        <w:t>on</w:t>
      </w:r>
      <w:r w:rsidR="0009428C">
        <w:rPr>
          <w:rFonts w:ascii="Times New Roman" w:hAnsi="Times New Roman"/>
          <w:sz w:val="24"/>
          <w:szCs w:val="24"/>
          <w:lang w:val="en-US"/>
        </w:rPr>
        <w:t xml:space="preserve"> chernozems (W=28677.5, p&gt;0.001).</w:t>
      </w:r>
      <w:commentRangeEnd w:id="21"/>
      <w:r w:rsidR="003A2DF9">
        <w:rPr>
          <w:rStyle w:val="Odkaznakoment"/>
        </w:rPr>
        <w:commentReference w:id="21"/>
      </w:r>
      <w:r w:rsidR="0009428C">
        <w:rPr>
          <w:rFonts w:ascii="Times New Roman" w:hAnsi="Times New Roman"/>
          <w:sz w:val="24"/>
          <w:szCs w:val="24"/>
          <w:lang w:val="en-US"/>
        </w:rPr>
        <w:t xml:space="preserve"> </w:t>
      </w:r>
      <w:r w:rsidR="00C5223E" w:rsidRPr="005D0A19">
        <w:rPr>
          <w:rFonts w:ascii="Times New Roman" w:hAnsi="Times New Roman"/>
          <w:sz w:val="24"/>
          <w:szCs w:val="24"/>
          <w:lang w:val="en-US"/>
        </w:rPr>
        <w:t xml:space="preserve">We </w:t>
      </w:r>
      <w:r w:rsidR="00002E57">
        <w:rPr>
          <w:rFonts w:ascii="Times New Roman" w:hAnsi="Times New Roman"/>
          <w:sz w:val="24"/>
          <w:szCs w:val="24"/>
          <w:lang w:val="en-US"/>
        </w:rPr>
        <w:t>studied this phenomenon more closely on species level and we found that s</w:t>
      </w:r>
      <w:r w:rsidR="00C5223E" w:rsidRPr="005D0A19">
        <w:rPr>
          <w:rFonts w:ascii="Times New Roman" w:hAnsi="Times New Roman"/>
          <w:sz w:val="24"/>
          <w:szCs w:val="24"/>
          <w:lang w:val="en-US"/>
        </w:rPr>
        <w:t xml:space="preserve">ignificantly higher </w:t>
      </w:r>
      <w:r w:rsidR="00CF3803">
        <w:rPr>
          <w:rFonts w:ascii="Times New Roman" w:hAnsi="Times New Roman"/>
          <w:sz w:val="24"/>
          <w:szCs w:val="24"/>
          <w:lang w:val="en-US"/>
        </w:rPr>
        <w:t>number</w:t>
      </w:r>
      <w:r w:rsidR="00B9194F" w:rsidRPr="005D0A19">
        <w:rPr>
          <w:rFonts w:ascii="Times New Roman" w:hAnsi="Times New Roman"/>
          <w:sz w:val="24"/>
          <w:szCs w:val="24"/>
          <w:lang w:val="en-US"/>
        </w:rPr>
        <w:t xml:space="preserve"> of specimens </w:t>
      </w:r>
      <w:r w:rsidR="0066654D">
        <w:rPr>
          <w:rFonts w:ascii="Times New Roman" w:hAnsi="Times New Roman"/>
          <w:sz w:val="24"/>
          <w:szCs w:val="24"/>
          <w:lang w:val="en-US"/>
        </w:rPr>
        <w:t xml:space="preserve">of </w:t>
      </w:r>
      <w:r w:rsidR="001B54F7">
        <w:rPr>
          <w:rFonts w:ascii="Times New Roman" w:hAnsi="Times New Roman"/>
          <w:sz w:val="24"/>
          <w:szCs w:val="24"/>
          <w:lang w:val="en-US"/>
        </w:rPr>
        <w:t xml:space="preserve">the </w:t>
      </w:r>
      <w:r w:rsidR="0066654D">
        <w:rPr>
          <w:rFonts w:ascii="Times New Roman" w:hAnsi="Times New Roman"/>
          <w:sz w:val="24"/>
          <w:szCs w:val="24"/>
          <w:lang w:val="en-US"/>
        </w:rPr>
        <w:t>f</w:t>
      </w:r>
      <w:r w:rsidR="001B54F7">
        <w:rPr>
          <w:rFonts w:ascii="Times New Roman" w:hAnsi="Times New Roman"/>
          <w:sz w:val="24"/>
          <w:szCs w:val="24"/>
          <w:lang w:val="en-US"/>
        </w:rPr>
        <w:t>o</w:t>
      </w:r>
      <w:r w:rsidR="0066654D">
        <w:rPr>
          <w:rFonts w:ascii="Times New Roman" w:hAnsi="Times New Roman"/>
          <w:sz w:val="24"/>
          <w:szCs w:val="24"/>
          <w:lang w:val="en-US"/>
        </w:rPr>
        <w:t xml:space="preserve">llowing species </w:t>
      </w:r>
      <w:r w:rsidR="00CF3803">
        <w:rPr>
          <w:rFonts w:ascii="Times New Roman" w:hAnsi="Times New Roman"/>
          <w:sz w:val="24"/>
          <w:szCs w:val="24"/>
          <w:lang w:val="en-US"/>
        </w:rPr>
        <w:t xml:space="preserve">occurred </w:t>
      </w:r>
      <w:r w:rsidR="004B5489">
        <w:rPr>
          <w:rFonts w:ascii="Times New Roman" w:hAnsi="Times New Roman"/>
          <w:sz w:val="24"/>
          <w:szCs w:val="24"/>
          <w:lang w:val="en-US"/>
        </w:rPr>
        <w:t>on</w:t>
      </w:r>
      <w:r w:rsidR="00C5223E" w:rsidRPr="005D0A19">
        <w:rPr>
          <w:rFonts w:ascii="Times New Roman" w:hAnsi="Times New Roman"/>
          <w:sz w:val="24"/>
          <w:szCs w:val="24"/>
          <w:lang w:val="en-US"/>
        </w:rPr>
        <w:t xml:space="preserve"> the </w:t>
      </w:r>
      <w:r w:rsidR="00212275" w:rsidRPr="005D0A19">
        <w:rPr>
          <w:rFonts w:ascii="Times New Roman" w:hAnsi="Times New Roman"/>
          <w:sz w:val="24"/>
          <w:szCs w:val="24"/>
          <w:lang w:val="en-US"/>
        </w:rPr>
        <w:t>c</w:t>
      </w:r>
      <w:r w:rsidR="00C5223E" w:rsidRPr="005D0A19">
        <w:rPr>
          <w:rFonts w:ascii="Times New Roman" w:hAnsi="Times New Roman"/>
          <w:sz w:val="24"/>
          <w:szCs w:val="24"/>
          <w:lang w:val="en-US"/>
        </w:rPr>
        <w:t xml:space="preserve">hernozems: </w:t>
      </w:r>
      <w:r w:rsidR="00C5223E" w:rsidRPr="005D0A19">
        <w:rPr>
          <w:rFonts w:ascii="Times New Roman" w:hAnsi="Times New Roman"/>
          <w:i/>
          <w:sz w:val="24"/>
          <w:szCs w:val="24"/>
          <w:lang w:val="en-US"/>
        </w:rPr>
        <w:t>N</w:t>
      </w:r>
      <w:r w:rsidR="004C5224" w:rsidRPr="005D0A19">
        <w:rPr>
          <w:rFonts w:ascii="Times New Roman" w:hAnsi="Times New Roman"/>
          <w:i/>
          <w:sz w:val="24"/>
          <w:szCs w:val="24"/>
          <w:lang w:val="en-US"/>
        </w:rPr>
        <w:t>icrophorus</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antennatus</w:t>
      </w:r>
      <w:r w:rsidR="0066654D">
        <w:rPr>
          <w:rFonts w:ascii="Times New Roman" w:hAnsi="Times New Roman"/>
          <w:i/>
          <w:sz w:val="24"/>
          <w:szCs w:val="24"/>
          <w:lang w:val="en-US"/>
        </w:rPr>
        <w:t xml:space="preserve"> </w:t>
      </w:r>
      <w:r w:rsidR="0066654D" w:rsidRPr="0066654D">
        <w:rPr>
          <w:rFonts w:ascii="Times New Roman" w:hAnsi="Times New Roman"/>
          <w:sz w:val="24"/>
          <w:szCs w:val="24"/>
          <w:lang w:val="en-US"/>
        </w:rPr>
        <w:t>(W=26118.5, p&gt;0.001)</w:t>
      </w:r>
      <w:r w:rsidR="00C5223E" w:rsidRPr="0066654D">
        <w:rPr>
          <w:rFonts w:ascii="Times New Roman" w:hAnsi="Times New Roman"/>
          <w:sz w:val="24"/>
          <w:szCs w:val="24"/>
          <w:lang w:val="en-US"/>
        </w:rPr>
        <w:t>,</w:t>
      </w:r>
      <w:r w:rsidR="004C5224" w:rsidRPr="005D0A19">
        <w:rPr>
          <w:rFonts w:ascii="Times New Roman" w:hAnsi="Times New Roman"/>
          <w:sz w:val="24"/>
          <w:szCs w:val="24"/>
          <w:lang w:val="en-US"/>
        </w:rPr>
        <w:t xml:space="preserve"> </w:t>
      </w:r>
      <w:r w:rsidR="004C5224" w:rsidRPr="009612CD">
        <w:rPr>
          <w:rFonts w:ascii="Times New Roman" w:hAnsi="Times New Roman"/>
          <w:i/>
          <w:sz w:val="24"/>
          <w:szCs w:val="24"/>
          <w:lang w:val="en-US"/>
        </w:rPr>
        <w:t>N. germanicus</w:t>
      </w:r>
      <w:r w:rsidR="0066654D">
        <w:rPr>
          <w:rFonts w:ascii="Times New Roman" w:hAnsi="Times New Roman"/>
          <w:i/>
          <w:sz w:val="24"/>
          <w:szCs w:val="24"/>
          <w:lang w:val="en-US"/>
        </w:rPr>
        <w:t xml:space="preserve"> </w:t>
      </w:r>
      <w:r w:rsidR="0066654D" w:rsidRPr="0066654D">
        <w:rPr>
          <w:rFonts w:ascii="Times New Roman" w:hAnsi="Times New Roman"/>
          <w:sz w:val="24"/>
          <w:szCs w:val="24"/>
          <w:lang w:val="en-US"/>
        </w:rPr>
        <w:t>(W=</w:t>
      </w:r>
      <w:r w:rsidR="0066654D">
        <w:rPr>
          <w:rFonts w:ascii="Times New Roman" w:hAnsi="Times New Roman"/>
          <w:sz w:val="24"/>
          <w:szCs w:val="24"/>
          <w:lang w:val="en-US"/>
        </w:rPr>
        <w:t>25946.5, p=0.0288</w:t>
      </w:r>
      <w:r w:rsidR="0066654D" w:rsidRPr="0066654D">
        <w:rPr>
          <w:rFonts w:ascii="Times New Roman" w:hAnsi="Times New Roman"/>
          <w:sz w:val="24"/>
          <w:szCs w:val="24"/>
          <w:lang w:val="en-US"/>
        </w:rPr>
        <w:t>),</w:t>
      </w:r>
      <w:r w:rsidR="00C5223E" w:rsidRPr="009612CD">
        <w:rPr>
          <w:rFonts w:ascii="Times New Roman" w:hAnsi="Times New Roman"/>
          <w:sz w:val="24"/>
          <w:szCs w:val="24"/>
          <w:lang w:val="en-US"/>
        </w:rPr>
        <w:t xml:space="preserve"> </w:t>
      </w:r>
      <w:r w:rsidR="00C5223E" w:rsidRPr="009612CD">
        <w:rPr>
          <w:rFonts w:ascii="Times New Roman" w:hAnsi="Times New Roman"/>
          <w:i/>
          <w:sz w:val="24"/>
          <w:szCs w:val="24"/>
          <w:lang w:val="en-US"/>
        </w:rPr>
        <w:t>N.</w:t>
      </w:r>
      <w:r w:rsidR="00C5223E" w:rsidRPr="009612CD">
        <w:rPr>
          <w:rFonts w:ascii="Times New Roman" w:hAnsi="Times New Roman"/>
          <w:sz w:val="24"/>
          <w:szCs w:val="24"/>
          <w:lang w:val="en-US"/>
        </w:rPr>
        <w:t xml:space="preserve"> </w:t>
      </w:r>
      <w:r w:rsidR="00C5223E" w:rsidRPr="009612CD">
        <w:rPr>
          <w:rFonts w:ascii="Times New Roman" w:hAnsi="Times New Roman"/>
          <w:i/>
          <w:sz w:val="24"/>
          <w:szCs w:val="24"/>
          <w:lang w:val="en-US"/>
        </w:rPr>
        <w:t>interruptus</w:t>
      </w:r>
      <w:r w:rsidR="004C5224" w:rsidRPr="009612CD">
        <w:rPr>
          <w:rFonts w:ascii="Times New Roman" w:hAnsi="Times New Roman"/>
          <w:sz w:val="24"/>
          <w:szCs w:val="24"/>
          <w:lang w:val="en-US"/>
        </w:rPr>
        <w:t xml:space="preserve"> </w:t>
      </w:r>
      <w:r w:rsidR="00867CA8" w:rsidRPr="009612CD">
        <w:rPr>
          <w:rFonts w:ascii="Times New Roman" w:hAnsi="Times New Roman"/>
          <w:sz w:val="24"/>
          <w:szCs w:val="24"/>
          <w:lang w:val="en-US"/>
        </w:rPr>
        <w:t>(</w:t>
      </w:r>
      <w:r w:rsidR="004C5224" w:rsidRPr="009612CD">
        <w:rPr>
          <w:rFonts w:ascii="Times New Roman" w:hAnsi="Times New Roman"/>
          <w:sz w:val="24"/>
          <w:szCs w:val="24"/>
          <w:lang w:val="en-US"/>
        </w:rPr>
        <w:t>Stephens</w:t>
      </w:r>
      <w:r w:rsidR="00867CA8" w:rsidRPr="009612CD">
        <w:rPr>
          <w:rFonts w:ascii="Times New Roman" w:hAnsi="Times New Roman"/>
          <w:sz w:val="24"/>
          <w:szCs w:val="24"/>
          <w:lang w:val="en-US"/>
        </w:rPr>
        <w:t>)</w:t>
      </w:r>
      <w:r w:rsidR="0066654D">
        <w:rPr>
          <w:rFonts w:ascii="Times New Roman" w:hAnsi="Times New Roman"/>
          <w:sz w:val="24"/>
          <w:szCs w:val="24"/>
          <w:lang w:val="en-US"/>
        </w:rPr>
        <w:t xml:space="preserve"> </w:t>
      </w:r>
      <w:r w:rsidR="0066654D" w:rsidRPr="0066654D">
        <w:rPr>
          <w:rFonts w:ascii="Times New Roman" w:hAnsi="Times New Roman"/>
          <w:sz w:val="24"/>
          <w:szCs w:val="24"/>
          <w:lang w:val="en-US"/>
        </w:rPr>
        <w:t>(W=</w:t>
      </w:r>
      <w:r w:rsidR="0066654D">
        <w:rPr>
          <w:rFonts w:ascii="Times New Roman" w:hAnsi="Times New Roman"/>
          <w:sz w:val="24"/>
          <w:szCs w:val="24"/>
          <w:lang w:val="en-US"/>
        </w:rPr>
        <w:t>26693, p=0.02965</w:t>
      </w:r>
      <w:r w:rsidR="0066654D" w:rsidRPr="0066654D">
        <w:rPr>
          <w:rFonts w:ascii="Times New Roman" w:hAnsi="Times New Roman"/>
          <w:sz w:val="24"/>
          <w:szCs w:val="24"/>
          <w:lang w:val="en-US"/>
        </w:rPr>
        <w:t>),</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N.</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sepultor</w:t>
      </w:r>
      <w:r w:rsidR="0066654D">
        <w:rPr>
          <w:rFonts w:ascii="Times New Roman" w:hAnsi="Times New Roman"/>
          <w:i/>
          <w:sz w:val="24"/>
          <w:szCs w:val="24"/>
          <w:lang w:val="en-US"/>
        </w:rPr>
        <w:t xml:space="preserve"> </w:t>
      </w:r>
      <w:r w:rsidR="0066654D" w:rsidRPr="0066654D">
        <w:rPr>
          <w:rFonts w:ascii="Times New Roman" w:hAnsi="Times New Roman"/>
          <w:sz w:val="24"/>
          <w:szCs w:val="24"/>
          <w:lang w:val="en-US"/>
        </w:rPr>
        <w:t>(W=</w:t>
      </w:r>
      <w:r w:rsidR="0066654D">
        <w:rPr>
          <w:rFonts w:ascii="Times New Roman" w:hAnsi="Times New Roman"/>
          <w:sz w:val="24"/>
          <w:szCs w:val="24"/>
          <w:lang w:val="en-US"/>
        </w:rPr>
        <w:t>31962</w:t>
      </w:r>
      <w:r w:rsidR="0066654D" w:rsidRPr="0066654D">
        <w:rPr>
          <w:rFonts w:ascii="Times New Roman" w:hAnsi="Times New Roman"/>
          <w:sz w:val="24"/>
          <w:szCs w:val="24"/>
          <w:lang w:val="en-US"/>
        </w:rPr>
        <w:t>, p&gt;0.001)</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Silpha</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obscura</w:t>
      </w:r>
      <w:r w:rsidR="00C5223E" w:rsidRPr="005D0A19">
        <w:rPr>
          <w:rFonts w:ascii="Times New Roman" w:hAnsi="Times New Roman"/>
          <w:sz w:val="24"/>
          <w:szCs w:val="24"/>
          <w:lang w:val="en-US"/>
        </w:rPr>
        <w:t xml:space="preserve"> </w:t>
      </w:r>
      <w:proofErr w:type="spellStart"/>
      <w:r w:rsidR="00C5223E" w:rsidRPr="005D0A19">
        <w:rPr>
          <w:rFonts w:ascii="Times New Roman" w:hAnsi="Times New Roman"/>
          <w:i/>
          <w:sz w:val="24"/>
          <w:szCs w:val="24"/>
          <w:lang w:val="en-US"/>
        </w:rPr>
        <w:t>obscura</w:t>
      </w:r>
      <w:proofErr w:type="spellEnd"/>
      <w:r w:rsidR="00C5223E" w:rsidRPr="005D0A19">
        <w:rPr>
          <w:rFonts w:ascii="Times New Roman" w:hAnsi="Times New Roman"/>
          <w:sz w:val="24"/>
          <w:szCs w:val="24"/>
          <w:lang w:val="en-US"/>
        </w:rPr>
        <w:t xml:space="preserve"> </w:t>
      </w:r>
      <w:r w:rsidR="00867CA8" w:rsidRPr="005D0A19">
        <w:rPr>
          <w:rFonts w:ascii="Times New Roman" w:hAnsi="Times New Roman"/>
          <w:sz w:val="24"/>
          <w:szCs w:val="24"/>
          <w:lang w:val="en-US"/>
        </w:rPr>
        <w:t>(</w:t>
      </w:r>
      <w:r w:rsidR="00C5223E" w:rsidRPr="005D0A19">
        <w:rPr>
          <w:rFonts w:ascii="Times New Roman" w:hAnsi="Times New Roman"/>
          <w:sz w:val="24"/>
          <w:szCs w:val="24"/>
          <w:lang w:val="en-US"/>
        </w:rPr>
        <w:t>Linnaeus</w:t>
      </w:r>
      <w:r w:rsidR="00867CA8" w:rsidRPr="005D0A19">
        <w:rPr>
          <w:rFonts w:ascii="Times New Roman" w:hAnsi="Times New Roman"/>
          <w:sz w:val="24"/>
          <w:szCs w:val="24"/>
          <w:lang w:val="en-US"/>
        </w:rPr>
        <w:t>)</w:t>
      </w:r>
      <w:r w:rsidR="0066654D" w:rsidRPr="0066654D">
        <w:rPr>
          <w:rFonts w:ascii="Times New Roman" w:hAnsi="Times New Roman"/>
          <w:sz w:val="24"/>
          <w:szCs w:val="24"/>
          <w:lang w:val="en-US"/>
        </w:rPr>
        <w:t xml:space="preserve"> (W=</w:t>
      </w:r>
      <w:r w:rsidR="0066654D">
        <w:rPr>
          <w:rFonts w:ascii="Times New Roman" w:hAnsi="Times New Roman"/>
          <w:sz w:val="24"/>
          <w:szCs w:val="24"/>
          <w:lang w:val="en-US"/>
        </w:rPr>
        <w:t>31132</w:t>
      </w:r>
      <w:r w:rsidR="0066654D" w:rsidRPr="0066654D">
        <w:rPr>
          <w:rFonts w:ascii="Times New Roman" w:hAnsi="Times New Roman"/>
          <w:sz w:val="24"/>
          <w:szCs w:val="24"/>
          <w:lang w:val="en-US"/>
        </w:rPr>
        <w:t>, p&gt;0.001)</w:t>
      </w:r>
      <w:r w:rsidR="0066654D">
        <w:rPr>
          <w:rFonts w:ascii="Times New Roman" w:hAnsi="Times New Roman"/>
          <w:sz w:val="24"/>
          <w:szCs w:val="24"/>
          <w:lang w:val="en-US"/>
        </w:rPr>
        <w:t xml:space="preserve"> </w:t>
      </w:r>
      <w:r w:rsidR="00320ED1" w:rsidRPr="005D0A19">
        <w:rPr>
          <w:rFonts w:ascii="Times New Roman" w:hAnsi="Times New Roman"/>
          <w:sz w:val="24"/>
          <w:szCs w:val="24"/>
          <w:lang w:val="en-US"/>
        </w:rPr>
        <w:t xml:space="preserve">and </w:t>
      </w:r>
      <w:r w:rsidR="00C5223E" w:rsidRPr="005D0A19">
        <w:rPr>
          <w:rFonts w:ascii="Times New Roman" w:hAnsi="Times New Roman"/>
          <w:i/>
          <w:sz w:val="24"/>
          <w:szCs w:val="24"/>
          <w:lang w:val="en-US"/>
        </w:rPr>
        <w:t>T</w:t>
      </w:r>
      <w:r w:rsidR="00886164">
        <w:rPr>
          <w:rFonts w:ascii="Times New Roman" w:hAnsi="Times New Roman"/>
          <w:i/>
          <w:sz w:val="24"/>
          <w:szCs w:val="24"/>
          <w:lang w:val="en-US"/>
        </w:rPr>
        <w:t>.</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sinuatus</w:t>
      </w:r>
      <w:r w:rsidR="00C5223E" w:rsidRPr="005D0A19">
        <w:rPr>
          <w:rFonts w:ascii="Times New Roman" w:hAnsi="Times New Roman"/>
          <w:sz w:val="24"/>
          <w:szCs w:val="24"/>
          <w:lang w:val="en-US"/>
        </w:rPr>
        <w:t xml:space="preserve"> </w:t>
      </w:r>
      <w:r w:rsidR="0066654D" w:rsidRPr="0066654D">
        <w:rPr>
          <w:rFonts w:ascii="Times New Roman" w:hAnsi="Times New Roman"/>
          <w:sz w:val="24"/>
          <w:szCs w:val="24"/>
          <w:lang w:val="en-US"/>
        </w:rPr>
        <w:t>(W=</w:t>
      </w:r>
      <w:r w:rsidR="0066654D">
        <w:rPr>
          <w:rFonts w:ascii="Times New Roman" w:hAnsi="Times New Roman"/>
          <w:sz w:val="24"/>
          <w:szCs w:val="24"/>
          <w:lang w:val="en-US"/>
        </w:rPr>
        <w:t>28514.5, p=</w:t>
      </w:r>
      <w:r w:rsidR="0066654D" w:rsidRPr="0066654D">
        <w:rPr>
          <w:rFonts w:ascii="Times New Roman" w:hAnsi="Times New Roman"/>
          <w:sz w:val="24"/>
          <w:szCs w:val="24"/>
          <w:lang w:val="en-US"/>
        </w:rPr>
        <w:t>0.001)</w:t>
      </w:r>
      <w:r w:rsidR="00C5223E" w:rsidRPr="005D0A19">
        <w:rPr>
          <w:rFonts w:ascii="Times New Roman" w:hAnsi="Times New Roman"/>
          <w:sz w:val="24"/>
          <w:szCs w:val="24"/>
          <w:lang w:val="en-US"/>
        </w:rPr>
        <w:t xml:space="preserve">. </w:t>
      </w:r>
      <w:r w:rsidR="00002E57">
        <w:rPr>
          <w:rFonts w:ascii="Times New Roman" w:hAnsi="Times New Roman"/>
          <w:sz w:val="24"/>
          <w:szCs w:val="24"/>
          <w:lang w:val="en-US"/>
        </w:rPr>
        <w:t xml:space="preserve">Significant preference for the fluvisols was found only </w:t>
      </w:r>
      <w:r w:rsidR="00320ED1" w:rsidRPr="005D0A19">
        <w:rPr>
          <w:rFonts w:ascii="Times New Roman" w:hAnsi="Times New Roman"/>
          <w:sz w:val="24"/>
          <w:szCs w:val="24"/>
          <w:lang w:val="en-US"/>
        </w:rPr>
        <w:t xml:space="preserve">in </w:t>
      </w:r>
      <w:r w:rsidR="00867CA8" w:rsidRPr="005D0A19">
        <w:rPr>
          <w:rFonts w:ascii="Times New Roman" w:hAnsi="Times New Roman"/>
          <w:sz w:val="24"/>
          <w:szCs w:val="24"/>
          <w:lang w:val="en-US"/>
        </w:rPr>
        <w:t xml:space="preserve">the </w:t>
      </w:r>
      <w:r w:rsidR="00320ED1" w:rsidRPr="005D0A19">
        <w:rPr>
          <w:rFonts w:ascii="Times New Roman" w:hAnsi="Times New Roman"/>
          <w:sz w:val="24"/>
          <w:szCs w:val="24"/>
          <w:lang w:val="en-US"/>
        </w:rPr>
        <w:t xml:space="preserve">case of the </w:t>
      </w:r>
      <w:r w:rsidR="00A15DEE">
        <w:rPr>
          <w:rFonts w:ascii="Times New Roman" w:hAnsi="Times New Roman"/>
          <w:i/>
          <w:sz w:val="24"/>
          <w:szCs w:val="24"/>
          <w:lang w:val="en-US"/>
        </w:rPr>
        <w:t>N.</w:t>
      </w:r>
      <w:r w:rsidR="00320ED1" w:rsidRPr="005D0A19">
        <w:rPr>
          <w:rFonts w:ascii="Times New Roman" w:hAnsi="Times New Roman"/>
          <w:i/>
          <w:sz w:val="24"/>
          <w:szCs w:val="24"/>
          <w:lang w:val="en-US"/>
        </w:rPr>
        <w:t xml:space="preserve"> humator</w:t>
      </w:r>
      <w:r w:rsidR="00320ED1" w:rsidRPr="005D0A19">
        <w:rPr>
          <w:rFonts w:ascii="Times New Roman" w:hAnsi="Times New Roman"/>
          <w:sz w:val="24"/>
          <w:szCs w:val="24"/>
          <w:lang w:val="en-US"/>
        </w:rPr>
        <w:t xml:space="preserve"> </w:t>
      </w:r>
      <w:r w:rsidR="00320ED1" w:rsidRPr="005D0A19">
        <w:rPr>
          <w:rFonts w:ascii="Times New Roman" w:eastAsia="Times New Roman" w:hAnsi="Times New Roman"/>
          <w:sz w:val="24"/>
          <w:szCs w:val="24"/>
          <w:lang w:val="en-US" w:eastAsia="en-GB"/>
        </w:rPr>
        <w:t>(Gleditsch)</w:t>
      </w:r>
      <w:r w:rsidR="0066654D">
        <w:rPr>
          <w:rFonts w:ascii="Times New Roman" w:eastAsia="Times New Roman" w:hAnsi="Times New Roman"/>
          <w:sz w:val="24"/>
          <w:szCs w:val="24"/>
          <w:lang w:val="en-US" w:eastAsia="en-GB"/>
        </w:rPr>
        <w:t xml:space="preserve"> </w:t>
      </w:r>
      <w:r w:rsidR="0066654D" w:rsidRPr="0066654D">
        <w:rPr>
          <w:rFonts w:ascii="Times New Roman" w:hAnsi="Times New Roman"/>
          <w:sz w:val="24"/>
          <w:szCs w:val="24"/>
          <w:lang w:val="en-US"/>
        </w:rPr>
        <w:t>(W=</w:t>
      </w:r>
      <w:r w:rsidR="0066654D">
        <w:rPr>
          <w:rFonts w:ascii="Times New Roman" w:hAnsi="Times New Roman"/>
          <w:sz w:val="24"/>
          <w:szCs w:val="24"/>
          <w:lang w:val="en-US"/>
        </w:rPr>
        <w:t>23152.5, p=0</w:t>
      </w:r>
      <w:r w:rsidR="0066654D" w:rsidRPr="0066654D">
        <w:rPr>
          <w:rFonts w:ascii="Times New Roman" w:hAnsi="Times New Roman"/>
          <w:sz w:val="24"/>
          <w:szCs w:val="24"/>
          <w:lang w:val="en-US"/>
        </w:rPr>
        <w:t>.00</w:t>
      </w:r>
      <w:r w:rsidR="0066654D">
        <w:rPr>
          <w:rFonts w:ascii="Times New Roman" w:hAnsi="Times New Roman"/>
          <w:sz w:val="24"/>
          <w:szCs w:val="24"/>
          <w:lang w:val="en-US"/>
        </w:rPr>
        <w:t>5</w:t>
      </w:r>
      <w:r w:rsidR="0066654D" w:rsidRPr="0066654D">
        <w:rPr>
          <w:rFonts w:ascii="Times New Roman" w:hAnsi="Times New Roman"/>
          <w:sz w:val="24"/>
          <w:szCs w:val="24"/>
          <w:lang w:val="en-US"/>
        </w:rPr>
        <w:t>)</w:t>
      </w:r>
      <w:r w:rsidR="00320ED1" w:rsidRPr="005D0A19">
        <w:rPr>
          <w:rFonts w:ascii="Times New Roman" w:hAnsi="Times New Roman"/>
          <w:sz w:val="24"/>
          <w:szCs w:val="24"/>
          <w:lang w:val="en-US"/>
        </w:rPr>
        <w:t>. For</w:t>
      </w:r>
      <w:r w:rsidR="00C5223E" w:rsidRPr="005D0A19">
        <w:rPr>
          <w:rFonts w:ascii="Times New Roman" w:hAnsi="Times New Roman"/>
          <w:sz w:val="24"/>
          <w:szCs w:val="24"/>
          <w:lang w:val="en-US"/>
        </w:rPr>
        <w:t xml:space="preserve"> the rest of </w:t>
      </w:r>
      <w:r w:rsidR="00867CA8"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species</w:t>
      </w:r>
      <w:r w:rsidR="00002E57">
        <w:rPr>
          <w:rFonts w:ascii="Times New Roman" w:hAnsi="Times New Roman"/>
          <w:sz w:val="24"/>
          <w:szCs w:val="24"/>
          <w:lang w:val="en-US"/>
        </w:rPr>
        <w:t xml:space="preserve"> we did </w:t>
      </w:r>
      <w:r w:rsidR="00002E57">
        <w:rPr>
          <w:rFonts w:ascii="Times New Roman" w:hAnsi="Times New Roman"/>
          <w:sz w:val="24"/>
          <w:szCs w:val="24"/>
          <w:lang w:val="en-US"/>
        </w:rPr>
        <w:lastRenderedPageBreak/>
        <w:t>not find any significant relationship between their abundance and studied soil types</w:t>
      </w:r>
      <w:r w:rsidR="004B5489">
        <w:rPr>
          <w:rFonts w:ascii="Times New Roman" w:hAnsi="Times New Roman"/>
          <w:sz w:val="24"/>
          <w:szCs w:val="24"/>
          <w:lang w:val="en-US"/>
        </w:rPr>
        <w:t>,</w:t>
      </w:r>
      <w:r w:rsidR="00CF3803">
        <w:rPr>
          <w:rFonts w:ascii="Times New Roman" w:hAnsi="Times New Roman"/>
          <w:sz w:val="24"/>
          <w:szCs w:val="24"/>
          <w:lang w:val="en-US"/>
        </w:rPr>
        <w:t xml:space="preserve"> although w</w:t>
      </w:r>
      <w:r w:rsidR="008C25BC" w:rsidRPr="005D0A19">
        <w:rPr>
          <w:rFonts w:ascii="Times New Roman" w:hAnsi="Times New Roman"/>
          <w:sz w:val="24"/>
          <w:szCs w:val="24"/>
          <w:lang w:val="en-US"/>
        </w:rPr>
        <w:t xml:space="preserve">e had to exclude some species from statistical evaluation altogether because they were underrepresented, namely: </w:t>
      </w:r>
      <w:r w:rsidR="008C25BC" w:rsidRPr="005D0A19">
        <w:rPr>
          <w:rFonts w:ascii="Times New Roman" w:hAnsi="Times New Roman"/>
          <w:i/>
          <w:sz w:val="24"/>
          <w:szCs w:val="24"/>
          <w:lang w:val="en-US"/>
        </w:rPr>
        <w:t>N.</w:t>
      </w:r>
      <w:r w:rsidR="008C25BC" w:rsidRPr="005D0A19">
        <w:rPr>
          <w:rFonts w:ascii="Times New Roman" w:hAnsi="Times New Roman"/>
          <w:sz w:val="24"/>
          <w:szCs w:val="24"/>
          <w:lang w:val="en-US"/>
        </w:rPr>
        <w:t xml:space="preserve"> </w:t>
      </w:r>
      <w:r w:rsidR="008C25BC" w:rsidRPr="005D0A19">
        <w:rPr>
          <w:rFonts w:ascii="Times New Roman" w:hAnsi="Times New Roman"/>
          <w:i/>
          <w:sz w:val="24"/>
          <w:szCs w:val="24"/>
          <w:lang w:val="en-US"/>
        </w:rPr>
        <w:t>investigator</w:t>
      </w:r>
      <w:r w:rsidR="008C25BC" w:rsidRPr="005D0A19">
        <w:rPr>
          <w:rFonts w:ascii="Times New Roman" w:hAnsi="Times New Roman"/>
          <w:sz w:val="24"/>
          <w:szCs w:val="24"/>
          <w:lang w:val="en-US"/>
        </w:rPr>
        <w:t xml:space="preserve"> (Zetterstedt)</w:t>
      </w:r>
      <w:r w:rsidR="00D84226">
        <w:rPr>
          <w:rFonts w:ascii="Times New Roman" w:hAnsi="Times New Roman"/>
          <w:sz w:val="24"/>
          <w:szCs w:val="24"/>
          <w:lang w:val="en-US"/>
        </w:rPr>
        <w:t xml:space="preserve"> (n=7)</w:t>
      </w:r>
      <w:r w:rsidR="008C25BC" w:rsidRPr="005D0A19">
        <w:rPr>
          <w:rFonts w:ascii="Times New Roman" w:hAnsi="Times New Roman"/>
          <w:sz w:val="24"/>
          <w:szCs w:val="24"/>
          <w:lang w:val="en-US"/>
        </w:rPr>
        <w:t xml:space="preserve">, </w:t>
      </w:r>
      <w:r w:rsidR="008C25BC" w:rsidRPr="005D0A19">
        <w:rPr>
          <w:rFonts w:ascii="Times New Roman" w:hAnsi="Times New Roman"/>
          <w:i/>
          <w:sz w:val="24"/>
          <w:szCs w:val="24"/>
          <w:lang w:val="en-US"/>
        </w:rPr>
        <w:t>N.</w:t>
      </w:r>
      <w:r w:rsidR="008C25BC" w:rsidRPr="005D0A19">
        <w:rPr>
          <w:rFonts w:ascii="Times New Roman" w:hAnsi="Times New Roman"/>
          <w:sz w:val="24"/>
          <w:szCs w:val="24"/>
          <w:lang w:val="en-US"/>
        </w:rPr>
        <w:t xml:space="preserve"> </w:t>
      </w:r>
      <w:r w:rsidR="008C25BC" w:rsidRPr="005D0A19">
        <w:rPr>
          <w:rFonts w:ascii="Times New Roman" w:hAnsi="Times New Roman"/>
          <w:i/>
          <w:sz w:val="24"/>
          <w:szCs w:val="24"/>
          <w:lang w:val="en-US"/>
        </w:rPr>
        <w:t>vespilloides</w:t>
      </w:r>
      <w:r w:rsidR="008C25BC" w:rsidRPr="005D0A19">
        <w:rPr>
          <w:rFonts w:ascii="Times New Roman" w:hAnsi="Times New Roman"/>
          <w:sz w:val="24"/>
          <w:szCs w:val="24"/>
          <w:lang w:val="en-US"/>
        </w:rPr>
        <w:t xml:space="preserve"> (Herbst)</w:t>
      </w:r>
      <w:r w:rsidR="00D84226">
        <w:rPr>
          <w:rFonts w:ascii="Times New Roman" w:hAnsi="Times New Roman"/>
          <w:sz w:val="24"/>
          <w:szCs w:val="24"/>
          <w:lang w:val="en-US"/>
        </w:rPr>
        <w:t xml:space="preserve"> (n=6)</w:t>
      </w:r>
      <w:r w:rsidR="008C25BC">
        <w:rPr>
          <w:rFonts w:ascii="Times New Roman" w:hAnsi="Times New Roman"/>
          <w:sz w:val="24"/>
          <w:szCs w:val="24"/>
          <w:lang w:val="en-US"/>
        </w:rPr>
        <w:t xml:space="preserve">, </w:t>
      </w:r>
      <w:r w:rsidR="008C25BC" w:rsidRPr="005D0A19">
        <w:rPr>
          <w:rFonts w:ascii="Times New Roman" w:hAnsi="Times New Roman"/>
          <w:i/>
          <w:sz w:val="24"/>
          <w:szCs w:val="24"/>
          <w:lang w:val="en-US"/>
        </w:rPr>
        <w:t>Oiceoptoma</w:t>
      </w:r>
      <w:r w:rsidR="008C25BC" w:rsidRPr="005D0A19">
        <w:rPr>
          <w:rFonts w:ascii="Times New Roman" w:hAnsi="Times New Roman"/>
          <w:sz w:val="24"/>
          <w:szCs w:val="24"/>
          <w:lang w:val="en-US"/>
        </w:rPr>
        <w:t xml:space="preserve"> </w:t>
      </w:r>
      <w:r w:rsidR="008C25BC" w:rsidRPr="005D0A19">
        <w:rPr>
          <w:rFonts w:ascii="Times New Roman" w:hAnsi="Times New Roman"/>
          <w:i/>
          <w:sz w:val="24"/>
          <w:szCs w:val="24"/>
          <w:lang w:val="en-US"/>
        </w:rPr>
        <w:t>thoracicum</w:t>
      </w:r>
      <w:r w:rsidR="008C25BC" w:rsidRPr="005D0A19">
        <w:rPr>
          <w:rFonts w:ascii="Times New Roman" w:hAnsi="Times New Roman"/>
          <w:sz w:val="24"/>
          <w:szCs w:val="24"/>
          <w:lang w:val="en-US"/>
        </w:rPr>
        <w:t xml:space="preserve"> (Linnaeus)</w:t>
      </w:r>
      <w:r w:rsidR="008C25BC">
        <w:rPr>
          <w:rFonts w:ascii="Times New Roman" w:hAnsi="Times New Roman"/>
          <w:sz w:val="24"/>
          <w:szCs w:val="24"/>
          <w:lang w:val="en-US"/>
        </w:rPr>
        <w:t xml:space="preserve"> </w:t>
      </w:r>
      <w:r w:rsidR="00D84226">
        <w:rPr>
          <w:rFonts w:ascii="Times New Roman" w:hAnsi="Times New Roman"/>
          <w:sz w:val="24"/>
          <w:szCs w:val="24"/>
          <w:lang w:val="en-US"/>
        </w:rPr>
        <w:t xml:space="preserve">(n=8) </w:t>
      </w:r>
      <w:r w:rsidR="008C25BC">
        <w:rPr>
          <w:rFonts w:ascii="Times New Roman" w:hAnsi="Times New Roman"/>
          <w:sz w:val="24"/>
          <w:szCs w:val="24"/>
          <w:lang w:val="en-US"/>
        </w:rPr>
        <w:t xml:space="preserve">and </w:t>
      </w:r>
      <w:r w:rsidR="008C25BC" w:rsidRPr="005D0A19">
        <w:rPr>
          <w:rFonts w:ascii="Times New Roman" w:eastAsia="Times New Roman" w:hAnsi="Times New Roman"/>
          <w:i/>
          <w:iCs/>
          <w:sz w:val="24"/>
          <w:szCs w:val="24"/>
          <w:lang w:val="en-US" w:eastAsia="en-GB"/>
        </w:rPr>
        <w:t xml:space="preserve">Phosphuga atrata </w:t>
      </w:r>
      <w:proofErr w:type="spellStart"/>
      <w:r w:rsidR="008C25BC" w:rsidRPr="005D0A19">
        <w:rPr>
          <w:rFonts w:ascii="Times New Roman" w:eastAsia="Times New Roman" w:hAnsi="Times New Roman"/>
          <w:i/>
          <w:iCs/>
          <w:sz w:val="24"/>
          <w:szCs w:val="24"/>
          <w:lang w:val="en-US" w:eastAsia="en-GB"/>
        </w:rPr>
        <w:t>atrata</w:t>
      </w:r>
      <w:proofErr w:type="spellEnd"/>
      <w:r w:rsidR="008C25BC" w:rsidRPr="005D0A19">
        <w:rPr>
          <w:rFonts w:ascii="Times New Roman" w:eastAsia="Times New Roman" w:hAnsi="Times New Roman"/>
          <w:i/>
          <w:iCs/>
          <w:sz w:val="24"/>
          <w:szCs w:val="24"/>
          <w:lang w:val="en-US" w:eastAsia="en-GB"/>
        </w:rPr>
        <w:t xml:space="preserve"> </w:t>
      </w:r>
      <w:r w:rsidR="008C25BC" w:rsidRPr="005D0A19">
        <w:rPr>
          <w:rFonts w:ascii="Times New Roman" w:eastAsia="Times New Roman" w:hAnsi="Times New Roman"/>
          <w:iCs/>
          <w:sz w:val="24"/>
          <w:szCs w:val="24"/>
          <w:lang w:val="en-US" w:eastAsia="en-GB"/>
        </w:rPr>
        <w:t>(Linnaeus)</w:t>
      </w:r>
      <w:r w:rsidR="00D84226">
        <w:rPr>
          <w:rFonts w:ascii="Times New Roman" w:eastAsia="Times New Roman" w:hAnsi="Times New Roman"/>
          <w:iCs/>
          <w:sz w:val="24"/>
          <w:szCs w:val="24"/>
          <w:lang w:val="en-US" w:eastAsia="en-GB"/>
        </w:rPr>
        <w:t xml:space="preserve"> (n=1)</w:t>
      </w:r>
      <w:r w:rsidR="008C25BC" w:rsidRPr="005D0A19">
        <w:rPr>
          <w:rFonts w:ascii="Times New Roman" w:hAnsi="Times New Roman"/>
          <w:sz w:val="24"/>
          <w:szCs w:val="24"/>
          <w:lang w:val="en-US"/>
        </w:rPr>
        <w:t>.</w:t>
      </w:r>
      <w:r w:rsidR="00320ED1" w:rsidRPr="005D0A19">
        <w:rPr>
          <w:rFonts w:ascii="Times New Roman" w:hAnsi="Times New Roman"/>
          <w:sz w:val="24"/>
          <w:szCs w:val="24"/>
          <w:lang w:val="en-US"/>
        </w:rPr>
        <w:t xml:space="preserve"> For </w:t>
      </w:r>
      <w:r w:rsidR="007A2BE4" w:rsidRPr="005D0A19">
        <w:rPr>
          <w:rFonts w:ascii="Times New Roman" w:hAnsi="Times New Roman"/>
          <w:sz w:val="24"/>
          <w:szCs w:val="24"/>
          <w:lang w:val="en-US"/>
        </w:rPr>
        <w:t xml:space="preserve">an </w:t>
      </w:r>
      <w:r w:rsidR="00320ED1" w:rsidRPr="005D0A19">
        <w:rPr>
          <w:rFonts w:ascii="Times New Roman" w:hAnsi="Times New Roman"/>
          <w:sz w:val="24"/>
          <w:szCs w:val="24"/>
          <w:lang w:val="en-US"/>
        </w:rPr>
        <w:t xml:space="preserve">overview of </w:t>
      </w:r>
      <w:r w:rsidR="00F93B12" w:rsidRPr="005D0A19">
        <w:rPr>
          <w:rFonts w:ascii="Times New Roman" w:hAnsi="Times New Roman"/>
          <w:sz w:val="24"/>
          <w:szCs w:val="24"/>
          <w:lang w:val="en-US"/>
        </w:rPr>
        <w:t xml:space="preserve">the </w:t>
      </w:r>
      <w:r w:rsidR="00320ED1" w:rsidRPr="005D0A19">
        <w:rPr>
          <w:rFonts w:ascii="Times New Roman" w:hAnsi="Times New Roman"/>
          <w:sz w:val="24"/>
          <w:szCs w:val="24"/>
          <w:lang w:val="en-US"/>
        </w:rPr>
        <w:t>results</w:t>
      </w:r>
      <w:r w:rsidR="00972E08" w:rsidRPr="005D0A19">
        <w:rPr>
          <w:rFonts w:ascii="Times New Roman" w:hAnsi="Times New Roman"/>
          <w:sz w:val="24"/>
          <w:szCs w:val="24"/>
          <w:lang w:val="en-US"/>
        </w:rPr>
        <w:t>,</w:t>
      </w:r>
      <w:r w:rsidR="00320ED1" w:rsidRPr="005D0A19">
        <w:rPr>
          <w:rFonts w:ascii="Times New Roman" w:hAnsi="Times New Roman"/>
          <w:sz w:val="24"/>
          <w:szCs w:val="24"/>
          <w:lang w:val="en-US"/>
        </w:rPr>
        <w:t xml:space="preserve"> see </w:t>
      </w:r>
      <w:r w:rsidR="00700F90">
        <w:rPr>
          <w:rFonts w:ascii="Times New Roman" w:hAnsi="Times New Roman"/>
          <w:sz w:val="24"/>
          <w:szCs w:val="24"/>
          <w:lang w:val="en-US"/>
        </w:rPr>
        <w:t xml:space="preserve">Fig 5 and </w:t>
      </w:r>
      <w:r w:rsidR="00320ED1" w:rsidRPr="005D0A19">
        <w:rPr>
          <w:rFonts w:ascii="Times New Roman" w:hAnsi="Times New Roman"/>
          <w:sz w:val="24"/>
          <w:szCs w:val="24"/>
          <w:lang w:val="en-US"/>
        </w:rPr>
        <w:t>Table 1.</w:t>
      </w:r>
      <w:r w:rsidR="00C5223E" w:rsidRPr="005D0A19">
        <w:rPr>
          <w:rFonts w:ascii="Times New Roman" w:hAnsi="Times New Roman"/>
          <w:sz w:val="24"/>
          <w:szCs w:val="24"/>
          <w:lang w:val="en-US"/>
        </w:rPr>
        <w:t xml:space="preserve"> </w:t>
      </w:r>
    </w:p>
    <w:p w:rsidR="00DE4254" w:rsidRDefault="00DE4254" w:rsidP="00595257">
      <w:pPr>
        <w:spacing w:after="0" w:line="480" w:lineRule="auto"/>
        <w:ind w:firstLine="216"/>
        <w:jc w:val="both"/>
        <w:rPr>
          <w:rFonts w:ascii="Times New Roman" w:hAnsi="Times New Roman"/>
          <w:sz w:val="24"/>
          <w:szCs w:val="24"/>
          <w:lang w:val="en-US"/>
        </w:rPr>
      </w:pPr>
    </w:p>
    <w:p w:rsidR="004C3D71" w:rsidRPr="005D0A19" w:rsidRDefault="004C3D71" w:rsidP="00931EE1">
      <w:pPr>
        <w:pStyle w:val="Nadpis1"/>
        <w:rPr>
          <w:lang w:val="en-US"/>
        </w:rPr>
      </w:pPr>
      <w:bookmarkStart w:id="22" w:name="_Toc379133449"/>
      <w:r w:rsidRPr="005D0A19">
        <w:rPr>
          <w:lang w:val="en-US"/>
        </w:rPr>
        <w:t>DISCUSSION</w:t>
      </w:r>
      <w:bookmarkEnd w:id="22"/>
    </w:p>
    <w:p w:rsidR="004B408D" w:rsidRDefault="00D83C3A" w:rsidP="004B408D">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During the </w:t>
      </w:r>
      <w:r w:rsidR="00BB6361">
        <w:rPr>
          <w:rFonts w:ascii="Times New Roman" w:hAnsi="Times New Roman"/>
          <w:sz w:val="24"/>
          <w:szCs w:val="24"/>
          <w:lang w:val="en-US"/>
        </w:rPr>
        <w:t>field work</w:t>
      </w:r>
      <w:r>
        <w:rPr>
          <w:rFonts w:ascii="Times New Roman" w:hAnsi="Times New Roman"/>
          <w:sz w:val="24"/>
          <w:szCs w:val="24"/>
          <w:lang w:val="en-US"/>
        </w:rPr>
        <w:t xml:space="preserve"> we </w:t>
      </w:r>
      <w:r w:rsidR="004B408D">
        <w:rPr>
          <w:rFonts w:ascii="Times New Roman" w:hAnsi="Times New Roman"/>
          <w:sz w:val="24"/>
          <w:szCs w:val="24"/>
          <w:lang w:val="en-US"/>
        </w:rPr>
        <w:t>capture</w:t>
      </w:r>
      <w:r>
        <w:rPr>
          <w:rFonts w:ascii="Times New Roman" w:hAnsi="Times New Roman"/>
          <w:sz w:val="24"/>
          <w:szCs w:val="24"/>
          <w:lang w:val="en-US"/>
        </w:rPr>
        <w:t>d</w:t>
      </w:r>
      <w:r w:rsidR="004B408D">
        <w:rPr>
          <w:rFonts w:ascii="Times New Roman" w:hAnsi="Times New Roman"/>
          <w:sz w:val="24"/>
          <w:szCs w:val="24"/>
          <w:lang w:val="en-US"/>
        </w:rPr>
        <w:t xml:space="preserve"> and identified </w:t>
      </w:r>
      <w:r w:rsidR="00BB6361">
        <w:rPr>
          <w:rFonts w:ascii="Times New Roman" w:hAnsi="Times New Roman"/>
          <w:sz w:val="24"/>
          <w:szCs w:val="24"/>
          <w:lang w:val="en-US"/>
        </w:rPr>
        <w:t>15 species of carrion beetles. T</w:t>
      </w:r>
      <w:r w:rsidR="004B408D">
        <w:rPr>
          <w:rFonts w:ascii="Times New Roman" w:hAnsi="Times New Roman"/>
          <w:sz w:val="24"/>
          <w:szCs w:val="24"/>
          <w:lang w:val="en-US"/>
        </w:rPr>
        <w:t xml:space="preserve">hree of </w:t>
      </w:r>
      <w:r w:rsidR="00BB6361">
        <w:rPr>
          <w:rFonts w:ascii="Times New Roman" w:hAnsi="Times New Roman"/>
          <w:sz w:val="24"/>
          <w:szCs w:val="24"/>
          <w:lang w:val="en-US"/>
        </w:rPr>
        <w:t xml:space="preserve">them </w:t>
      </w:r>
      <w:r w:rsidR="004B408D">
        <w:rPr>
          <w:rFonts w:ascii="Times New Roman" w:hAnsi="Times New Roman"/>
          <w:sz w:val="24"/>
          <w:szCs w:val="24"/>
          <w:lang w:val="en-US"/>
        </w:rPr>
        <w:t xml:space="preserve">are </w:t>
      </w:r>
      <w:r w:rsidR="00127A15">
        <w:rPr>
          <w:rFonts w:ascii="Times New Roman" w:hAnsi="Times New Roman"/>
          <w:sz w:val="24"/>
          <w:szCs w:val="24"/>
          <w:lang w:val="en-US"/>
        </w:rPr>
        <w:t xml:space="preserve">currently </w:t>
      </w:r>
      <w:r w:rsidR="004B408D">
        <w:rPr>
          <w:rFonts w:ascii="Times New Roman" w:hAnsi="Times New Roman"/>
          <w:sz w:val="24"/>
          <w:szCs w:val="24"/>
          <w:lang w:val="en-US"/>
        </w:rPr>
        <w:t xml:space="preserve">considered as rare and they are listed </w:t>
      </w:r>
      <w:r w:rsidR="004B408D" w:rsidRPr="005D0A19">
        <w:rPr>
          <w:rFonts w:ascii="Times New Roman" w:hAnsi="Times New Roman"/>
          <w:sz w:val="24"/>
          <w:szCs w:val="24"/>
          <w:lang w:val="en-US"/>
        </w:rPr>
        <w:t>on the Czech Red List of Invertebrates</w:t>
      </w:r>
      <w:r w:rsidR="004B408D">
        <w:rPr>
          <w:rFonts w:ascii="Times New Roman" w:hAnsi="Times New Roman"/>
          <w:sz w:val="24"/>
          <w:szCs w:val="24"/>
          <w:lang w:val="en-US"/>
        </w:rPr>
        <w:t xml:space="preserve"> as Endangered (</w:t>
      </w:r>
      <w:r w:rsidR="004B408D" w:rsidRPr="004B408D">
        <w:rPr>
          <w:rFonts w:ascii="Times New Roman" w:hAnsi="Times New Roman"/>
          <w:i/>
          <w:sz w:val="24"/>
          <w:szCs w:val="24"/>
          <w:lang w:val="en-US"/>
        </w:rPr>
        <w:t>N. antennatus</w:t>
      </w:r>
      <w:r w:rsidR="004B408D">
        <w:rPr>
          <w:rFonts w:ascii="Times New Roman" w:hAnsi="Times New Roman"/>
          <w:sz w:val="24"/>
          <w:szCs w:val="24"/>
          <w:lang w:val="en-US"/>
        </w:rPr>
        <w:t xml:space="preserve"> and </w:t>
      </w:r>
      <w:r w:rsidR="004B408D" w:rsidRPr="004B408D">
        <w:rPr>
          <w:rFonts w:ascii="Times New Roman" w:hAnsi="Times New Roman"/>
          <w:i/>
          <w:sz w:val="24"/>
          <w:szCs w:val="24"/>
          <w:lang w:val="en-US"/>
        </w:rPr>
        <w:t>N. germanicus</w:t>
      </w:r>
      <w:r w:rsidR="004B408D">
        <w:rPr>
          <w:rFonts w:ascii="Times New Roman" w:hAnsi="Times New Roman"/>
          <w:sz w:val="24"/>
          <w:szCs w:val="24"/>
          <w:lang w:val="en-US"/>
        </w:rPr>
        <w:t>) or Nearly Endangered (</w:t>
      </w:r>
      <w:r w:rsidR="004B408D" w:rsidRPr="004B408D">
        <w:rPr>
          <w:rFonts w:ascii="Times New Roman" w:hAnsi="Times New Roman"/>
          <w:i/>
          <w:sz w:val="24"/>
          <w:szCs w:val="24"/>
          <w:lang w:val="en-US"/>
        </w:rPr>
        <w:t>N. sepultor</w:t>
      </w:r>
      <w:r w:rsidR="004B408D">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"R\u016f\u017ei\u010dka", "given" : "Jan", "non-dropping-particle" : "", "parse-names" : false, "suffix" : "" } ], "container-title" : "\u010cerven\u00fd seznam. ohro\u017een\u00fdch druh\u016f \u010cesk\u00e9 republiky. Bezobratl\u00ed.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p\u0159\u00edrody a krajiny \u010cR", "publisher-place" : "Praha", "title" : "Silphidae (mrcho\u017eroutovit\u00ed). Silphidae (carrion beetles).", "type" : "chapter" }, "uris" : [ "http://www.mendeley.com/documents/?uuid=2fcfab3a-8367-4477-ab6c-f5d12d511adb"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(Růžička, 2005)</w:t>
      </w:r>
      <w:r w:rsidR="00454685" w:rsidRPr="005D0A19">
        <w:rPr>
          <w:rFonts w:ascii="Times New Roman" w:hAnsi="Times New Roman"/>
          <w:sz w:val="24"/>
          <w:szCs w:val="24"/>
          <w:lang w:val="en-US"/>
        </w:rPr>
        <w:fldChar w:fldCharType="end"/>
      </w:r>
      <w:r w:rsidR="004B408D" w:rsidRPr="005D0A19">
        <w:rPr>
          <w:rFonts w:ascii="Times New Roman" w:hAnsi="Times New Roman"/>
          <w:sz w:val="24"/>
          <w:szCs w:val="24"/>
          <w:lang w:val="en-US"/>
        </w:rPr>
        <w:t>.</w:t>
      </w:r>
      <w:r w:rsidR="00127A15">
        <w:rPr>
          <w:rFonts w:ascii="Times New Roman" w:hAnsi="Times New Roman"/>
          <w:sz w:val="24"/>
          <w:szCs w:val="24"/>
          <w:lang w:val="en-US"/>
        </w:rPr>
        <w:t xml:space="preserve"> </w:t>
      </w:r>
      <w:r w:rsidR="009D3FBE">
        <w:rPr>
          <w:rFonts w:ascii="Times New Roman" w:hAnsi="Times New Roman"/>
          <w:sz w:val="24"/>
          <w:szCs w:val="24"/>
          <w:lang w:val="en-US"/>
        </w:rPr>
        <w:t>The last ecological studies of these species</w:t>
      </w:r>
      <w:r w:rsidR="00B10E85">
        <w:rPr>
          <w:rFonts w:ascii="Times New Roman" w:hAnsi="Times New Roman"/>
          <w:sz w:val="24"/>
          <w:szCs w:val="24"/>
          <w:lang w:val="en-US"/>
        </w:rPr>
        <w:t xml:space="preserve"> in Europe</w:t>
      </w:r>
      <w:r w:rsidR="009D3FBE">
        <w:rPr>
          <w:rFonts w:ascii="Times New Roman" w:hAnsi="Times New Roman"/>
          <w:sz w:val="24"/>
          <w:szCs w:val="24"/>
          <w:lang w:val="en-US"/>
        </w:rPr>
        <w:t xml:space="preserve"> were done almost 50 year</w:t>
      </w:r>
      <w:r w:rsidR="00575029">
        <w:rPr>
          <w:rFonts w:ascii="Times New Roman" w:hAnsi="Times New Roman"/>
          <w:sz w:val="24"/>
          <w:szCs w:val="24"/>
          <w:lang w:val="en-US"/>
        </w:rPr>
        <w:t>s</w:t>
      </w:r>
      <w:r w:rsidR="009D3FBE">
        <w:rPr>
          <w:rFonts w:ascii="Times New Roman" w:hAnsi="Times New Roman"/>
          <w:sz w:val="24"/>
          <w:szCs w:val="24"/>
          <w:lang w:val="en-US"/>
        </w:rPr>
        <w:t xml:space="preserve"> ago when they were </w:t>
      </w:r>
      <w:r w:rsidR="004264F5">
        <w:rPr>
          <w:rFonts w:ascii="Times New Roman" w:hAnsi="Times New Roman"/>
          <w:sz w:val="24"/>
          <w:szCs w:val="24"/>
          <w:lang w:val="en-US"/>
        </w:rPr>
        <w:t xml:space="preserve">probably </w:t>
      </w:r>
      <w:r w:rsidR="009D3FBE">
        <w:rPr>
          <w:rFonts w:ascii="Times New Roman" w:hAnsi="Times New Roman"/>
          <w:sz w:val="24"/>
          <w:szCs w:val="24"/>
          <w:lang w:val="en-US"/>
        </w:rPr>
        <w:t xml:space="preserve">much more common </w:t>
      </w:r>
      <w:r w:rsidR="00454685">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"Nov\u00e1k", "given" : "B.", "non-dropping-particle" : "", "parse-names" : false, "suffix" : "" } ], "container-title" : "Acta Universitatis Palackianae Olomucensis, Facultas Rerum Naturalium", "id" : "ITEM-1", "issued" : { "date-parts" : [ [ "1966" ] ] }, "page" : "129-151", "title" : "Dynamika populac\u00ed brouk\u016f ze skupiny Silphini (Coleoptera). Populationsdynamik der Silphini (Coleoptera)).", "type" : "article-journal", "volume" : "22" }, "uris" : [ "http://www.mendeley.com/documents/?uuid=3a61a9aa-8d62-4d94-b12a-bc4c5848e6b1" ] }, { "id" : "ITEM-2", "itemData" : { "author" : [ { "dropping-particle" : "", "family" : "Petru\u0161ka", "given" : "Franti\u0161ek", "non-dropping-particle" : "", "parse-names" : false, "suffix" : "" } ], "container-title" : "Acta Universitatis Palackianae Olomucensis, Facultas Rerum Naturalium", "id" : "ITEM-2", "issued" : { "date-parts" : [ [ "1968" ] ] }, "page" : "159-187", "title" : "The Carrion-Beetles as a Component Part of the Insects Fauna of the Fields in the Uni\u010dov Plain", "type" : "article-journal", "volume" : "28" }, "uris" : [ "http://www.mendeley.com/documents/?uuid=ad0f9f13-45fb-4d12-b415-cd26ee843cd4" ] } ], "mendeley" : { "formattedCitation" : "(Nov\u00e1k, 1966; Petru\u0161ka, 1968)", "plainTextFormattedCitation" : "(Nov\u00e1k, 1966; Petru\u0161ka, 1968)", "previouslyFormattedCitation" : "(Nov\u00e1k, 1966; Petru\u0161ka, 1968)" }, "properties" : { "noteIndex" : 0 }, "schema" : "https://github.com/citation-style-language/schema/raw/master/csl-citation.json" }</w:instrText>
      </w:r>
      <w:r w:rsidR="00454685">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(Novák, 1966; Petruška, 1968)</w:t>
      </w:r>
      <w:r w:rsidR="00454685">
        <w:rPr>
          <w:rFonts w:ascii="Times New Roman" w:hAnsi="Times New Roman"/>
          <w:sz w:val="24"/>
          <w:szCs w:val="24"/>
          <w:lang w:val="en-US"/>
        </w:rPr>
        <w:fldChar w:fldCharType="end"/>
      </w:r>
      <w:r w:rsidR="009D3FBE">
        <w:rPr>
          <w:rFonts w:ascii="Times New Roman" w:hAnsi="Times New Roman"/>
          <w:sz w:val="24"/>
          <w:szCs w:val="24"/>
          <w:lang w:val="en-US"/>
        </w:rPr>
        <w:t xml:space="preserve">. </w:t>
      </w:r>
      <w:r w:rsidR="00BB6361">
        <w:rPr>
          <w:rFonts w:ascii="Times New Roman" w:hAnsi="Times New Roman"/>
          <w:sz w:val="24"/>
          <w:szCs w:val="24"/>
          <w:lang w:val="en-US"/>
        </w:rPr>
        <w:t xml:space="preserve">These species deserve much more attention, because they could play a major role in the nature conservation as bio-indicators or umbrella species </w:t>
      </w:r>
      <w:r w:rsidR="00454685">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"Guarisco", "given" : "Hank", "non-dropping-particle" : "", "parse-names" : false, "suffix" : "" } ], "container-title" : "Transactions of the Kansas Academy of Science", "id" : "ITEM-1", "issue" : "3", "issued" : { "date-parts" : [ [ "1997" ] ] }, "page" : "116-122", "title" : "Discovery of the Federally Endangered American Burying Beetle (Nicrophorus americanus) in the Chautauqua Hills of Southeastern Kansas Discovery of the Federally Endangered American Burying Beetle ( Nicrophorus americanus ) in the Chautauqua Hills of South", "type" : "article-journal", "volume" : "100" }, "uris" : [ "http://www.mendeley.com/documents/?uuid=9fd02b2d-dc0a-4b68-bb0b-5ddff7855bb9" ] }, { "id" : "ITEM-2", "itemData" : { "author" : [ { "dropping-particle" : "", "family" : "Holloway", "given" : "Alisha K", "non-dropping-particle" : "", "parse-names" : false, "suffix" : "" }, { "dropping-particle" : "", "family" : "Schnell", "given" : "Gary D", "non-dropping-particle" : "", "parse-names" : false, "suffix" : "" } ], "container-title" : "Biological Conservation", "id" : "ITEM-2", "issued" : { "date-parts" : [ [ "1997" ] ] }, "page" : "145-152", "title" : "Relationsip Between Numbers of the Endangered American Burying Beetle Nicrophorus americanus Olivier (Coleoptera: Silphidae) and Available Food Resources", "type" : "article-journal", "volume" : "81" }, "uris" : [ "http://www.mendeley.com/documents/?uuid=d2c894bc-4ecf-45ad-91a8-fa70c5dc2f33" ] }, { "id" : "ITEM-3", "itemData" : { "author" : [ { "dropping-particle" : "", "family" : "Walker", "given" : "Thomas L.", "non-dropping-particle" : "", "parse-names" : false, "suffix" : "" }, { "dropping-particle" : "", "family" : "Hoback", "given" : "W. Wyatt", "non-dropping-particle" : "", "parse-names" : false, "suffix" : "" } ], "container-title" : "Environmental entomology", "id" : "ITEM-3", "issue" : "2", "issued" : { "date-parts" : [ [ "2007" ] ] }, "page" : "297-307", "title" : "Effects of Invasive Eastern Redcedar on Capture Rates of Nicrophorus americanus and Other Silphidae", "type" : "article-journal", "volume" : "36" }, "uris" : [ "http://www.mendeley.com/documents/?uuid=32c14319-0611-4d51-86e6-02b49b5d3fc1" ] }, { "id" : "ITEM-4", "itemData" : { "DOI" : "10.1007/s10841-007-9115-4", "ISBN" : "1366-638X", "ISSN" : "1366638X", "abstract" : "We test the hypothesis that the decline of the endangered American\\nburying beetle (Nicrophorus americanus) from over 90% of its original\\nrange is the result of habitat loss and fragmentation of eastern North\\nAmerica. Forest removal at a site in southeastern Oklahoma known to have\\na significant population of N. americanus gave us a unique opportunity\\nto test this hypothesis. At the local scale of this experiment, N.\\namericanus declined significantly after forest removal while beetle\\nnumbers at adjacent forested plots did not change. Our results indicate\\nthat local disturbances such as forest removal, if occurring across\\nrelatively broad spatial scales, can cause wholesale geographic range\\ncollapse in this species.", "author" : [ { "dropping-particle" : "", "family" : "Creighton", "given" : "J. Curtis", "non-dropping-particle" : "", "parse-names" : false, "suffix" : "" }, { "dropping-particle" : "", "family" : "Bastarache", "given" : "Robert", "non-dropping-particle" : "", "parse-names" : false, "suffix" : "" }, { "dropping-particle" : "V.", "family" : "Lomolino", "given" : "Mark", "non-dropping-particle" : "", "parse-names" : false, "suffix" : "" }, { "dropping-particle" : "", "family" : "Belk", "given" : "Mark C.", "non-dropping-particle" : "", "parse-names" : false, "suffix" : "" } ], "container-title" : "Journal of Insect Conservation", "id" : "ITEM-4", "issued" : { "date-parts" : [ [ "2009" ] ] }, "page" : "37-43", "title" : "Effect of forest removal on the abundance of the endangered American burying beetle, Nicrophorus americanus (Coleoptera: Silphidae)", "type" : "article-journal", "volume" : "13" }, "uris" : [ "http://www.mendeley.com/documents/?uuid=721c8e50-1cba-4f77-9248-65a4de4611af" ] }, { "id" : "ITEM-5", "itemData" : { "DOI" : "10.1007/s10841-010-9280-8", "ISBN" : "1084101092", "author" : [ { "dropping-particle" : "", "family" : "Crawford", "given" : "Priscilla H C", "non-dropping-particle" : "", "parse-names" : false, "suffix" : "" }, { "dropping-particle" : "", "family" : "Hoagland", "given" : "Bruce W", "non-dropping-particle" : "", "parse-names" : false, "suffix" : "" } ], "container-title" : "Journal of Insect Conservation", "id" : "ITEM-5", "issued" : { "date-parts" : [ [ "2010" ] ] }, "page" : "511-521", "title" : "Using Species Distribution Models to Guide Conservation at the State Level: the Endangered American Burying Beetle (Nicrophorus americanus) in Oklahoma", "type" : "article-journal", "volume" : "14" }, "uris" : [ "http://www.mendeley.com/documents/?uuid=2e2b4ed7-4cc6-4362-a9a9-ddc7f98afa0f" ] }, { "id" : "ITEM-6", "itemData" : { "DOI" : "10.1080/14772000.2014.892542", "ISSN" : "1477-2000",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"ITEM-6", "issue" : "2", "issued" : { "date-parts" : [ [ "2014", "3", "24" ] ] }, "page" : "149-162", "publisher" : "Taylor &amp; Francis", "title" : "Identifying priority conservation areas for the American burying beetle, Nicrophorus americanus (Coleoptera: Silphidae), a habitat generalist", "type" : "article-journal", "volume" : "12" }, "uris" : [ "http://www.mendeley.com/documents/?uuid=5b8fe7b9-ae08-4c3a-8fb0-8a0bc30e4c23" ] } ], "mendeley" : { "formattedCitation" : "(Guarisco, 1997; Holloway &amp; Schnell, 1997; Walker &amp; Hoback, 2007; Creighton &lt;i&gt;et al.&lt;/i&gt;, 2009; Crawford &amp; Hoagland, 2010; Jurzenski &lt;i&gt;et al.&lt;/i&gt;, 2014)", "manualFormatting" : "(see Guarisco, 1997; Holloway &amp; Schnell, 1997; Walker &amp; Hoback, 2007; Creighton et al., 2009; Crawford &amp; Hoagland, 2010; Jurzenski et al., 2014)", "plainTextFormattedCitation" : "(Guarisco, 1997; Holloway &amp; Schnell, 1997; Walker &amp; Hoback, 2007; Creighton et al., 2009; Crawford &amp; Hoagland, 2010; Jurzenski et al., 2014)", "previouslyFormattedCitation" : "(Guarisco, 1997; Holloway &amp; Schnell, 1997; Walker &amp; Hoback, 2007; Creighton &lt;i&gt;et al.&lt;/i&gt;, 2009; Crawford &amp; Hoagland, 2010; Jurzenski &lt;i&gt;et al.&lt;/i&gt;, 2014)" }, "properties" : { "noteIndex" : 0 }, "schema" : "https://github.com/citation-style-language/schema/raw/master/csl-citation.json" }</w:instrText>
      </w:r>
      <w:r w:rsidR="00454685">
        <w:rPr>
          <w:rFonts w:ascii="Times New Roman" w:hAnsi="Times New Roman"/>
          <w:sz w:val="24"/>
          <w:szCs w:val="24"/>
          <w:lang w:val="en-US"/>
        </w:rPr>
        <w:fldChar w:fldCharType="separate"/>
      </w:r>
      <w:r w:rsidR="00BB6361" w:rsidRPr="00BB6361">
        <w:rPr>
          <w:rFonts w:ascii="Times New Roman" w:hAnsi="Times New Roman"/>
          <w:noProof/>
          <w:sz w:val="24"/>
          <w:szCs w:val="24"/>
          <w:lang w:val="en-US"/>
        </w:rPr>
        <w:t>(</w:t>
      </w:r>
      <w:r w:rsidR="00BB6361">
        <w:rPr>
          <w:rFonts w:ascii="Times New Roman" w:hAnsi="Times New Roman"/>
          <w:noProof/>
          <w:sz w:val="24"/>
          <w:szCs w:val="24"/>
          <w:lang w:val="en-US"/>
        </w:rPr>
        <w:t xml:space="preserve">see </w:t>
      </w:r>
      <w:r w:rsidR="00BB6361" w:rsidRPr="00BB6361">
        <w:rPr>
          <w:rFonts w:ascii="Times New Roman" w:hAnsi="Times New Roman"/>
          <w:noProof/>
          <w:sz w:val="24"/>
          <w:szCs w:val="24"/>
          <w:lang w:val="en-US"/>
        </w:rPr>
        <w:t xml:space="preserve">Guarisco, 1997; Holloway &amp; Schnell, 1997; Walker &amp; Hoback, 2007; Creighton </w:t>
      </w:r>
      <w:r w:rsidR="00BB6361" w:rsidRPr="00BB6361">
        <w:rPr>
          <w:rFonts w:ascii="Times New Roman" w:hAnsi="Times New Roman"/>
          <w:i/>
          <w:noProof/>
          <w:sz w:val="24"/>
          <w:szCs w:val="24"/>
          <w:lang w:val="en-US"/>
        </w:rPr>
        <w:t>et al.</w:t>
      </w:r>
      <w:r w:rsidR="00BB6361" w:rsidRPr="00BB6361">
        <w:rPr>
          <w:rFonts w:ascii="Times New Roman" w:hAnsi="Times New Roman"/>
          <w:noProof/>
          <w:sz w:val="24"/>
          <w:szCs w:val="24"/>
          <w:lang w:val="en-US"/>
        </w:rPr>
        <w:t xml:space="preserve">, 2009; Crawford &amp; Hoagland, 2010; Jurzenski </w:t>
      </w:r>
      <w:r w:rsidR="00BB6361" w:rsidRPr="00BB6361">
        <w:rPr>
          <w:rFonts w:ascii="Times New Roman" w:hAnsi="Times New Roman"/>
          <w:i/>
          <w:noProof/>
          <w:sz w:val="24"/>
          <w:szCs w:val="24"/>
          <w:lang w:val="en-US"/>
        </w:rPr>
        <w:t>et al.</w:t>
      </w:r>
      <w:r w:rsidR="00BB6361" w:rsidRPr="00BB6361">
        <w:rPr>
          <w:rFonts w:ascii="Times New Roman" w:hAnsi="Times New Roman"/>
          <w:noProof/>
          <w:sz w:val="24"/>
          <w:szCs w:val="24"/>
          <w:lang w:val="en-US"/>
        </w:rPr>
        <w:t>, 2014)</w:t>
      </w:r>
      <w:r w:rsidR="00454685">
        <w:rPr>
          <w:rFonts w:ascii="Times New Roman" w:hAnsi="Times New Roman"/>
          <w:sz w:val="24"/>
          <w:szCs w:val="24"/>
          <w:lang w:val="en-US"/>
        </w:rPr>
        <w:fldChar w:fldCharType="end"/>
      </w:r>
      <w:r w:rsidR="00BB6361">
        <w:rPr>
          <w:rFonts w:ascii="Times New Roman" w:hAnsi="Times New Roman"/>
          <w:sz w:val="24"/>
          <w:szCs w:val="24"/>
          <w:lang w:val="en-US"/>
        </w:rPr>
        <w:t xml:space="preserve">. </w:t>
      </w:r>
    </w:p>
    <w:p w:rsidR="007F761A" w:rsidRDefault="00007548" w:rsidP="004B408D">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The most </w:t>
      </w:r>
      <w:r w:rsidR="00C74187">
        <w:rPr>
          <w:rFonts w:ascii="Times New Roman" w:hAnsi="Times New Roman"/>
          <w:sz w:val="24"/>
          <w:szCs w:val="24"/>
          <w:lang w:val="en-US"/>
        </w:rPr>
        <w:t>frequent</w:t>
      </w:r>
      <w:r>
        <w:rPr>
          <w:rFonts w:ascii="Times New Roman" w:hAnsi="Times New Roman"/>
          <w:sz w:val="24"/>
          <w:szCs w:val="24"/>
          <w:lang w:val="en-US"/>
        </w:rPr>
        <w:t xml:space="preserve"> species in the entire dataset was </w:t>
      </w:r>
      <w:r w:rsidRPr="00007548">
        <w:rPr>
          <w:rFonts w:ascii="Times New Roman" w:hAnsi="Times New Roman"/>
          <w:i/>
          <w:sz w:val="24"/>
          <w:szCs w:val="24"/>
          <w:lang w:val="en-US"/>
        </w:rPr>
        <w:t>T. sinuatus</w:t>
      </w:r>
      <w:r>
        <w:rPr>
          <w:rFonts w:ascii="Times New Roman" w:hAnsi="Times New Roman"/>
          <w:sz w:val="24"/>
          <w:szCs w:val="24"/>
          <w:lang w:val="en-US"/>
        </w:rPr>
        <w:t xml:space="preserve">. </w:t>
      </w:r>
      <w:r w:rsidR="00C74187">
        <w:rPr>
          <w:rFonts w:ascii="Times New Roman" w:hAnsi="Times New Roman"/>
          <w:sz w:val="24"/>
          <w:szCs w:val="24"/>
          <w:lang w:val="en-US"/>
        </w:rPr>
        <w:t xml:space="preserve">Its dominance was overshadowed by </w:t>
      </w:r>
      <w:r w:rsidR="00C74187" w:rsidRPr="00C74187">
        <w:rPr>
          <w:rFonts w:ascii="Times New Roman" w:hAnsi="Times New Roman"/>
          <w:i/>
          <w:sz w:val="24"/>
          <w:szCs w:val="24"/>
          <w:lang w:val="en-US"/>
        </w:rPr>
        <w:t>N. vespillo</w:t>
      </w:r>
      <w:r w:rsidR="00C74187">
        <w:rPr>
          <w:rFonts w:ascii="Times New Roman" w:hAnsi="Times New Roman"/>
          <w:sz w:val="24"/>
          <w:szCs w:val="24"/>
          <w:lang w:val="en-US"/>
        </w:rPr>
        <w:t xml:space="preserve"> and </w:t>
      </w:r>
      <w:r w:rsidR="00C74187" w:rsidRPr="00C74187">
        <w:rPr>
          <w:rFonts w:ascii="Times New Roman" w:hAnsi="Times New Roman"/>
          <w:i/>
          <w:sz w:val="24"/>
          <w:szCs w:val="24"/>
          <w:lang w:val="en-US"/>
        </w:rPr>
        <w:t>T. rugosus</w:t>
      </w:r>
      <w:r w:rsidR="00C74187">
        <w:rPr>
          <w:rFonts w:ascii="Times New Roman" w:hAnsi="Times New Roman"/>
          <w:i/>
          <w:sz w:val="24"/>
          <w:szCs w:val="24"/>
          <w:lang w:val="en-US"/>
        </w:rPr>
        <w:t xml:space="preserve">, </w:t>
      </w:r>
      <w:r w:rsidR="00C74187" w:rsidRPr="00C74187">
        <w:rPr>
          <w:rFonts w:ascii="Times New Roman" w:hAnsi="Times New Roman"/>
          <w:sz w:val="24"/>
          <w:szCs w:val="24"/>
          <w:lang w:val="en-US"/>
        </w:rPr>
        <w:t>but</w:t>
      </w:r>
      <w:r w:rsidR="00C74187">
        <w:rPr>
          <w:rFonts w:ascii="Times New Roman" w:hAnsi="Times New Roman"/>
          <w:i/>
          <w:sz w:val="24"/>
          <w:szCs w:val="24"/>
          <w:lang w:val="en-US"/>
        </w:rPr>
        <w:t xml:space="preserve"> </w:t>
      </w:r>
      <w:r w:rsidR="00C74187">
        <w:rPr>
          <w:rFonts w:ascii="Times New Roman" w:hAnsi="Times New Roman"/>
          <w:sz w:val="24"/>
          <w:szCs w:val="24"/>
          <w:lang w:val="en-US"/>
        </w:rPr>
        <w:t xml:space="preserve">only during fall. All these species </w:t>
      </w:r>
      <w:r w:rsidR="004300CB">
        <w:rPr>
          <w:rFonts w:ascii="Times New Roman" w:hAnsi="Times New Roman"/>
          <w:sz w:val="24"/>
          <w:szCs w:val="24"/>
          <w:lang w:val="en-US"/>
        </w:rPr>
        <w:t>seems</w:t>
      </w:r>
      <w:r w:rsidR="00C74187">
        <w:rPr>
          <w:rFonts w:ascii="Times New Roman" w:hAnsi="Times New Roman"/>
          <w:sz w:val="24"/>
          <w:szCs w:val="24"/>
          <w:lang w:val="en-US"/>
        </w:rPr>
        <w:t xml:space="preserve"> very common in </w:t>
      </w:r>
      <w:r w:rsidR="004300CB">
        <w:rPr>
          <w:rFonts w:ascii="Times New Roman" w:hAnsi="Times New Roman"/>
          <w:sz w:val="24"/>
          <w:szCs w:val="24"/>
          <w:lang w:val="en-US"/>
        </w:rPr>
        <w:t>open landscape habitats</w:t>
      </w:r>
      <w:r w:rsidR="00C74187">
        <w:rPr>
          <w:rFonts w:ascii="Times New Roman" w:hAnsi="Times New Roman"/>
          <w:sz w:val="24"/>
          <w:szCs w:val="24"/>
          <w:lang w:val="en-US"/>
        </w:rPr>
        <w:t xml:space="preserve"> and our findings confirmed </w:t>
      </w:r>
      <w:r w:rsidR="004300CB">
        <w:rPr>
          <w:rFonts w:ascii="Times New Roman" w:hAnsi="Times New Roman"/>
          <w:sz w:val="24"/>
          <w:szCs w:val="24"/>
          <w:lang w:val="en-US"/>
        </w:rPr>
        <w:t>old</w:t>
      </w:r>
      <w:r w:rsidR="005F7DE6">
        <w:rPr>
          <w:rFonts w:ascii="Times New Roman" w:hAnsi="Times New Roman"/>
          <w:sz w:val="24"/>
          <w:szCs w:val="24"/>
          <w:lang w:val="en-US"/>
        </w:rPr>
        <w:t xml:space="preserve"> </w:t>
      </w:r>
      <w:r w:rsidR="004300CB">
        <w:rPr>
          <w:rFonts w:ascii="Times New Roman" w:hAnsi="Times New Roman"/>
          <w:sz w:val="24"/>
          <w:szCs w:val="24"/>
          <w:lang w:val="en-US"/>
        </w:rPr>
        <w:t>observations</w:t>
      </w:r>
      <w:r w:rsidR="005F7DE6">
        <w:rPr>
          <w:rFonts w:ascii="Times New Roman" w:hAnsi="Times New Roman"/>
          <w:sz w:val="24"/>
          <w:szCs w:val="24"/>
          <w:lang w:val="en-US"/>
        </w:rPr>
        <w:t xml:space="preserve"> of </w:t>
      </w:r>
      <w:r w:rsidR="00454685">
        <w:rPr>
          <w:rFonts w:ascii="Times New Roman" w:hAnsi="Times New Roman"/>
          <w:sz w:val="24"/>
          <w:szCs w:val="24"/>
          <w:lang w:val="en-US"/>
        </w:rPr>
        <w:fldChar w:fldCharType="begin" w:fldLock="1"/>
      </w:r>
      <w:r w:rsidR="0050610E">
        <w:rPr>
          <w:rFonts w:ascii="Times New Roman" w:hAnsi="Times New Roman"/>
          <w:sz w:val="24"/>
          <w:szCs w:val="24"/>
          <w:lang w:val="en-US"/>
        </w:rPr>
        <w:instrText>ADDIN CSL_CITATION { "citationItems" : [ { "id" : "ITEM-1", "itemData" : { "author" : [ { "dropping-particle" : "", "family" : "Nov\u00e1k", "given" : "B.", "non-dropping-particle" : "", "parse-names" : false, "suffix" : "" } ], "container-title" : "Acta Universitatis Palackianae Olomucensis, Facultas Rerum Naturalium", "id" : "ITEM-1", "issued" : { "date-parts" : [ [ "1966" ] ] }, "page" : "129-151", "title" : "Dynamika populac\u00ed brouk\u016f ze skupiny Silphini (Coleoptera). Populationsdynamik der Silphini (Coleoptera)).", "type" : "article-journal", "volume" : "22" }, "uris" : [ "http://www.mendeley.com/documents/?uuid=3a61a9aa-8d62-4d94-b12a-bc4c5848e6b1" ] }, { "id" : "ITEM-2", "itemData" : { "author" : [ { "dropping-particle" : "", "family" : "Nov\u00e1k", "given" : "B.", "non-dropping-particle" : "", "parse-names" : false, "suffix" : "" } ], "container-title" : "Acta Universitatis Palackianae Olomucensis, Facultas Rerum Naturalium", "id" : "ITEM-2", "issued" : { "date-parts" : [ [ "1962" ] ] }, "page" : "263-300", "title" : "Ein Beitrag zur Faunistik und \u00d6kologie der Totengr\u00e4ber (Col. Silphidae)", "type" : "article-journal", "volume" : "11" }, "uris" : [ "http://www.mendeley.com/documents/?uuid=5d082d86-e4ce-4462-a35e-a4b076ab0921" ] }, { "id" : "ITEM-3", "itemData" : { "author" : [ { "dropping-particle" : "", "family" : "Nov\u00e1k", "given" : "B.", "non-dropping-particle" : "", "parse-names" : false, "suffix" : "" } ], "container-title" : "Acta Universitatis Palackianae Olomucensis, Facultas Rerum Naturalium", "id" : "ITEM-3", "issued" : { "date-parts" : [ [ "1965" ] ] }, "page" : "121-151", "title" : "Zur Faunistik und \u00d6kologie der Totengr\u00e4ber in den Feldbiotopen von Han\u00e1 (Col. Silphidae)", "type" : "article-journal", "volume" : "19" }, "uris" : [ "http://www.mendeley.com/documents/?uuid=3d358b1e-b62e-4bf0-bb75-7ff4fa80953d" ] }, { "id" : "ITEM-4", "itemData" : { "author" : [ { "dropping-particle" : "", "family" : "Petru\u0161ka", "given" : "F.", "non-dropping-particle" : "", "parse-names" : false, "suffix" : "" } ], "container-title" : "Acta Universitatis Palackianae Olomucensis, Facultas Rerum Naturalium", "id" : "ITEM-4", "issued" : { "date-parts" : [ [ "1964" ] ] }, "page" : "159-187", "title" : "Beitrag zur Bewegungsaktivit\u00e4t einiger Aask\u00e4fer-Arten (Col. Silphidae et Histeridae)", "type" : "article-journal", "volume" : "16" }, "uris" : [ "http://www.mendeley.com/documents/?uuid=71ab11d1-47c3-47e2-bf09-ea3df5510003" ] } ], "mendeley" : { "formattedCitation" : "(Nov\u00e1k, 1962, 1965, 1966; Petru\u0161ka, 1964)", "manualFormatting" : "Nov\u00e1k (1962, 1965, 1966) and Petru\u0161ka (1964)", "plainTextFormattedCitation" : "(Nov\u00e1k, 1962, 1965, 1966; Petru\u0161ka, 1964)", "previouslyFormattedCitation" : "(Nov\u00e1k, 1962, 1965, 1966; Petru\u0161ka, 1964)" }, "properties" : { "noteIndex" : 0 }, "schema" : "https://github.com/citation-style-language/schema/raw/master/csl-citation.json" }</w:instrText>
      </w:r>
      <w:r w:rsidR="00454685">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Novák </w:t>
      </w:r>
      <w:r w:rsidR="0050610E">
        <w:rPr>
          <w:rFonts w:ascii="Times New Roman" w:hAnsi="Times New Roman"/>
          <w:noProof/>
          <w:sz w:val="24"/>
          <w:szCs w:val="24"/>
          <w:lang w:val="en-US"/>
        </w:rPr>
        <w:t>(</w:t>
      </w:r>
      <w:r w:rsidR="00005D5A" w:rsidRPr="00005D5A">
        <w:rPr>
          <w:rFonts w:ascii="Times New Roman" w:hAnsi="Times New Roman"/>
          <w:noProof/>
          <w:sz w:val="24"/>
          <w:szCs w:val="24"/>
          <w:lang w:val="en-US"/>
        </w:rPr>
        <w:t>1962, 1965, 1966</w:t>
      </w:r>
      <w:r w:rsidR="0050610E">
        <w:rPr>
          <w:rFonts w:ascii="Times New Roman" w:hAnsi="Times New Roman"/>
          <w:noProof/>
          <w:sz w:val="24"/>
          <w:szCs w:val="24"/>
          <w:lang w:val="en-US"/>
        </w:rPr>
        <w:t>) and</w:t>
      </w:r>
      <w:r w:rsidR="00005D5A" w:rsidRPr="00005D5A">
        <w:rPr>
          <w:rFonts w:ascii="Times New Roman" w:hAnsi="Times New Roman"/>
          <w:noProof/>
          <w:sz w:val="24"/>
          <w:szCs w:val="24"/>
          <w:lang w:val="en-US"/>
        </w:rPr>
        <w:t xml:space="preserve"> Petruška </w:t>
      </w:r>
      <w:r w:rsidR="0050610E">
        <w:rPr>
          <w:rFonts w:ascii="Times New Roman" w:hAnsi="Times New Roman"/>
          <w:noProof/>
          <w:sz w:val="24"/>
          <w:szCs w:val="24"/>
          <w:lang w:val="en-US"/>
        </w:rPr>
        <w:t>(</w:t>
      </w:r>
      <w:r w:rsidR="00005D5A" w:rsidRPr="00005D5A">
        <w:rPr>
          <w:rFonts w:ascii="Times New Roman" w:hAnsi="Times New Roman"/>
          <w:noProof/>
          <w:sz w:val="24"/>
          <w:szCs w:val="24"/>
          <w:lang w:val="en-US"/>
        </w:rPr>
        <w:t>1964)</w:t>
      </w:r>
      <w:r w:rsidR="00454685">
        <w:rPr>
          <w:rFonts w:ascii="Times New Roman" w:hAnsi="Times New Roman"/>
          <w:sz w:val="24"/>
          <w:szCs w:val="24"/>
          <w:lang w:val="en-US"/>
        </w:rPr>
        <w:fldChar w:fldCharType="end"/>
      </w:r>
      <w:r w:rsidR="004300CB">
        <w:rPr>
          <w:rFonts w:ascii="Times New Roman" w:hAnsi="Times New Roman"/>
          <w:sz w:val="24"/>
          <w:szCs w:val="24"/>
          <w:lang w:val="en-US"/>
        </w:rPr>
        <w:t xml:space="preserve">. </w:t>
      </w:r>
    </w:p>
    <w:p w:rsidR="00BB6361" w:rsidRDefault="00F04F6F" w:rsidP="004B408D">
      <w:pPr>
        <w:spacing w:after="0" w:line="480" w:lineRule="auto"/>
        <w:ind w:firstLine="216"/>
        <w:jc w:val="both"/>
        <w:rPr>
          <w:rFonts w:ascii="Times New Roman" w:hAnsi="Times New Roman"/>
          <w:sz w:val="24"/>
          <w:szCs w:val="24"/>
          <w:lang w:val="en-US"/>
        </w:rPr>
      </w:pPr>
      <w:r w:rsidRPr="00F04F6F">
        <w:rPr>
          <w:rFonts w:ascii="Times New Roman" w:hAnsi="Times New Roman"/>
          <w:i/>
          <w:sz w:val="24"/>
          <w:szCs w:val="24"/>
          <w:lang w:val="en-US"/>
        </w:rPr>
        <w:t>T</w:t>
      </w:r>
      <w:r w:rsidR="00327FA9">
        <w:rPr>
          <w:rFonts w:ascii="Times New Roman" w:hAnsi="Times New Roman"/>
          <w:i/>
          <w:sz w:val="24"/>
          <w:szCs w:val="24"/>
          <w:lang w:val="en-US"/>
        </w:rPr>
        <w:t>.</w:t>
      </w:r>
      <w:r w:rsidRPr="00F04F6F">
        <w:rPr>
          <w:rFonts w:ascii="Times New Roman" w:hAnsi="Times New Roman"/>
          <w:i/>
          <w:sz w:val="24"/>
          <w:szCs w:val="24"/>
          <w:lang w:val="en-US"/>
        </w:rPr>
        <w:t xml:space="preserve"> sinuatus</w:t>
      </w:r>
      <w:r>
        <w:rPr>
          <w:rFonts w:ascii="Times New Roman" w:hAnsi="Times New Roman"/>
          <w:sz w:val="24"/>
          <w:szCs w:val="24"/>
          <w:lang w:val="en-US"/>
        </w:rPr>
        <w:t xml:space="preserve"> and </w:t>
      </w:r>
      <w:r w:rsidRPr="00F04F6F">
        <w:rPr>
          <w:rFonts w:ascii="Times New Roman" w:hAnsi="Times New Roman"/>
          <w:i/>
          <w:sz w:val="24"/>
          <w:szCs w:val="24"/>
          <w:lang w:val="en-US"/>
        </w:rPr>
        <w:t>T. rugosus</w:t>
      </w:r>
      <w:r>
        <w:rPr>
          <w:rFonts w:ascii="Times New Roman" w:hAnsi="Times New Roman"/>
          <w:sz w:val="24"/>
          <w:szCs w:val="24"/>
          <w:lang w:val="en-US"/>
        </w:rPr>
        <w:t xml:space="preserve"> were considered as co-occurring species without spatially or temporally differentiated niche </w:t>
      </w:r>
      <w:r w:rsidR="00454685">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"Nov\u00e1k", "given" : "B.", "non-dropping-particle" : "", "parse-names" : false, "suffix" : "" } ], "container-title" : "Acta Universitatis Palackianae Olomucensis, Facultas Rerum Naturalium", "id" : "ITEM-1", "issued" : { "date-parts" : [ [ "1966" ] ] }, "page" : "129-151", "title" : "Dynamika populac\u00ed brouk\u016f ze skupiny Silphini (Coleoptera). Populationsdynamik der Silphini (Coleoptera)).", "type" : "article-journal", "volume" : "22" }, "uris" : [ "http://www.mendeley.com/documents/?uuid=3a61a9aa-8d62-4d94-b12a-bc4c5848e6b1" ] } ], "mendeley" : { "formattedCitation" : "(Nov\u00e1k, 1966)", "plainTextFormattedCitation" : "(Nov\u00e1k, 1966)", "previouslyFormattedCitation" : "(Nov\u00e1k, 1966)" }, "properties" : { "noteIndex" : 0 }, "schema" : "https://github.com/citation-style-language/schema/raw/master/csl-citation.json" }</w:instrText>
      </w:r>
      <w:r w:rsidR="00454685">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(Novák, 1966)</w:t>
      </w:r>
      <w:r w:rsidR="00454685">
        <w:rPr>
          <w:rFonts w:ascii="Times New Roman" w:hAnsi="Times New Roman"/>
          <w:sz w:val="24"/>
          <w:szCs w:val="24"/>
          <w:lang w:val="en-US"/>
        </w:rPr>
        <w:fldChar w:fldCharType="end"/>
      </w:r>
      <w:r>
        <w:rPr>
          <w:rFonts w:ascii="Times New Roman" w:hAnsi="Times New Roman"/>
          <w:sz w:val="24"/>
          <w:szCs w:val="24"/>
          <w:lang w:val="en-US"/>
        </w:rPr>
        <w:t xml:space="preserve">. </w:t>
      </w:r>
      <w:r w:rsidR="007F761A">
        <w:rPr>
          <w:rFonts w:ascii="Times New Roman" w:hAnsi="Times New Roman"/>
          <w:sz w:val="24"/>
          <w:szCs w:val="24"/>
          <w:lang w:val="en-US"/>
        </w:rPr>
        <w:t>The high</w:t>
      </w:r>
      <w:r>
        <w:rPr>
          <w:rFonts w:ascii="Times New Roman" w:hAnsi="Times New Roman"/>
          <w:sz w:val="24"/>
          <w:szCs w:val="24"/>
          <w:lang w:val="en-US"/>
        </w:rPr>
        <w:t>er</w:t>
      </w:r>
      <w:r w:rsidR="007F761A">
        <w:rPr>
          <w:rFonts w:ascii="Times New Roman" w:hAnsi="Times New Roman"/>
          <w:sz w:val="24"/>
          <w:szCs w:val="24"/>
          <w:lang w:val="en-US"/>
        </w:rPr>
        <w:t xml:space="preserve"> abundance of </w:t>
      </w:r>
      <w:r w:rsidR="007F761A" w:rsidRPr="007F761A">
        <w:rPr>
          <w:rFonts w:ascii="Times New Roman" w:hAnsi="Times New Roman"/>
          <w:i/>
          <w:sz w:val="24"/>
          <w:szCs w:val="24"/>
          <w:lang w:val="en-US"/>
        </w:rPr>
        <w:t>T. rugosus</w:t>
      </w:r>
      <w:r w:rsidR="007F761A">
        <w:rPr>
          <w:rFonts w:ascii="Times New Roman" w:hAnsi="Times New Roman"/>
          <w:sz w:val="24"/>
          <w:szCs w:val="24"/>
          <w:lang w:val="en-US"/>
        </w:rPr>
        <w:t xml:space="preserve"> in samples from fall </w:t>
      </w:r>
      <w:r w:rsidR="001C3C57">
        <w:rPr>
          <w:rFonts w:ascii="Times New Roman" w:hAnsi="Times New Roman"/>
          <w:sz w:val="24"/>
          <w:szCs w:val="24"/>
          <w:lang w:val="en-US"/>
        </w:rPr>
        <w:t xml:space="preserve">could </w:t>
      </w:r>
      <w:r w:rsidR="007F761A">
        <w:rPr>
          <w:rFonts w:ascii="Times New Roman" w:hAnsi="Times New Roman"/>
          <w:sz w:val="24"/>
          <w:szCs w:val="24"/>
          <w:lang w:val="en-US"/>
        </w:rPr>
        <w:t xml:space="preserve">be explained as sign of temporal niche differentiation. </w:t>
      </w:r>
    </w:p>
    <w:p w:rsidR="004B408D" w:rsidRDefault="004B408D" w:rsidP="004B408D">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Some of the captured carrion beetles are considered to be forest species (</w:t>
      </w:r>
      <w:r w:rsidRPr="005D0A19">
        <w:rPr>
          <w:rFonts w:ascii="Times New Roman" w:hAnsi="Times New Roman"/>
          <w:i/>
          <w:sz w:val="24"/>
          <w:szCs w:val="24"/>
          <w:lang w:val="en-US"/>
        </w:rPr>
        <w:t>N. humator</w:t>
      </w:r>
      <w:r w:rsidRPr="005D0A19">
        <w:rPr>
          <w:rFonts w:ascii="Times New Roman" w:hAnsi="Times New Roman"/>
          <w:sz w:val="24"/>
          <w:szCs w:val="24"/>
          <w:lang w:val="en-US"/>
        </w:rPr>
        <w:t xml:space="preserve">, </w:t>
      </w:r>
      <w:r w:rsidRPr="005D0A19">
        <w:rPr>
          <w:rFonts w:ascii="Times New Roman" w:hAnsi="Times New Roman"/>
          <w:i/>
          <w:sz w:val="24"/>
          <w:szCs w:val="24"/>
          <w:lang w:val="en-US"/>
        </w:rPr>
        <w:t>N. investigator</w:t>
      </w:r>
      <w:r w:rsidRPr="005D0A19">
        <w:rPr>
          <w:rFonts w:ascii="Times New Roman" w:hAnsi="Times New Roman"/>
          <w:sz w:val="24"/>
          <w:szCs w:val="24"/>
          <w:lang w:val="en-US"/>
        </w:rPr>
        <w:t xml:space="preserve">, </w:t>
      </w:r>
      <w:r w:rsidRPr="005D0A19">
        <w:rPr>
          <w:rFonts w:ascii="Times New Roman" w:hAnsi="Times New Roman"/>
          <w:i/>
          <w:sz w:val="24"/>
          <w:szCs w:val="24"/>
          <w:lang w:val="en-US"/>
        </w:rPr>
        <w:t>N. vespilloides</w:t>
      </w:r>
      <w:r w:rsidRPr="005D0A19">
        <w:rPr>
          <w:rFonts w:ascii="Times New Roman" w:hAnsi="Times New Roman"/>
          <w:sz w:val="24"/>
          <w:szCs w:val="24"/>
          <w:lang w:val="en-US"/>
        </w:rPr>
        <w:t xml:space="preserve"> and </w:t>
      </w:r>
      <w:r w:rsidRPr="005D0A19">
        <w:rPr>
          <w:rFonts w:ascii="Times New Roman" w:hAnsi="Times New Roman"/>
          <w:i/>
          <w:sz w:val="24"/>
          <w:szCs w:val="24"/>
          <w:lang w:val="en-US"/>
        </w:rPr>
        <w:t>O. thoracicum</w:t>
      </w:r>
      <w:r w:rsidRPr="005D0A19">
        <w:rPr>
          <w:rFonts w:ascii="Times New Roman" w:hAnsi="Times New Roman"/>
          <w:sz w:val="24"/>
          <w:szCs w:val="24"/>
          <w:lang w:val="en-US"/>
        </w:rPr>
        <w:t>)</w:t>
      </w:r>
      <w:r>
        <w:rPr>
          <w:rFonts w:ascii="Times New Roman" w:hAnsi="Times New Roman"/>
          <w:sz w:val="24"/>
          <w:szCs w:val="24"/>
          <w:lang w:val="en-US"/>
        </w:rPr>
        <w:t xml:space="preserve"> by </w:t>
      </w:r>
      <w:r w:rsidR="004264F5">
        <w:rPr>
          <w:rFonts w:ascii="Times New Roman" w:hAnsi="Times New Roman"/>
          <w:sz w:val="24"/>
          <w:szCs w:val="24"/>
          <w:lang w:val="en-US"/>
        </w:rPr>
        <w:t xml:space="preserve">several </w:t>
      </w:r>
      <w:r>
        <w:rPr>
          <w:rFonts w:ascii="Times New Roman" w:hAnsi="Times New Roman"/>
          <w:sz w:val="24"/>
          <w:szCs w:val="24"/>
          <w:lang w:val="en-US"/>
        </w:rPr>
        <w:t>authors</w:t>
      </w:r>
      <w:r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1356EF">
        <w:rPr>
          <w:rFonts w:ascii="Times New Roman" w:hAnsi="Times New Roman"/>
          <w:sz w:val="24"/>
          <w:szCs w:val="24"/>
          <w:lang w:val="en-US"/>
        </w:rPr>
        <w:instrText>ADDIN CSL_CITATION { "citationItems" : [ { "id" : "ITEM-1", "itemData" : { "author" : [ { "dropping-particle" : "", "family" : "R\u016f\u017ei\u010dka", "given" : "J.", "non-dropping-particle" : "", "parse-names" : false, "suffix" : "" } ], "container-title" : "Acta Societatis Zoologicae Bohemicae", "id" : "ITEM-1", "issued" : { "date-parts" : [ [ "1994" ] ] }, "page" : "67-78", "title" : "Seasonal activity and habitat associations of Silphidae and Leiodidae: Cholevinae (Coleoptera) in central Bohemia.", "type" : "article-journal", "volume" : "58" }, "uris" : [ "http://www.mendeley.com/documents/?uuid=7be55512-1e7b-45d8-ad56-d78dd8beb119" ] }, { "id" : "ITEM-2", "itemData" : { "author" : [ { "dropping-particle" : "", "family" : "Ko\u010d\u00e1rek", "given" : "Petr", "non-dropping-particle" : "", "parse-names" : false, "suffix" : "" }, { "dropping-particle" : "", "family" : "Benko", "given" : "Kristi\u00e1n", "non-dropping-particle" : "", "parse-names" : false, "suffix" : "" } ], "container-title" : "\u010casopis Slezsk\u00e9ho muzea v Opav\u011b", "id" : "ITEM-2", "issued" : { "date-parts" : [ [ "1997" ] ] }, "page" : "173-179", "title" : "The occurence and seasonal activity of Silphidae in Hlu\u010d\u00edn region (Silesia, Czech Republic)", "type" : "article-journal", "volume" : "46" }, "uris" : [ "http://www.mendeley.com/documents/?uuid=c90b393f-378d-4fe8-a0b0-a3617257ef4c" ] } ], "mendeley" : { "formattedCitation" : "(R\u016f\u017ei\u010dka, 1994; Ko\u010d\u00e1rek &amp; Benko, 1997)", "manualFormatting" : "(e.g. R\u016f\u017ei\u010dka, 1994; Ko\u010d\u00e1rek &amp; Benko, 1997)", "plainTextFormattedCitation" : "(R\u016f\u017ei\u010dka, 1994; Ko\u010d\u00e1rek &amp; Benko, 1997)", "previouslyFormattedCitation" : "(R\u016f\u017ei\u010dka, 1994; Ko\u010d\u00e1rek &amp; Benko, 1997)"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w:t>
      </w:r>
      <w:r w:rsidR="0050610E">
        <w:rPr>
          <w:rFonts w:ascii="Times New Roman" w:hAnsi="Times New Roman"/>
          <w:noProof/>
          <w:sz w:val="24"/>
          <w:szCs w:val="24"/>
          <w:lang w:val="en-US"/>
        </w:rPr>
        <w:t xml:space="preserve">e.g. </w:t>
      </w:r>
      <w:r w:rsidR="00005D5A" w:rsidRPr="00005D5A">
        <w:rPr>
          <w:rFonts w:ascii="Times New Roman" w:hAnsi="Times New Roman"/>
          <w:noProof/>
          <w:sz w:val="24"/>
          <w:szCs w:val="24"/>
          <w:lang w:val="en-US"/>
        </w:rPr>
        <w:t xml:space="preserve">Růžička, 1994; </w:t>
      </w:r>
      <w:r w:rsidR="00005D5A" w:rsidRPr="00005D5A">
        <w:rPr>
          <w:rFonts w:ascii="Times New Roman" w:hAnsi="Times New Roman"/>
          <w:noProof/>
          <w:sz w:val="24"/>
          <w:szCs w:val="24"/>
          <w:lang w:val="en-US"/>
        </w:rPr>
        <w:lastRenderedPageBreak/>
        <w:t>Kočárek &amp; Benko, 1997)</w:t>
      </w:r>
      <w:r w:rsidR="00454685" w:rsidRPr="005D0A19">
        <w:rPr>
          <w:rFonts w:ascii="Times New Roman" w:hAnsi="Times New Roman"/>
          <w:sz w:val="24"/>
          <w:szCs w:val="24"/>
          <w:lang w:val="en-US"/>
        </w:rPr>
        <w:fldChar w:fldCharType="end"/>
      </w:r>
      <w:r>
        <w:rPr>
          <w:rFonts w:ascii="Times New Roman" w:hAnsi="Times New Roman"/>
          <w:sz w:val="24"/>
          <w:szCs w:val="24"/>
          <w:lang w:val="en-US"/>
        </w:rPr>
        <w:t>. Although the traps were not directly associated with forest sites, o</w:t>
      </w:r>
      <w:r w:rsidRPr="005D0A19">
        <w:rPr>
          <w:rFonts w:ascii="Times New Roman" w:hAnsi="Times New Roman"/>
          <w:sz w:val="24"/>
          <w:szCs w:val="24"/>
          <w:lang w:val="en-US"/>
        </w:rPr>
        <w:t xml:space="preserve">ur observations are in line with </w:t>
      </w:r>
      <w:r>
        <w:rPr>
          <w:rFonts w:ascii="Times New Roman" w:hAnsi="Times New Roman"/>
          <w:sz w:val="24"/>
          <w:szCs w:val="24"/>
          <w:lang w:val="en-US"/>
        </w:rPr>
        <w:t>their</w:t>
      </w:r>
      <w:r w:rsidRPr="005D0A19">
        <w:rPr>
          <w:rFonts w:ascii="Times New Roman" w:hAnsi="Times New Roman"/>
          <w:sz w:val="24"/>
          <w:szCs w:val="24"/>
          <w:lang w:val="en-US"/>
        </w:rPr>
        <w:t xml:space="preserve"> findings,</w:t>
      </w:r>
      <w:r>
        <w:rPr>
          <w:rFonts w:ascii="Times New Roman" w:hAnsi="Times New Roman"/>
          <w:sz w:val="24"/>
          <w:szCs w:val="24"/>
          <w:lang w:val="en-US"/>
        </w:rPr>
        <w:t xml:space="preserve"> </w:t>
      </w:r>
      <w:r w:rsidRPr="005D0A19">
        <w:rPr>
          <w:rFonts w:ascii="Times New Roman" w:hAnsi="Times New Roman"/>
          <w:sz w:val="24"/>
          <w:szCs w:val="24"/>
          <w:lang w:val="en-US"/>
        </w:rPr>
        <w:t>because presence</w:t>
      </w:r>
      <w:r>
        <w:rPr>
          <w:rFonts w:ascii="Times New Roman" w:hAnsi="Times New Roman"/>
          <w:sz w:val="24"/>
          <w:szCs w:val="24"/>
          <w:lang w:val="en-US"/>
        </w:rPr>
        <w:t xml:space="preserve"> of these species in the samples was mostly ne</w:t>
      </w:r>
      <w:r w:rsidRPr="005D0A19">
        <w:rPr>
          <w:rFonts w:ascii="Times New Roman" w:hAnsi="Times New Roman"/>
          <w:sz w:val="24"/>
          <w:szCs w:val="24"/>
          <w:lang w:val="en-US"/>
        </w:rPr>
        <w:t xml:space="preserve">gligible </w:t>
      </w:r>
      <w:r>
        <w:rPr>
          <w:rFonts w:ascii="Times New Roman" w:hAnsi="Times New Roman"/>
          <w:sz w:val="24"/>
          <w:szCs w:val="24"/>
          <w:lang w:val="en-US"/>
        </w:rPr>
        <w:t>(in total 32, 7, 6 and 6</w:t>
      </w:r>
      <w:r w:rsidR="004264F5">
        <w:rPr>
          <w:rFonts w:ascii="Times New Roman" w:hAnsi="Times New Roman"/>
          <w:sz w:val="24"/>
          <w:szCs w:val="24"/>
          <w:lang w:val="en-US"/>
        </w:rPr>
        <w:t xml:space="preserve"> specimens</w:t>
      </w:r>
      <w:r>
        <w:rPr>
          <w:rFonts w:ascii="Times New Roman" w:hAnsi="Times New Roman"/>
          <w:sz w:val="24"/>
          <w:szCs w:val="24"/>
          <w:lang w:val="en-US"/>
        </w:rPr>
        <w:t>, respectively).</w:t>
      </w:r>
      <w:r w:rsidRPr="005D0A19">
        <w:rPr>
          <w:rFonts w:ascii="Times New Roman" w:hAnsi="Times New Roman"/>
          <w:sz w:val="24"/>
          <w:szCs w:val="24"/>
          <w:lang w:val="en-US"/>
        </w:rPr>
        <w:t xml:space="preserve"> </w:t>
      </w:r>
      <w:r>
        <w:rPr>
          <w:rFonts w:ascii="Times New Roman" w:hAnsi="Times New Roman"/>
          <w:sz w:val="24"/>
          <w:szCs w:val="24"/>
          <w:lang w:val="en-US"/>
        </w:rPr>
        <w:t xml:space="preserve">The more frequent occurrence of </w:t>
      </w:r>
      <w:r w:rsidRPr="00B764E0">
        <w:rPr>
          <w:rFonts w:ascii="Times New Roman" w:hAnsi="Times New Roman"/>
          <w:i/>
          <w:sz w:val="24"/>
          <w:szCs w:val="24"/>
          <w:lang w:val="en-US"/>
        </w:rPr>
        <w:t>N. humator</w:t>
      </w:r>
      <w:r>
        <w:rPr>
          <w:rFonts w:ascii="Times New Roman" w:hAnsi="Times New Roman"/>
          <w:sz w:val="24"/>
          <w:szCs w:val="24"/>
          <w:lang w:val="en-US"/>
        </w:rPr>
        <w:t xml:space="preserve"> outside of forest was probably caused by higher flight activity of this large and common beetle. </w:t>
      </w:r>
    </w:p>
    <w:p w:rsidR="0044345B" w:rsidRDefault="00FC2120" w:rsidP="004B408D">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 xml:space="preserve">CCA analysis showed that the </w:t>
      </w:r>
      <w:r w:rsidR="00B07D89">
        <w:rPr>
          <w:rFonts w:ascii="Times New Roman" w:hAnsi="Times New Roman"/>
          <w:sz w:val="24"/>
          <w:szCs w:val="24"/>
          <w:lang w:val="en-US"/>
        </w:rPr>
        <w:t>factors with</w:t>
      </w:r>
      <w:r w:rsidR="00EB42F7">
        <w:rPr>
          <w:rFonts w:ascii="Times New Roman" w:hAnsi="Times New Roman"/>
          <w:sz w:val="24"/>
          <w:szCs w:val="24"/>
          <w:lang w:val="en-US"/>
        </w:rPr>
        <w:t xml:space="preserve"> the</w:t>
      </w:r>
      <w:r w:rsidR="00B07D89">
        <w:rPr>
          <w:rFonts w:ascii="Times New Roman" w:hAnsi="Times New Roman"/>
          <w:sz w:val="24"/>
          <w:szCs w:val="24"/>
          <w:lang w:val="en-US"/>
        </w:rPr>
        <w:t xml:space="preserve"> significant effect on species composition are</w:t>
      </w:r>
      <w:r>
        <w:rPr>
          <w:rFonts w:ascii="Times New Roman" w:hAnsi="Times New Roman"/>
          <w:sz w:val="24"/>
          <w:szCs w:val="24"/>
          <w:lang w:val="en-US"/>
        </w:rPr>
        <w:t xml:space="preserve"> </w:t>
      </w:r>
      <w:r w:rsidR="005F78FC">
        <w:rPr>
          <w:rFonts w:ascii="Times New Roman" w:hAnsi="Times New Roman"/>
          <w:sz w:val="24"/>
          <w:szCs w:val="24"/>
          <w:lang w:val="en-US"/>
        </w:rPr>
        <w:t xml:space="preserve">both </w:t>
      </w:r>
      <w:r>
        <w:rPr>
          <w:rFonts w:ascii="Times New Roman" w:hAnsi="Times New Roman"/>
          <w:sz w:val="24"/>
          <w:szCs w:val="24"/>
          <w:lang w:val="en-US"/>
        </w:rPr>
        <w:t>soil type</w:t>
      </w:r>
      <w:r w:rsidR="005F78FC">
        <w:rPr>
          <w:rFonts w:ascii="Times New Roman" w:hAnsi="Times New Roman"/>
          <w:sz w:val="24"/>
          <w:szCs w:val="24"/>
          <w:lang w:val="en-US"/>
        </w:rPr>
        <w:t>s</w:t>
      </w:r>
      <w:r>
        <w:rPr>
          <w:rFonts w:ascii="Times New Roman" w:hAnsi="Times New Roman"/>
          <w:sz w:val="24"/>
          <w:szCs w:val="24"/>
          <w:lang w:val="en-US"/>
        </w:rPr>
        <w:t xml:space="preserve"> (chernozems and fluvisols) and </w:t>
      </w:r>
      <w:r w:rsidR="0009731A">
        <w:rPr>
          <w:rFonts w:ascii="Times New Roman" w:hAnsi="Times New Roman"/>
          <w:sz w:val="24"/>
          <w:szCs w:val="24"/>
          <w:lang w:val="en-US"/>
        </w:rPr>
        <w:t>three</w:t>
      </w:r>
      <w:r>
        <w:rPr>
          <w:rFonts w:ascii="Times New Roman" w:hAnsi="Times New Roman"/>
          <w:sz w:val="24"/>
          <w:szCs w:val="24"/>
          <w:lang w:val="en-US"/>
        </w:rPr>
        <w:t xml:space="preserve"> </w:t>
      </w:r>
      <w:r w:rsidR="002C1189">
        <w:rPr>
          <w:rFonts w:ascii="Times New Roman" w:hAnsi="Times New Roman"/>
          <w:sz w:val="24"/>
          <w:szCs w:val="24"/>
          <w:lang w:val="en-US"/>
        </w:rPr>
        <w:t>species</w:t>
      </w:r>
      <w:r w:rsidR="00726383">
        <w:rPr>
          <w:rFonts w:ascii="Times New Roman" w:hAnsi="Times New Roman"/>
          <w:sz w:val="24"/>
          <w:szCs w:val="24"/>
          <w:lang w:val="en-US"/>
        </w:rPr>
        <w:t xml:space="preserve"> of </w:t>
      </w:r>
      <w:r>
        <w:rPr>
          <w:rFonts w:ascii="Times New Roman" w:hAnsi="Times New Roman"/>
          <w:sz w:val="24"/>
          <w:szCs w:val="24"/>
          <w:lang w:val="en-US"/>
        </w:rPr>
        <w:t>crops (</w:t>
      </w:r>
      <w:proofErr w:type="spellStart"/>
      <w:r w:rsidRPr="00AA62CB">
        <w:rPr>
          <w:rFonts w:ascii="Times New Roman" w:hAnsi="Times New Roman"/>
          <w:i/>
          <w:sz w:val="24"/>
          <w:szCs w:val="24"/>
          <w:lang w:val="en-US"/>
        </w:rPr>
        <w:t>Zea</w:t>
      </w:r>
      <w:proofErr w:type="spellEnd"/>
      <w:r>
        <w:rPr>
          <w:rFonts w:ascii="Times New Roman" w:hAnsi="Times New Roman"/>
          <w:sz w:val="24"/>
          <w:szCs w:val="24"/>
          <w:lang w:val="en-US"/>
        </w:rPr>
        <w:t xml:space="preserve"> </w:t>
      </w:r>
      <w:proofErr w:type="spellStart"/>
      <w:r w:rsidRPr="00AA62CB">
        <w:rPr>
          <w:rFonts w:ascii="Times New Roman" w:hAnsi="Times New Roman"/>
          <w:i/>
          <w:sz w:val="24"/>
          <w:szCs w:val="24"/>
          <w:lang w:val="en-US"/>
        </w:rPr>
        <w:t>mays</w:t>
      </w:r>
      <w:proofErr w:type="spellEnd"/>
      <w:r>
        <w:rPr>
          <w:rFonts w:ascii="Times New Roman" w:hAnsi="Times New Roman"/>
          <w:sz w:val="24"/>
          <w:szCs w:val="24"/>
          <w:lang w:val="en-US"/>
        </w:rPr>
        <w:t xml:space="preserve">, </w:t>
      </w:r>
      <w:proofErr w:type="spellStart"/>
      <w:r w:rsidRPr="00AA62CB">
        <w:rPr>
          <w:rFonts w:ascii="Times New Roman" w:hAnsi="Times New Roman"/>
          <w:i/>
          <w:sz w:val="24"/>
          <w:szCs w:val="24"/>
          <w:lang w:val="en-US"/>
        </w:rPr>
        <w:t>Hordeum</w:t>
      </w:r>
      <w:proofErr w:type="spellEnd"/>
      <w:r>
        <w:rPr>
          <w:rFonts w:ascii="Times New Roman" w:hAnsi="Times New Roman"/>
          <w:sz w:val="24"/>
          <w:szCs w:val="24"/>
          <w:lang w:val="en-US"/>
        </w:rPr>
        <w:t xml:space="preserve"> </w:t>
      </w:r>
      <w:proofErr w:type="spellStart"/>
      <w:r w:rsidRPr="00AA62CB">
        <w:rPr>
          <w:rFonts w:ascii="Times New Roman" w:hAnsi="Times New Roman"/>
          <w:i/>
          <w:sz w:val="24"/>
          <w:szCs w:val="24"/>
          <w:lang w:val="en-US"/>
        </w:rPr>
        <w:t>vulgare</w:t>
      </w:r>
      <w:proofErr w:type="spellEnd"/>
      <w:r w:rsidR="004625C6">
        <w:rPr>
          <w:rFonts w:ascii="Times New Roman" w:hAnsi="Times New Roman"/>
          <w:sz w:val="24"/>
          <w:szCs w:val="24"/>
          <w:lang w:val="en-US"/>
        </w:rPr>
        <w:t xml:space="preserve"> and</w:t>
      </w:r>
      <w:r>
        <w:rPr>
          <w:rFonts w:ascii="Times New Roman" w:hAnsi="Times New Roman"/>
          <w:sz w:val="24"/>
          <w:szCs w:val="24"/>
          <w:lang w:val="en-US"/>
        </w:rPr>
        <w:t xml:space="preserve"> </w:t>
      </w:r>
      <w:proofErr w:type="spellStart"/>
      <w:r w:rsidRPr="00AA62CB">
        <w:rPr>
          <w:rFonts w:ascii="Times New Roman" w:hAnsi="Times New Roman"/>
          <w:i/>
          <w:sz w:val="24"/>
          <w:szCs w:val="24"/>
          <w:lang w:val="en-US"/>
        </w:rPr>
        <w:t>Heliantus</w:t>
      </w:r>
      <w:proofErr w:type="spellEnd"/>
      <w:r>
        <w:rPr>
          <w:rFonts w:ascii="Times New Roman" w:hAnsi="Times New Roman"/>
          <w:sz w:val="24"/>
          <w:szCs w:val="24"/>
          <w:lang w:val="en-US"/>
        </w:rPr>
        <w:t xml:space="preserve"> </w:t>
      </w:r>
      <w:proofErr w:type="spellStart"/>
      <w:r w:rsidRPr="00AA62CB">
        <w:rPr>
          <w:rFonts w:ascii="Times New Roman" w:hAnsi="Times New Roman"/>
          <w:i/>
          <w:sz w:val="24"/>
          <w:szCs w:val="24"/>
          <w:lang w:val="en-US"/>
        </w:rPr>
        <w:t>annus</w:t>
      </w:r>
      <w:proofErr w:type="spellEnd"/>
      <w:r>
        <w:rPr>
          <w:rFonts w:ascii="Times New Roman" w:hAnsi="Times New Roman"/>
          <w:sz w:val="24"/>
          <w:szCs w:val="24"/>
          <w:lang w:val="en-US"/>
        </w:rPr>
        <w:t xml:space="preserve">). </w:t>
      </w:r>
      <w:r w:rsidR="0001206C">
        <w:rPr>
          <w:rFonts w:ascii="Times New Roman" w:hAnsi="Times New Roman"/>
          <w:sz w:val="24"/>
          <w:szCs w:val="24"/>
          <w:lang w:val="en-US"/>
        </w:rPr>
        <w:t xml:space="preserve">As you can see on the Fig 4, </w:t>
      </w:r>
      <w:r w:rsidR="00403B0F">
        <w:rPr>
          <w:rFonts w:ascii="Times New Roman" w:hAnsi="Times New Roman"/>
          <w:sz w:val="24"/>
          <w:szCs w:val="24"/>
          <w:lang w:val="en-US"/>
        </w:rPr>
        <w:t>position</w:t>
      </w:r>
      <w:r w:rsidR="00AD78DC">
        <w:rPr>
          <w:rFonts w:ascii="Times New Roman" w:hAnsi="Times New Roman"/>
          <w:sz w:val="24"/>
          <w:szCs w:val="24"/>
          <w:lang w:val="en-US"/>
        </w:rPr>
        <w:t>s</w:t>
      </w:r>
      <w:r w:rsidR="00403B0F">
        <w:rPr>
          <w:rFonts w:ascii="Times New Roman" w:hAnsi="Times New Roman"/>
          <w:sz w:val="24"/>
          <w:szCs w:val="24"/>
          <w:lang w:val="en-US"/>
        </w:rPr>
        <w:t xml:space="preserve"> of these factors </w:t>
      </w:r>
      <w:r w:rsidR="00AD78DC">
        <w:rPr>
          <w:rFonts w:ascii="Times New Roman" w:hAnsi="Times New Roman"/>
          <w:sz w:val="24"/>
          <w:szCs w:val="24"/>
          <w:lang w:val="en-US"/>
        </w:rPr>
        <w:t>are</w:t>
      </w:r>
      <w:r w:rsidR="00403B0F">
        <w:rPr>
          <w:rFonts w:ascii="Times New Roman" w:hAnsi="Times New Roman"/>
          <w:sz w:val="24"/>
          <w:szCs w:val="24"/>
          <w:lang w:val="en-US"/>
        </w:rPr>
        <w:t xml:space="preserve"> roughly orthogonal</w:t>
      </w:r>
      <w:r w:rsidR="000F3B4F">
        <w:rPr>
          <w:rFonts w:ascii="Times New Roman" w:hAnsi="Times New Roman"/>
          <w:sz w:val="24"/>
          <w:szCs w:val="24"/>
          <w:lang w:val="en-US"/>
        </w:rPr>
        <w:t xml:space="preserve">, with an exception of </w:t>
      </w:r>
      <w:r w:rsidR="000F3B4F" w:rsidRPr="000F3B4F">
        <w:rPr>
          <w:rFonts w:ascii="Times New Roman" w:hAnsi="Times New Roman"/>
          <w:i/>
          <w:sz w:val="24"/>
          <w:szCs w:val="24"/>
          <w:lang w:val="en-US"/>
        </w:rPr>
        <w:t>H</w:t>
      </w:r>
      <w:r w:rsidR="0007229B">
        <w:rPr>
          <w:rFonts w:ascii="Times New Roman" w:hAnsi="Times New Roman"/>
          <w:i/>
          <w:sz w:val="24"/>
          <w:szCs w:val="24"/>
          <w:lang w:val="en-US"/>
        </w:rPr>
        <w:t>.</w:t>
      </w:r>
      <w:r w:rsidR="000F3B4F" w:rsidRPr="000F3B4F">
        <w:rPr>
          <w:rFonts w:ascii="Times New Roman" w:hAnsi="Times New Roman"/>
          <w:i/>
          <w:sz w:val="24"/>
          <w:szCs w:val="24"/>
          <w:lang w:val="en-US"/>
        </w:rPr>
        <w:t xml:space="preserve"> </w:t>
      </w:r>
      <w:proofErr w:type="spellStart"/>
      <w:r w:rsidR="000F3B4F" w:rsidRPr="000F3B4F">
        <w:rPr>
          <w:rFonts w:ascii="Times New Roman" w:hAnsi="Times New Roman"/>
          <w:i/>
          <w:sz w:val="24"/>
          <w:szCs w:val="24"/>
          <w:lang w:val="en-US"/>
        </w:rPr>
        <w:t>vulgare</w:t>
      </w:r>
      <w:proofErr w:type="spellEnd"/>
      <w:r w:rsidR="000F3B4F">
        <w:rPr>
          <w:rFonts w:ascii="Times New Roman" w:hAnsi="Times New Roman"/>
          <w:sz w:val="24"/>
          <w:szCs w:val="24"/>
          <w:lang w:val="en-US"/>
        </w:rPr>
        <w:t xml:space="preserve"> and </w:t>
      </w:r>
      <w:r w:rsidR="000F3B4F" w:rsidRPr="000F3B4F">
        <w:rPr>
          <w:rFonts w:ascii="Times New Roman" w:hAnsi="Times New Roman"/>
          <w:i/>
          <w:sz w:val="24"/>
          <w:szCs w:val="24"/>
          <w:lang w:val="en-US"/>
        </w:rPr>
        <w:t>H</w:t>
      </w:r>
      <w:r w:rsidR="0007229B">
        <w:rPr>
          <w:rFonts w:ascii="Times New Roman" w:hAnsi="Times New Roman"/>
          <w:i/>
          <w:sz w:val="24"/>
          <w:szCs w:val="24"/>
          <w:lang w:val="en-US"/>
        </w:rPr>
        <w:t>.</w:t>
      </w:r>
      <w:r w:rsidR="000F3B4F">
        <w:rPr>
          <w:rFonts w:ascii="Times New Roman" w:hAnsi="Times New Roman"/>
          <w:sz w:val="24"/>
          <w:szCs w:val="24"/>
          <w:lang w:val="en-US"/>
        </w:rPr>
        <w:t xml:space="preserve"> </w:t>
      </w:r>
      <w:proofErr w:type="spellStart"/>
      <w:r w:rsidR="000F3B4F" w:rsidRPr="000F3B4F">
        <w:rPr>
          <w:rFonts w:ascii="Times New Roman" w:hAnsi="Times New Roman"/>
          <w:i/>
          <w:sz w:val="24"/>
          <w:szCs w:val="24"/>
          <w:lang w:val="en-US"/>
        </w:rPr>
        <w:t>annus</w:t>
      </w:r>
      <w:proofErr w:type="spellEnd"/>
      <w:r w:rsidR="00403B0F">
        <w:rPr>
          <w:rFonts w:ascii="Times New Roman" w:hAnsi="Times New Roman"/>
          <w:sz w:val="24"/>
          <w:szCs w:val="24"/>
          <w:lang w:val="en-US"/>
        </w:rPr>
        <w:t xml:space="preserve">, therefore they </w:t>
      </w:r>
      <w:r w:rsidR="00FB3C04">
        <w:rPr>
          <w:rFonts w:ascii="Times New Roman" w:hAnsi="Times New Roman"/>
          <w:sz w:val="24"/>
          <w:szCs w:val="24"/>
          <w:lang w:val="en-US"/>
        </w:rPr>
        <w:t xml:space="preserve">are probably </w:t>
      </w:r>
      <w:r w:rsidR="00403B0F">
        <w:rPr>
          <w:rFonts w:ascii="Times New Roman" w:hAnsi="Times New Roman"/>
          <w:sz w:val="24"/>
          <w:szCs w:val="24"/>
          <w:lang w:val="en-US"/>
        </w:rPr>
        <w:t xml:space="preserve">unrelated. </w:t>
      </w:r>
    </w:p>
    <w:p w:rsidR="00403B0F" w:rsidRDefault="00AD78DC" w:rsidP="004B408D">
      <w:pPr>
        <w:spacing w:after="0" w:line="480" w:lineRule="auto"/>
        <w:ind w:firstLine="216"/>
        <w:jc w:val="both"/>
        <w:rPr>
          <w:rFonts w:ascii="Times New Roman" w:hAnsi="Times New Roman"/>
          <w:sz w:val="24"/>
          <w:szCs w:val="24"/>
          <w:lang w:val="en-US"/>
        </w:rPr>
      </w:pPr>
      <w:r>
        <w:rPr>
          <w:rFonts w:ascii="Times New Roman" w:hAnsi="Times New Roman"/>
          <w:sz w:val="24"/>
          <w:szCs w:val="24"/>
          <w:lang w:val="en-US"/>
        </w:rPr>
        <w:t>The relationship between all these crops and occurrence of the carrion beetles</w:t>
      </w:r>
      <w:r w:rsidR="00910585">
        <w:rPr>
          <w:rFonts w:ascii="Times New Roman" w:hAnsi="Times New Roman"/>
          <w:sz w:val="24"/>
          <w:szCs w:val="24"/>
          <w:lang w:val="en-US"/>
        </w:rPr>
        <w:t xml:space="preserve"> is very interesting. We think that it could be </w:t>
      </w:r>
      <w:r w:rsidR="0044345B">
        <w:rPr>
          <w:rFonts w:ascii="Times New Roman" w:hAnsi="Times New Roman"/>
          <w:sz w:val="24"/>
          <w:szCs w:val="24"/>
          <w:lang w:val="en-US"/>
        </w:rPr>
        <w:t>caused</w:t>
      </w:r>
      <w:r w:rsidR="00910585">
        <w:rPr>
          <w:rFonts w:ascii="Times New Roman" w:hAnsi="Times New Roman"/>
          <w:sz w:val="24"/>
          <w:szCs w:val="24"/>
          <w:lang w:val="en-US"/>
        </w:rPr>
        <w:t xml:space="preserve"> by </w:t>
      </w:r>
      <w:r w:rsidR="0044345B">
        <w:rPr>
          <w:rFonts w:ascii="Times New Roman" w:hAnsi="Times New Roman"/>
          <w:sz w:val="24"/>
          <w:szCs w:val="24"/>
          <w:lang w:val="en-US"/>
        </w:rPr>
        <w:t>the change of</w:t>
      </w:r>
      <w:r w:rsidR="00910585">
        <w:rPr>
          <w:rFonts w:ascii="Times New Roman" w:hAnsi="Times New Roman"/>
          <w:sz w:val="24"/>
          <w:szCs w:val="24"/>
          <w:lang w:val="en-US"/>
        </w:rPr>
        <w:t xml:space="preserve"> microclimatic conditions</w:t>
      </w:r>
      <w:r w:rsidR="0044345B">
        <w:rPr>
          <w:rFonts w:ascii="Times New Roman" w:hAnsi="Times New Roman"/>
          <w:sz w:val="24"/>
          <w:szCs w:val="24"/>
          <w:lang w:val="en-US"/>
        </w:rPr>
        <w:t xml:space="preserve"> in fields. </w:t>
      </w:r>
      <w:r w:rsidR="00CD394B">
        <w:rPr>
          <w:rFonts w:ascii="Times New Roman" w:hAnsi="Times New Roman"/>
          <w:sz w:val="24"/>
          <w:szCs w:val="24"/>
          <w:lang w:val="en-US"/>
        </w:rPr>
        <w:t>Based on our own experience</w:t>
      </w:r>
      <w:r w:rsidR="0044345B">
        <w:rPr>
          <w:rFonts w:ascii="Times New Roman" w:hAnsi="Times New Roman"/>
          <w:sz w:val="24"/>
          <w:szCs w:val="24"/>
          <w:lang w:val="en-US"/>
        </w:rPr>
        <w:t xml:space="preserve">, </w:t>
      </w:r>
      <w:r w:rsidR="0044345B" w:rsidRPr="0044345B">
        <w:rPr>
          <w:rFonts w:ascii="Times New Roman" w:hAnsi="Times New Roman"/>
          <w:i/>
          <w:sz w:val="24"/>
          <w:szCs w:val="24"/>
          <w:lang w:val="en-US"/>
        </w:rPr>
        <w:t xml:space="preserve">Z. </w:t>
      </w:r>
      <w:proofErr w:type="spellStart"/>
      <w:r w:rsidR="0044345B" w:rsidRPr="0044345B">
        <w:rPr>
          <w:rFonts w:ascii="Times New Roman" w:hAnsi="Times New Roman"/>
          <w:i/>
          <w:sz w:val="24"/>
          <w:szCs w:val="24"/>
          <w:lang w:val="en-US"/>
        </w:rPr>
        <w:t>mays</w:t>
      </w:r>
      <w:proofErr w:type="spellEnd"/>
      <w:r w:rsidR="0044345B">
        <w:rPr>
          <w:rFonts w:ascii="Times New Roman" w:hAnsi="Times New Roman"/>
          <w:sz w:val="24"/>
          <w:szCs w:val="24"/>
          <w:lang w:val="en-US"/>
        </w:rPr>
        <w:t xml:space="preserve"> is providing much more humid and cooler environment than </w:t>
      </w:r>
      <w:r w:rsidR="0044345B" w:rsidRPr="0044345B">
        <w:rPr>
          <w:rFonts w:ascii="Times New Roman" w:hAnsi="Times New Roman"/>
          <w:i/>
          <w:sz w:val="24"/>
          <w:szCs w:val="24"/>
          <w:lang w:val="en-US"/>
        </w:rPr>
        <w:t>H.</w:t>
      </w:r>
      <w:r w:rsidR="0044345B">
        <w:rPr>
          <w:rFonts w:ascii="Times New Roman" w:hAnsi="Times New Roman"/>
          <w:sz w:val="24"/>
          <w:szCs w:val="24"/>
          <w:lang w:val="en-US"/>
        </w:rPr>
        <w:t xml:space="preserve"> </w:t>
      </w:r>
      <w:proofErr w:type="spellStart"/>
      <w:r w:rsidR="0044345B" w:rsidRPr="0044345B">
        <w:rPr>
          <w:rFonts w:ascii="Times New Roman" w:hAnsi="Times New Roman"/>
          <w:i/>
          <w:sz w:val="24"/>
          <w:szCs w:val="24"/>
          <w:lang w:val="en-US"/>
        </w:rPr>
        <w:t>vulgare</w:t>
      </w:r>
      <w:proofErr w:type="spellEnd"/>
      <w:r w:rsidR="0044345B">
        <w:rPr>
          <w:rFonts w:ascii="Times New Roman" w:hAnsi="Times New Roman"/>
          <w:sz w:val="24"/>
          <w:szCs w:val="24"/>
          <w:lang w:val="en-US"/>
        </w:rPr>
        <w:t xml:space="preserve"> and </w:t>
      </w:r>
      <w:r w:rsidR="0044345B" w:rsidRPr="0044345B">
        <w:rPr>
          <w:rFonts w:ascii="Times New Roman" w:hAnsi="Times New Roman"/>
          <w:i/>
          <w:sz w:val="24"/>
          <w:szCs w:val="24"/>
          <w:lang w:val="en-US"/>
        </w:rPr>
        <w:t xml:space="preserve">H. </w:t>
      </w:r>
      <w:proofErr w:type="spellStart"/>
      <w:r w:rsidR="0044345B" w:rsidRPr="0044345B">
        <w:rPr>
          <w:rFonts w:ascii="Times New Roman" w:hAnsi="Times New Roman"/>
          <w:i/>
          <w:sz w:val="24"/>
          <w:szCs w:val="24"/>
          <w:lang w:val="en-US"/>
        </w:rPr>
        <w:t>annus</w:t>
      </w:r>
      <w:proofErr w:type="spellEnd"/>
      <w:r w:rsidR="0044345B">
        <w:rPr>
          <w:rFonts w:ascii="Times New Roman" w:hAnsi="Times New Roman"/>
          <w:sz w:val="24"/>
          <w:szCs w:val="24"/>
          <w:lang w:val="en-US"/>
        </w:rPr>
        <w:t xml:space="preserve">. </w:t>
      </w:r>
      <w:r w:rsidR="00910585">
        <w:rPr>
          <w:rFonts w:ascii="Times New Roman" w:hAnsi="Times New Roman"/>
          <w:sz w:val="24"/>
          <w:szCs w:val="24"/>
          <w:lang w:val="en-US"/>
        </w:rPr>
        <w:t>The further study is needed</w:t>
      </w:r>
      <w:r w:rsidR="0044345B">
        <w:rPr>
          <w:rFonts w:ascii="Times New Roman" w:hAnsi="Times New Roman"/>
          <w:sz w:val="24"/>
          <w:szCs w:val="24"/>
          <w:lang w:val="en-US"/>
        </w:rPr>
        <w:t xml:space="preserve"> to reveal</w:t>
      </w:r>
      <w:r w:rsidR="00910585">
        <w:rPr>
          <w:rFonts w:ascii="Times New Roman" w:hAnsi="Times New Roman"/>
          <w:sz w:val="24"/>
          <w:szCs w:val="24"/>
          <w:lang w:val="en-US"/>
        </w:rPr>
        <w:t xml:space="preserve"> causality. </w:t>
      </w:r>
    </w:p>
    <w:p w:rsidR="00FC2120" w:rsidRPr="005D0A19" w:rsidRDefault="00FC2120" w:rsidP="004B408D">
      <w:pPr>
        <w:spacing w:after="0" w:line="480" w:lineRule="auto"/>
        <w:ind w:firstLine="216"/>
        <w:jc w:val="both"/>
        <w:rPr>
          <w:rFonts w:ascii="Times New Roman" w:hAnsi="Times New Roman"/>
          <w:sz w:val="24"/>
          <w:szCs w:val="24"/>
          <w:lang w:val="en-US"/>
        </w:rPr>
      </w:pPr>
      <w:commentRangeStart w:id="23"/>
      <w:r>
        <w:rPr>
          <w:rFonts w:ascii="Times New Roman" w:hAnsi="Times New Roman"/>
          <w:sz w:val="24"/>
          <w:szCs w:val="24"/>
          <w:lang w:val="en-US"/>
        </w:rPr>
        <w:t>We were surprised that climatic region did not play any significant role</w:t>
      </w:r>
      <w:r w:rsidR="00367ADD">
        <w:rPr>
          <w:rFonts w:ascii="Times New Roman" w:hAnsi="Times New Roman"/>
          <w:sz w:val="24"/>
          <w:szCs w:val="24"/>
          <w:lang w:val="en-US"/>
        </w:rPr>
        <w:t xml:space="preserve"> according to the analysis</w:t>
      </w:r>
      <w:r>
        <w:rPr>
          <w:rFonts w:ascii="Times New Roman" w:hAnsi="Times New Roman"/>
          <w:sz w:val="24"/>
          <w:szCs w:val="24"/>
          <w:lang w:val="en-US"/>
        </w:rPr>
        <w:t xml:space="preserve">. </w:t>
      </w:r>
      <w:r w:rsidR="00367ADD">
        <w:rPr>
          <w:rFonts w:ascii="Times New Roman" w:hAnsi="Times New Roman"/>
          <w:sz w:val="24"/>
          <w:szCs w:val="24"/>
          <w:lang w:val="en-US"/>
        </w:rPr>
        <w:t xml:space="preserve">Clime is apparently not limiting factor in this case, but we tested only very narrow range of climatic regions (from very warm to mildly warm). </w:t>
      </w:r>
      <w:r w:rsidR="009071F0">
        <w:rPr>
          <w:rFonts w:ascii="Times New Roman" w:hAnsi="Times New Roman"/>
          <w:sz w:val="24"/>
          <w:szCs w:val="24"/>
          <w:lang w:val="en-US"/>
        </w:rPr>
        <w:t xml:space="preserve">Incorporating </w:t>
      </w:r>
      <w:r w:rsidR="0057654F">
        <w:rPr>
          <w:rFonts w:ascii="Times New Roman" w:hAnsi="Times New Roman"/>
          <w:sz w:val="24"/>
          <w:szCs w:val="24"/>
          <w:lang w:val="en-US"/>
        </w:rPr>
        <w:t xml:space="preserve">a </w:t>
      </w:r>
      <w:r w:rsidR="009071F0">
        <w:rPr>
          <w:rFonts w:ascii="Times New Roman" w:hAnsi="Times New Roman"/>
          <w:sz w:val="24"/>
          <w:szCs w:val="24"/>
          <w:lang w:val="en-US"/>
        </w:rPr>
        <w:t xml:space="preserve">wider range of </w:t>
      </w:r>
      <w:r w:rsidR="0057654F">
        <w:rPr>
          <w:rFonts w:ascii="Times New Roman" w:hAnsi="Times New Roman"/>
          <w:sz w:val="24"/>
          <w:szCs w:val="24"/>
          <w:lang w:val="en-US"/>
        </w:rPr>
        <w:t xml:space="preserve">climatic </w:t>
      </w:r>
      <w:r w:rsidR="009071F0">
        <w:rPr>
          <w:rFonts w:ascii="Times New Roman" w:hAnsi="Times New Roman"/>
          <w:sz w:val="24"/>
          <w:szCs w:val="24"/>
          <w:lang w:val="en-US"/>
        </w:rPr>
        <w:t xml:space="preserve">regions could yield different results. </w:t>
      </w:r>
      <w:commentRangeEnd w:id="23"/>
      <w:r w:rsidR="009409DD">
        <w:rPr>
          <w:rStyle w:val="Odkaznakoment"/>
        </w:rPr>
        <w:commentReference w:id="23"/>
      </w:r>
    </w:p>
    <w:p w:rsidR="00733B1F" w:rsidRPr="005D0A19" w:rsidRDefault="00C5223E"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We were able to </w:t>
      </w:r>
      <w:r w:rsidR="007528BA" w:rsidRPr="005D0A19">
        <w:rPr>
          <w:rFonts w:ascii="Times New Roman" w:hAnsi="Times New Roman"/>
          <w:sz w:val="24"/>
          <w:szCs w:val="24"/>
          <w:lang w:val="en-US"/>
        </w:rPr>
        <w:t xml:space="preserve">show </w:t>
      </w:r>
      <w:r w:rsidRPr="005D0A19">
        <w:rPr>
          <w:rFonts w:ascii="Times New Roman" w:hAnsi="Times New Roman"/>
          <w:sz w:val="24"/>
          <w:szCs w:val="24"/>
          <w:lang w:val="en-US"/>
        </w:rPr>
        <w:t xml:space="preserve">that abundance </w:t>
      </w:r>
      <w:r w:rsidR="00B26CDE">
        <w:rPr>
          <w:rFonts w:ascii="Times New Roman" w:hAnsi="Times New Roman"/>
          <w:sz w:val="24"/>
          <w:szCs w:val="24"/>
          <w:lang w:val="en-US"/>
        </w:rPr>
        <w:t xml:space="preserve">of </w:t>
      </w:r>
      <w:r w:rsidR="00D84226">
        <w:rPr>
          <w:rFonts w:ascii="Times New Roman" w:hAnsi="Times New Roman"/>
          <w:sz w:val="24"/>
          <w:szCs w:val="24"/>
          <w:lang w:val="en-US"/>
        </w:rPr>
        <w:t>seven</w:t>
      </w:r>
      <w:r w:rsidRPr="005D0A19">
        <w:rPr>
          <w:rFonts w:ascii="Times New Roman" w:hAnsi="Times New Roman"/>
          <w:sz w:val="24"/>
          <w:szCs w:val="24"/>
          <w:lang w:val="en-US"/>
        </w:rPr>
        <w:t xml:space="preserve"> carrion beetle</w:t>
      </w:r>
      <w:r w:rsidR="00676E5E" w:rsidRPr="005D0A19">
        <w:rPr>
          <w:rFonts w:ascii="Times New Roman" w:hAnsi="Times New Roman"/>
          <w:sz w:val="24"/>
          <w:szCs w:val="24"/>
          <w:lang w:val="en-US"/>
        </w:rPr>
        <w:t xml:space="preserve"> species</w:t>
      </w:r>
      <w:r w:rsidR="00972E08"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 </w:t>
      </w:r>
      <w:r w:rsidRPr="005D0A19">
        <w:rPr>
          <w:rFonts w:ascii="Times New Roman" w:hAnsi="Times New Roman"/>
          <w:i/>
          <w:sz w:val="24"/>
          <w:szCs w:val="24"/>
          <w:lang w:val="en-US"/>
        </w:rPr>
        <w:t>N.</w:t>
      </w:r>
      <w:r w:rsidRPr="005D0A19">
        <w:rPr>
          <w:rFonts w:ascii="Times New Roman" w:hAnsi="Times New Roman"/>
          <w:sz w:val="24"/>
          <w:szCs w:val="24"/>
          <w:lang w:val="en-US"/>
        </w:rPr>
        <w:t xml:space="preserve"> </w:t>
      </w:r>
      <w:r w:rsidRPr="005D0A19">
        <w:rPr>
          <w:rFonts w:ascii="Times New Roman" w:hAnsi="Times New Roman"/>
          <w:i/>
          <w:sz w:val="24"/>
          <w:szCs w:val="24"/>
          <w:lang w:val="en-US"/>
        </w:rPr>
        <w:t>antennatus</w:t>
      </w:r>
      <w:r w:rsidRPr="005D0A19">
        <w:rPr>
          <w:rFonts w:ascii="Times New Roman" w:hAnsi="Times New Roman"/>
          <w:sz w:val="24"/>
          <w:szCs w:val="24"/>
          <w:lang w:val="en-US"/>
        </w:rPr>
        <w:t xml:space="preserve">, </w:t>
      </w:r>
      <w:r w:rsidR="001941D9" w:rsidRPr="005D0A19">
        <w:rPr>
          <w:rFonts w:ascii="Times New Roman" w:hAnsi="Times New Roman"/>
          <w:i/>
          <w:sz w:val="24"/>
          <w:szCs w:val="24"/>
          <w:lang w:val="en-US"/>
        </w:rPr>
        <w:t>N. germanicus, N. humator,</w:t>
      </w:r>
      <w:r w:rsidR="001941D9" w:rsidRPr="005D0A19">
        <w:rPr>
          <w:rFonts w:ascii="Times New Roman" w:hAnsi="Times New Roman"/>
          <w:sz w:val="24"/>
          <w:szCs w:val="24"/>
          <w:lang w:val="en-US"/>
        </w:rPr>
        <w:t xml:space="preserve"> </w:t>
      </w:r>
      <w:r w:rsidRPr="005D0A19">
        <w:rPr>
          <w:rFonts w:ascii="Times New Roman" w:hAnsi="Times New Roman"/>
          <w:i/>
          <w:sz w:val="24"/>
          <w:szCs w:val="24"/>
          <w:lang w:val="en-US"/>
        </w:rPr>
        <w:t>N.</w:t>
      </w:r>
      <w:r w:rsidRPr="005D0A19">
        <w:rPr>
          <w:rFonts w:ascii="Times New Roman" w:hAnsi="Times New Roman"/>
          <w:sz w:val="24"/>
          <w:szCs w:val="24"/>
          <w:lang w:val="en-US"/>
        </w:rPr>
        <w:t xml:space="preserve"> </w:t>
      </w:r>
      <w:r w:rsidRPr="005D0A19">
        <w:rPr>
          <w:rFonts w:ascii="Times New Roman" w:hAnsi="Times New Roman"/>
          <w:i/>
          <w:sz w:val="24"/>
          <w:szCs w:val="24"/>
          <w:lang w:val="en-US"/>
        </w:rPr>
        <w:t>interruptus</w:t>
      </w:r>
      <w:r w:rsidRPr="005D0A19">
        <w:rPr>
          <w:rFonts w:ascii="Times New Roman" w:hAnsi="Times New Roman"/>
          <w:sz w:val="24"/>
          <w:szCs w:val="24"/>
          <w:lang w:val="en-US"/>
        </w:rPr>
        <w:t xml:space="preserve">, </w:t>
      </w:r>
      <w:r w:rsidRPr="005D0A19">
        <w:rPr>
          <w:rFonts w:ascii="Times New Roman" w:hAnsi="Times New Roman"/>
          <w:i/>
          <w:sz w:val="24"/>
          <w:szCs w:val="24"/>
          <w:lang w:val="en-US"/>
        </w:rPr>
        <w:t>N.</w:t>
      </w:r>
      <w:r w:rsidRPr="005D0A19">
        <w:rPr>
          <w:rFonts w:ascii="Times New Roman" w:hAnsi="Times New Roman"/>
          <w:sz w:val="24"/>
          <w:szCs w:val="24"/>
          <w:lang w:val="en-US"/>
        </w:rPr>
        <w:t xml:space="preserve"> </w:t>
      </w:r>
      <w:r w:rsidRPr="005D0A19">
        <w:rPr>
          <w:rFonts w:ascii="Times New Roman" w:hAnsi="Times New Roman"/>
          <w:i/>
          <w:sz w:val="24"/>
          <w:szCs w:val="24"/>
          <w:lang w:val="en-US"/>
        </w:rPr>
        <w:t>sepultor</w:t>
      </w:r>
      <w:r w:rsidRPr="005D0A19">
        <w:rPr>
          <w:rFonts w:ascii="Times New Roman" w:hAnsi="Times New Roman"/>
          <w:sz w:val="24"/>
          <w:szCs w:val="24"/>
          <w:lang w:val="en-US"/>
        </w:rPr>
        <w:t xml:space="preserve">, </w:t>
      </w:r>
      <w:r w:rsidRPr="005D0A19">
        <w:rPr>
          <w:rFonts w:ascii="Times New Roman" w:hAnsi="Times New Roman"/>
          <w:i/>
          <w:sz w:val="24"/>
          <w:szCs w:val="24"/>
          <w:lang w:val="en-US"/>
        </w:rPr>
        <w:t>Silpha</w:t>
      </w:r>
      <w:r w:rsidRPr="005D0A19">
        <w:rPr>
          <w:rFonts w:ascii="Times New Roman" w:hAnsi="Times New Roman"/>
          <w:sz w:val="24"/>
          <w:szCs w:val="24"/>
          <w:lang w:val="en-US"/>
        </w:rPr>
        <w:t xml:space="preserve"> </w:t>
      </w:r>
      <w:r w:rsidRPr="005D0A19">
        <w:rPr>
          <w:rFonts w:ascii="Times New Roman" w:hAnsi="Times New Roman"/>
          <w:i/>
          <w:sz w:val="24"/>
          <w:szCs w:val="24"/>
          <w:lang w:val="en-US"/>
        </w:rPr>
        <w:t>obscura</w:t>
      </w:r>
      <w:r w:rsidRPr="005D0A19">
        <w:rPr>
          <w:rFonts w:ascii="Times New Roman" w:hAnsi="Times New Roman"/>
          <w:sz w:val="24"/>
          <w:szCs w:val="24"/>
          <w:lang w:val="en-US"/>
        </w:rPr>
        <w:t xml:space="preserve"> </w:t>
      </w:r>
      <w:proofErr w:type="spellStart"/>
      <w:r w:rsidRPr="005D0A19">
        <w:rPr>
          <w:rFonts w:ascii="Times New Roman" w:hAnsi="Times New Roman"/>
          <w:i/>
          <w:sz w:val="24"/>
          <w:szCs w:val="24"/>
          <w:lang w:val="en-US"/>
        </w:rPr>
        <w:t>obscura</w:t>
      </w:r>
      <w:proofErr w:type="spellEnd"/>
      <w:r w:rsidR="001941D9" w:rsidRPr="005D0A19">
        <w:rPr>
          <w:rFonts w:ascii="Times New Roman" w:hAnsi="Times New Roman"/>
          <w:sz w:val="24"/>
          <w:szCs w:val="24"/>
          <w:lang w:val="en-US"/>
        </w:rPr>
        <w:t xml:space="preserve">, and </w:t>
      </w:r>
      <w:r w:rsidR="001941D9" w:rsidRPr="005D0A19">
        <w:rPr>
          <w:rFonts w:ascii="Times New Roman" w:hAnsi="Times New Roman"/>
          <w:i/>
          <w:sz w:val="24"/>
          <w:szCs w:val="24"/>
          <w:lang w:val="en-US"/>
        </w:rPr>
        <w:t xml:space="preserve">T. </w:t>
      </w:r>
      <w:r w:rsidRPr="005D0A19">
        <w:rPr>
          <w:rFonts w:ascii="Times New Roman" w:hAnsi="Times New Roman"/>
          <w:i/>
          <w:sz w:val="24"/>
          <w:szCs w:val="24"/>
          <w:lang w:val="en-US"/>
        </w:rPr>
        <w:t>sinuatus</w:t>
      </w:r>
      <w:r w:rsidR="00972E08" w:rsidRPr="005D0A19">
        <w:rPr>
          <w:rFonts w:ascii="Times New Roman" w:hAnsi="Times New Roman"/>
          <w:sz w:val="24"/>
          <w:szCs w:val="24"/>
          <w:lang w:val="en-US"/>
        </w:rPr>
        <w:t xml:space="preserve"> – </w:t>
      </w:r>
      <w:r w:rsidRPr="005D0A19">
        <w:rPr>
          <w:rFonts w:ascii="Times New Roman" w:hAnsi="Times New Roman"/>
          <w:sz w:val="24"/>
          <w:szCs w:val="24"/>
          <w:lang w:val="en-US"/>
        </w:rPr>
        <w:t xml:space="preserve">was significantly </w:t>
      </w:r>
      <w:r w:rsidR="001941D9" w:rsidRPr="005D0A19">
        <w:rPr>
          <w:rFonts w:ascii="Times New Roman" w:hAnsi="Times New Roman"/>
          <w:sz w:val="24"/>
          <w:szCs w:val="24"/>
          <w:lang w:val="en-US"/>
        </w:rPr>
        <w:t>different</w:t>
      </w:r>
      <w:r w:rsidRPr="005D0A19">
        <w:rPr>
          <w:rFonts w:ascii="Times New Roman" w:hAnsi="Times New Roman"/>
          <w:sz w:val="24"/>
          <w:szCs w:val="24"/>
          <w:lang w:val="en-US"/>
        </w:rPr>
        <w:t xml:space="preserve"> on </w:t>
      </w:r>
      <w:r w:rsidR="007A2582" w:rsidRPr="005D0A19">
        <w:rPr>
          <w:rFonts w:ascii="Times New Roman" w:hAnsi="Times New Roman"/>
          <w:sz w:val="24"/>
          <w:szCs w:val="24"/>
          <w:lang w:val="en-US"/>
        </w:rPr>
        <w:t>c</w:t>
      </w:r>
      <w:r w:rsidRPr="005D0A19">
        <w:rPr>
          <w:rFonts w:ascii="Times New Roman" w:hAnsi="Times New Roman"/>
          <w:sz w:val="24"/>
          <w:szCs w:val="24"/>
          <w:lang w:val="en-US"/>
        </w:rPr>
        <w:t xml:space="preserve">hernozems </w:t>
      </w:r>
      <w:r w:rsidR="00BB4FF4">
        <w:rPr>
          <w:rFonts w:ascii="Times New Roman" w:hAnsi="Times New Roman"/>
          <w:sz w:val="24"/>
          <w:szCs w:val="24"/>
          <w:lang w:val="en-US"/>
        </w:rPr>
        <w:t>or</w:t>
      </w:r>
      <w:r w:rsidR="007B58B7"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on </w:t>
      </w:r>
      <w:r w:rsidR="007A2582" w:rsidRPr="005D0A19">
        <w:rPr>
          <w:rFonts w:ascii="Times New Roman" w:hAnsi="Times New Roman"/>
          <w:sz w:val="24"/>
          <w:szCs w:val="24"/>
          <w:lang w:val="en-US"/>
        </w:rPr>
        <w:t>f</w:t>
      </w:r>
      <w:r w:rsidRPr="005D0A19">
        <w:rPr>
          <w:rFonts w:ascii="Times New Roman" w:hAnsi="Times New Roman"/>
          <w:sz w:val="24"/>
          <w:szCs w:val="24"/>
          <w:lang w:val="en-US"/>
        </w:rPr>
        <w:t>luvisols</w:t>
      </w:r>
      <w:r w:rsidR="001941D9" w:rsidRPr="005D0A19">
        <w:rPr>
          <w:rFonts w:ascii="Times New Roman" w:hAnsi="Times New Roman"/>
          <w:sz w:val="24"/>
          <w:szCs w:val="24"/>
          <w:lang w:val="en-US"/>
        </w:rPr>
        <w:t>,</w:t>
      </w:r>
      <w:r w:rsidRPr="005D0A19">
        <w:rPr>
          <w:rFonts w:ascii="Times New Roman" w:hAnsi="Times New Roman"/>
          <w:sz w:val="24"/>
          <w:szCs w:val="24"/>
          <w:lang w:val="en-US"/>
        </w:rPr>
        <w:t xml:space="preserve"> </w:t>
      </w:r>
      <w:r w:rsidR="00C00AA6" w:rsidRPr="005D0A19">
        <w:rPr>
          <w:rFonts w:ascii="Times New Roman" w:hAnsi="Times New Roman"/>
          <w:sz w:val="24"/>
          <w:szCs w:val="24"/>
          <w:lang w:val="en-US"/>
        </w:rPr>
        <w:t xml:space="preserve">and </w:t>
      </w:r>
      <w:r w:rsidRPr="005D0A19">
        <w:rPr>
          <w:rFonts w:ascii="Times New Roman" w:hAnsi="Times New Roman"/>
          <w:sz w:val="24"/>
          <w:szCs w:val="24"/>
          <w:lang w:val="en-US"/>
        </w:rPr>
        <w:t xml:space="preserve">we </w:t>
      </w:r>
      <w:r w:rsidR="00676E5E" w:rsidRPr="005D0A19">
        <w:rPr>
          <w:rFonts w:ascii="Times New Roman" w:hAnsi="Times New Roman"/>
          <w:sz w:val="24"/>
          <w:szCs w:val="24"/>
          <w:lang w:val="en-US"/>
        </w:rPr>
        <w:t>could</w:t>
      </w:r>
      <w:r w:rsidRPr="005D0A19">
        <w:rPr>
          <w:rFonts w:ascii="Times New Roman" w:hAnsi="Times New Roman"/>
          <w:sz w:val="24"/>
          <w:szCs w:val="24"/>
          <w:lang w:val="en-US"/>
        </w:rPr>
        <w:t xml:space="preserve"> </w:t>
      </w:r>
      <w:r w:rsidR="00C00AA6" w:rsidRPr="005D0A19">
        <w:rPr>
          <w:rFonts w:ascii="Times New Roman" w:hAnsi="Times New Roman"/>
          <w:sz w:val="24"/>
          <w:szCs w:val="24"/>
          <w:lang w:val="en-US"/>
        </w:rPr>
        <w:t xml:space="preserve">therefore </w:t>
      </w:r>
      <w:r w:rsidRPr="005D0A19">
        <w:rPr>
          <w:rFonts w:ascii="Times New Roman" w:hAnsi="Times New Roman"/>
          <w:sz w:val="24"/>
          <w:szCs w:val="24"/>
          <w:lang w:val="en-US"/>
        </w:rPr>
        <w:t xml:space="preserve">identify soil type as </w:t>
      </w:r>
      <w:r w:rsidR="006F39AE" w:rsidRPr="005D0A19">
        <w:rPr>
          <w:rFonts w:ascii="Times New Roman" w:hAnsi="Times New Roman"/>
          <w:sz w:val="24"/>
          <w:szCs w:val="24"/>
          <w:lang w:val="en-US"/>
        </w:rPr>
        <w:t xml:space="preserve">an </w:t>
      </w:r>
      <w:r w:rsidRPr="005D0A19">
        <w:rPr>
          <w:rFonts w:ascii="Times New Roman" w:hAnsi="Times New Roman"/>
          <w:sz w:val="24"/>
          <w:szCs w:val="24"/>
          <w:lang w:val="en-US"/>
        </w:rPr>
        <w:t xml:space="preserve">important factor </w:t>
      </w:r>
      <w:r w:rsidR="006F39AE" w:rsidRPr="005D0A19">
        <w:rPr>
          <w:rFonts w:ascii="Times New Roman" w:hAnsi="Times New Roman"/>
          <w:sz w:val="24"/>
          <w:szCs w:val="24"/>
          <w:lang w:val="en-US"/>
        </w:rPr>
        <w:t xml:space="preserve">in the </w:t>
      </w:r>
      <w:r w:rsidRPr="005D0A19">
        <w:rPr>
          <w:rFonts w:ascii="Times New Roman" w:hAnsi="Times New Roman"/>
          <w:sz w:val="24"/>
          <w:szCs w:val="24"/>
          <w:lang w:val="en-US"/>
        </w:rPr>
        <w:t>occurrence of</w:t>
      </w:r>
      <w:r w:rsidR="00726383">
        <w:rPr>
          <w:rFonts w:ascii="Times New Roman" w:hAnsi="Times New Roman"/>
          <w:sz w:val="24"/>
          <w:szCs w:val="24"/>
          <w:lang w:val="en-US"/>
        </w:rPr>
        <w:t xml:space="preserve"> these</w:t>
      </w:r>
      <w:r w:rsidRPr="005D0A19">
        <w:rPr>
          <w:rFonts w:ascii="Times New Roman" w:hAnsi="Times New Roman"/>
          <w:sz w:val="24"/>
          <w:szCs w:val="24"/>
          <w:lang w:val="en-US"/>
        </w:rPr>
        <w:t xml:space="preserve"> carrion beetles. </w:t>
      </w:r>
      <w:r w:rsidR="00B26CDE">
        <w:rPr>
          <w:rFonts w:ascii="Times New Roman" w:hAnsi="Times New Roman"/>
          <w:sz w:val="24"/>
          <w:szCs w:val="24"/>
          <w:lang w:val="en-US"/>
        </w:rPr>
        <w:t>Our findings are</w:t>
      </w:r>
      <w:r w:rsidR="001356EF">
        <w:rPr>
          <w:rFonts w:ascii="Times New Roman" w:hAnsi="Times New Roman"/>
          <w:sz w:val="24"/>
          <w:szCs w:val="24"/>
          <w:lang w:val="en-US"/>
        </w:rPr>
        <w:t xml:space="preserve"> supported </w:t>
      </w:r>
      <w:r w:rsidR="000B4562">
        <w:rPr>
          <w:rFonts w:ascii="Times New Roman" w:hAnsi="Times New Roman"/>
          <w:sz w:val="24"/>
          <w:szCs w:val="24"/>
          <w:lang w:val="en-US"/>
        </w:rPr>
        <w:t xml:space="preserve">by </w:t>
      </w:r>
      <w:r w:rsidR="00D678DF">
        <w:rPr>
          <w:rFonts w:ascii="Times New Roman" w:hAnsi="Times New Roman"/>
          <w:sz w:val="24"/>
          <w:szCs w:val="24"/>
          <w:lang w:val="en-US"/>
        </w:rPr>
        <w:t xml:space="preserve">results </w:t>
      </w:r>
      <w:r w:rsidR="00B26CDE">
        <w:rPr>
          <w:rFonts w:ascii="Times New Roman" w:hAnsi="Times New Roman"/>
          <w:sz w:val="24"/>
          <w:szCs w:val="24"/>
          <w:lang w:val="en-US"/>
        </w:rPr>
        <w:t>of</w:t>
      </w:r>
      <w:r w:rsidR="00D678DF">
        <w:rPr>
          <w:rFonts w:ascii="Times New Roman" w:hAnsi="Times New Roman"/>
          <w:sz w:val="24"/>
          <w:szCs w:val="24"/>
          <w:lang w:val="en-US"/>
        </w:rPr>
        <w:t xml:space="preserve"> </w:t>
      </w:r>
      <w:r w:rsidR="001356EF">
        <w:rPr>
          <w:rFonts w:ascii="Times New Roman" w:hAnsi="Times New Roman"/>
          <w:sz w:val="24"/>
          <w:szCs w:val="24"/>
          <w:lang w:val="en-US"/>
        </w:rPr>
        <w:t xml:space="preserve">CCA analysis and also </w:t>
      </w:r>
      <w:r w:rsidR="001356EF" w:rsidRPr="005D0A19">
        <w:rPr>
          <w:rFonts w:ascii="Times New Roman" w:hAnsi="Times New Roman"/>
          <w:sz w:val="24"/>
          <w:szCs w:val="24"/>
          <w:lang w:val="en-US"/>
        </w:rPr>
        <w:t>Wilcoxon rank-sum test</w:t>
      </w:r>
      <w:r w:rsidR="00D678DF">
        <w:rPr>
          <w:rFonts w:ascii="Times New Roman" w:hAnsi="Times New Roman"/>
          <w:sz w:val="24"/>
          <w:szCs w:val="24"/>
          <w:lang w:val="en-US"/>
        </w:rPr>
        <w:t>s</w:t>
      </w:r>
      <w:r w:rsidR="001356EF">
        <w:rPr>
          <w:rFonts w:ascii="Times New Roman" w:hAnsi="Times New Roman"/>
          <w:sz w:val="24"/>
          <w:szCs w:val="24"/>
          <w:lang w:val="en-US"/>
        </w:rPr>
        <w:t xml:space="preserve">. </w:t>
      </w:r>
    </w:p>
    <w:p w:rsidR="00C5223E" w:rsidRPr="005D0A19" w:rsidRDefault="00C5223E"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This relation</w:t>
      </w:r>
      <w:r w:rsidR="00B178FF" w:rsidRPr="005D0A19">
        <w:rPr>
          <w:rFonts w:ascii="Times New Roman" w:hAnsi="Times New Roman"/>
          <w:sz w:val="24"/>
          <w:szCs w:val="24"/>
          <w:lang w:val="en-US"/>
        </w:rPr>
        <w:t>ship</w:t>
      </w:r>
      <w:r w:rsidRPr="005D0A19">
        <w:rPr>
          <w:rFonts w:ascii="Times New Roman" w:hAnsi="Times New Roman"/>
          <w:sz w:val="24"/>
          <w:szCs w:val="24"/>
          <w:lang w:val="en-US"/>
        </w:rPr>
        <w:t xml:space="preserve"> </w:t>
      </w:r>
      <w:r w:rsidR="00972E08" w:rsidRPr="005D0A19">
        <w:rPr>
          <w:rFonts w:ascii="Times New Roman" w:hAnsi="Times New Roman"/>
          <w:sz w:val="24"/>
          <w:szCs w:val="24"/>
          <w:lang w:val="en-US"/>
        </w:rPr>
        <w:t xml:space="preserve">had been </w:t>
      </w:r>
      <w:r w:rsidRPr="005D0A19">
        <w:rPr>
          <w:rFonts w:ascii="Times New Roman" w:hAnsi="Times New Roman"/>
          <w:sz w:val="24"/>
          <w:szCs w:val="24"/>
          <w:lang w:val="en-US"/>
        </w:rPr>
        <w:t>assumed by many previous authors</w:t>
      </w:r>
      <w:r w:rsidR="00FF3F80" w:rsidRPr="005D0A19">
        <w:rPr>
          <w:rFonts w:ascii="Times New Roman" w:hAnsi="Times New Roman"/>
          <w:sz w:val="24"/>
          <w:szCs w:val="24"/>
          <w:lang w:val="en-US"/>
        </w:rPr>
        <w:t>,</w:t>
      </w:r>
      <w:r w:rsidRPr="005D0A19">
        <w:rPr>
          <w:rFonts w:ascii="Times New Roman" w:hAnsi="Times New Roman"/>
          <w:sz w:val="24"/>
          <w:szCs w:val="24"/>
          <w:lang w:val="en-US"/>
        </w:rPr>
        <w:t xml:space="preserve"> but only for beetles from </w:t>
      </w:r>
      <w:r w:rsidR="006F39AE" w:rsidRPr="005D0A19">
        <w:rPr>
          <w:rFonts w:ascii="Times New Roman" w:hAnsi="Times New Roman"/>
          <w:sz w:val="24"/>
          <w:szCs w:val="24"/>
          <w:lang w:val="en-US"/>
        </w:rPr>
        <w:t xml:space="preserve">the </w:t>
      </w:r>
      <w:r w:rsidR="00102507" w:rsidRPr="005D0A19">
        <w:rPr>
          <w:rFonts w:ascii="Times New Roman" w:hAnsi="Times New Roman"/>
          <w:sz w:val="24"/>
          <w:szCs w:val="24"/>
          <w:lang w:val="en-US"/>
        </w:rPr>
        <w:t>sub</w:t>
      </w:r>
      <w:r w:rsidRPr="005D0A19">
        <w:rPr>
          <w:rFonts w:ascii="Times New Roman" w:hAnsi="Times New Roman"/>
          <w:sz w:val="24"/>
          <w:szCs w:val="24"/>
          <w:lang w:val="en-US"/>
        </w:rPr>
        <w:t xml:space="preserve">genus </w:t>
      </w:r>
      <w:r w:rsidRPr="005D0A19">
        <w:rPr>
          <w:rFonts w:ascii="Times New Roman" w:hAnsi="Times New Roman"/>
          <w:i/>
          <w:sz w:val="24"/>
          <w:szCs w:val="24"/>
          <w:lang w:val="en-US"/>
        </w:rPr>
        <w:t>Nicrophorus</w:t>
      </w:r>
      <w:r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"Paulian", "given" : "R.", "non-dropping-particle" : "", "parse-names" : false, "suffix" : "" } ], "container-title" : "Revue franc\u0327aise d'Entomologie", "id" : "ITEM-1", "issued" : { "date-parts" : [ [ "1946" ] ] }, "page" : "93-98", "title" : "Essai de bionomie quantitative sur les n\u00e9crophores.", "type" : "article-journal", "volume" : "13" }, "uris" : [ "http://www.mendeley.com/documents/?uuid=3168ba7b-1b71-462a-b435-4dc17d76336f" ] }, { "id" : "ITEM-2", "itemData" : { "author" : [ { "dropping-particle" : "", "family" : "Pukowski", "given" : "E.", "non-dropping-particle" : "", "parse-names" : false, "suffix" : "" } ], "container-title" : "Zeitschrift f\u00fcr Morphologie und Oekologie der Tiere", "id" : "ITEM-2", "issued" : { "date-parts" : [ [ "1933" ] ] }, "page" : "518-186", "title" : "Oekologische Untersuchungen an Necrophorus F.", "type" : "article-journal", "volume" : "27" }, "uris" : [ "http://www.mendeley.com/documents/?uuid=0704bbb9-221e-48c7-8793-3d1f6a8c159a" ] }, { "id" : "ITEM-3", "itemData" : { "author" : [ { "dropping-particle" : "", "family" : "Theodorides", "given" : "J.", "non-dropping-particle" : "", "parse-names" : false, "suffix" : "" }, { "dropping-particle" : "", "family" : "Heerdt", "given" : "P. F.", "non-dropping-particle" : "", "parse-names" : false, "suffix" : "" } ], "container-title" : "Physiologia Comparata et Oecologia", "id" : "ITEM-3",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"http://www.mendeley.com/documents/?uuid=3a59af5d-ca4c-41ad-b3cd-b84a05d526fc" ] }, { "id" : "ITEM-4", "itemData" : { "author" : [ { "dropping-particle" : "", "family" : "Nov\u00e1k", "given" : "B.", "non-dropping-particle" : "", "parse-names" : false, "suffix" : "" } ], "container-title" : "Acta Universitatis Palackianae Olomucensis, Facultas Rerum Naturalium", "id" : "ITEM-4", "issued" : { "date-parts" : [ [ "1961" ] ] }, "page" : "45-114", "title" : "Saisonm\u00e4ssiges Vorkomenn von Totengr\u00e4bern in Feldbioz\u00f6nosen (Col. Silphidae)", "type" : "article-journal", "volume" : "6" }, "uris" : [ "http://www.mendeley.com/documents/?uuid=336be007-6339-4a37-9d8b-658366adc4a6" ] }, { "id" : "ITEM-5", "itemData" : { "author" : [ { "dropping-particle" : "", "family" : "Nov\u00e1k", "given" : "B.", "non-dropping-particle" : "", "parse-names" : false, "suffix" : "" } ], "container-title" : "Acta Universitatis Palackianae Olomucensis, Facultas Rerum Naturalium", "id" : "ITEM-5", "issued" : { "date-parts" : [ [ "1962" ] ] }, "page" : "263-300", "title" : "Ein Beitrag zur Faunistik und \u00d6kologie der Totengr\u00e4ber (Col. Silphidae)", "type" : "article-journal", "volume" : "11" }, "uris" : [ "http://www.mendeley.com/documents/?uuid=5d082d86-e4ce-4462-a35e-a4b076ab0921" ] } ], "mendeley" : { "formattedCitation" : "(Pukowski, 1933; Paulian, 1946; Theodorides &amp; Heerdt, 1952; Nov\u00e1k, 1961, 1962)", "manualFormatting" : "(e.g.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Pr="005D0A19">
        <w:rPr>
          <w:rFonts w:ascii="Times New Roman" w:hAnsi="Times New Roman"/>
          <w:noProof/>
          <w:sz w:val="24"/>
          <w:szCs w:val="24"/>
          <w:lang w:val="en-US"/>
        </w:rPr>
        <w:t>(e.g. Pukowski</w:t>
      </w:r>
      <w:r w:rsidR="00557D6E" w:rsidRPr="005D0A19">
        <w:rPr>
          <w:rFonts w:ascii="Times New Roman" w:hAnsi="Times New Roman"/>
          <w:noProof/>
          <w:sz w:val="24"/>
          <w:szCs w:val="24"/>
          <w:lang w:val="en-US"/>
        </w:rPr>
        <w:t>,</w:t>
      </w:r>
      <w:r w:rsidRPr="005D0A19">
        <w:rPr>
          <w:rFonts w:ascii="Times New Roman" w:hAnsi="Times New Roman"/>
          <w:noProof/>
          <w:sz w:val="24"/>
          <w:szCs w:val="24"/>
          <w:lang w:val="en-US"/>
        </w:rPr>
        <w:t xml:space="preserve"> 1933; Paulian</w:t>
      </w:r>
      <w:r w:rsidR="00557D6E" w:rsidRPr="005D0A19">
        <w:rPr>
          <w:rFonts w:ascii="Times New Roman" w:hAnsi="Times New Roman"/>
          <w:noProof/>
          <w:sz w:val="24"/>
          <w:szCs w:val="24"/>
          <w:lang w:val="en-US"/>
        </w:rPr>
        <w:t>,</w:t>
      </w:r>
      <w:r w:rsidRPr="005D0A19">
        <w:rPr>
          <w:rFonts w:ascii="Times New Roman" w:hAnsi="Times New Roman"/>
          <w:noProof/>
          <w:sz w:val="24"/>
          <w:szCs w:val="24"/>
          <w:lang w:val="en-US"/>
        </w:rPr>
        <w:t xml:space="preserve"> 1946; Theodorides &amp; Heerdt</w:t>
      </w:r>
      <w:r w:rsidR="00557D6E" w:rsidRPr="005D0A19">
        <w:rPr>
          <w:rFonts w:ascii="Times New Roman" w:hAnsi="Times New Roman"/>
          <w:noProof/>
          <w:sz w:val="24"/>
          <w:szCs w:val="24"/>
          <w:lang w:val="en-US"/>
        </w:rPr>
        <w:t>,</w:t>
      </w:r>
      <w:r w:rsidRPr="005D0A19">
        <w:rPr>
          <w:rFonts w:ascii="Times New Roman" w:hAnsi="Times New Roman"/>
          <w:noProof/>
          <w:sz w:val="24"/>
          <w:szCs w:val="24"/>
          <w:lang w:val="en-US"/>
        </w:rPr>
        <w:t xml:space="preserve"> 1952; </w:t>
      </w:r>
      <w:r w:rsidRPr="005D0A19">
        <w:rPr>
          <w:rFonts w:ascii="Times New Roman" w:hAnsi="Times New Roman"/>
          <w:noProof/>
          <w:sz w:val="24"/>
          <w:szCs w:val="24"/>
          <w:lang w:val="en-US"/>
        </w:rPr>
        <w:lastRenderedPageBreak/>
        <w:t>Novák</w:t>
      </w:r>
      <w:r w:rsidR="00557D6E" w:rsidRPr="005D0A19">
        <w:rPr>
          <w:rFonts w:ascii="Times New Roman" w:hAnsi="Times New Roman"/>
          <w:noProof/>
          <w:sz w:val="24"/>
          <w:szCs w:val="24"/>
          <w:lang w:val="en-US"/>
        </w:rPr>
        <w:t>,</w:t>
      </w:r>
      <w:r w:rsidRPr="005D0A19">
        <w:rPr>
          <w:rFonts w:ascii="Times New Roman" w:hAnsi="Times New Roman"/>
          <w:noProof/>
          <w:sz w:val="24"/>
          <w:szCs w:val="24"/>
          <w:lang w:val="en-US"/>
        </w:rPr>
        <w:t xml:space="preserve"> 1961, 1962)</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r w:rsidR="00972E08" w:rsidRPr="005D0A19">
        <w:rPr>
          <w:rFonts w:ascii="Times New Roman" w:hAnsi="Times New Roman"/>
          <w:sz w:val="24"/>
          <w:szCs w:val="24"/>
          <w:lang w:val="en-US"/>
        </w:rPr>
        <w:t xml:space="preserve">Heretofore, </w:t>
      </w:r>
      <w:r w:rsidRPr="005D0A19">
        <w:rPr>
          <w:rFonts w:ascii="Times New Roman" w:hAnsi="Times New Roman"/>
          <w:sz w:val="24"/>
          <w:szCs w:val="24"/>
          <w:lang w:val="en-US"/>
        </w:rPr>
        <w:t xml:space="preserve">this phenomenon </w:t>
      </w:r>
      <w:r w:rsidR="009C34AB" w:rsidRPr="005D0A19">
        <w:rPr>
          <w:rFonts w:ascii="Times New Roman" w:hAnsi="Times New Roman"/>
          <w:sz w:val="24"/>
          <w:szCs w:val="24"/>
          <w:lang w:val="en-US"/>
        </w:rPr>
        <w:t>ha</w:t>
      </w:r>
      <w:r w:rsidR="00972E08" w:rsidRPr="005D0A19">
        <w:rPr>
          <w:rFonts w:ascii="Times New Roman" w:hAnsi="Times New Roman"/>
          <w:sz w:val="24"/>
          <w:szCs w:val="24"/>
          <w:lang w:val="en-US"/>
        </w:rPr>
        <w:t>d</w:t>
      </w:r>
      <w:r w:rsidR="009C34AB" w:rsidRPr="005D0A19">
        <w:rPr>
          <w:rFonts w:ascii="Times New Roman" w:hAnsi="Times New Roman"/>
          <w:sz w:val="24"/>
          <w:szCs w:val="24"/>
          <w:lang w:val="en-US"/>
        </w:rPr>
        <w:t xml:space="preserve"> been </w:t>
      </w:r>
      <w:r w:rsidRPr="005D0A19">
        <w:rPr>
          <w:rFonts w:ascii="Times New Roman" w:hAnsi="Times New Roman"/>
          <w:sz w:val="24"/>
          <w:szCs w:val="24"/>
          <w:lang w:val="en-US"/>
        </w:rPr>
        <w:t xml:space="preserve">empirically proven </w:t>
      </w:r>
      <w:r w:rsidR="006F5A67" w:rsidRPr="005D0A19">
        <w:rPr>
          <w:rFonts w:ascii="Times New Roman" w:hAnsi="Times New Roman"/>
          <w:sz w:val="24"/>
          <w:szCs w:val="24"/>
          <w:lang w:val="en-US"/>
        </w:rPr>
        <w:t xml:space="preserve">only </w:t>
      </w:r>
      <w:r w:rsidRPr="005D0A19">
        <w:rPr>
          <w:rFonts w:ascii="Times New Roman" w:hAnsi="Times New Roman"/>
          <w:sz w:val="24"/>
          <w:szCs w:val="24"/>
          <w:lang w:val="en-US"/>
        </w:rPr>
        <w:t>for North American species</w:t>
      </w:r>
      <w:r w:rsidR="00B55500"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"Looney", "given" : "Ch.", "non-dropping-particle" : "", "parse-names" : false, "suffix" : "" }, { "dropping-particle" : "", "family" : "Caldwell", "given" : "B. T.", "non-dropping-particle" : "", "parse-names" : false, "suffix" : "" }, { "dropping-particle" : "", "family" : "Eigenbrode", "given" : "S. D.", "non-dropping-particle" : "", "parse-names" : false, "suffix" : "" } ], "container-title" : "Insect Conservation and Diversity", "id" : "ITEM-1", "issued" : { "date-parts" : [ [ "2009" ] ] }, "page" : "243-250", "title" : "When the prairie varies: the importance of site characteristics for strategising insect conservation.", "type" : "article-journal", "volume" : "2" }, "uris" : [ "http://www.mendeley.com/documents/?uuid=632437e4-d9ee-41a0-969e-eb8144567da5" ] }, { "id" : "ITEM-2", "itemData" : { "author" : [ { "dropping-particle" : "", "family" : "Bishop", "given" : "Andrew A.", "non-dropping-particle" : "", "parse-names" : false, "suffix" : "" }, { "dropping-particle" : "", "family" : "Hoback", "given" : "W. Wyatt", "non-dropping-particle" : "", "parse-names" : false, "suffix" : "" }, { "dropping-particle" : "", "family" : "Albrecht", "given" : "Marc", "non-dropping-particle" : "", "parse-names" : false, "suffix" : "" }, { "dropping-particle" : "", "family" : "Skinner", "given" : "Kerri M.", "non-dropping-particle" : "", "parse-names" : false, "suffix" : "" } ], "container-title" : "Transactions in GIS", "id" : "ITEM-2", "issue" : "4", "issued" : { "date-parts" : [ [ "2002" ] ] }, "page" : "457-470", "title" : "A Comparison of an Ecological Model and GIS Spatial Analysis to Describe Niche Partitioning Amongst Carrion Beetles in Nebraska", "type" : "article-journal", "volume" : "6" }, "uris" : [ "http://www.mendeley.com/documents/?uuid=f9c5cf76-2c46-4689-a8ab-c1fc68526ddd" ] }, { "id" : "ITEM-3", "itemData" : { "abstract" : "Lab experiment on Nicrophorus Orbicollis which one of three different soils will chose for burying the mouse", "author" : [ { "dropping-particle" : "", "family" : "Muths", "given" : "Erin Louise", "non-dropping-particle" : "", "parse-names" : false, "suffix" : "" } ], "container-title" : "Journal of the Kansas Entomological Society", "id" : "ITEM-3", "issued" : { "date-parts" : [ [ "1991" ] ] }, "page" : "447-450", "title" : "Substrate Discrimination in Burying Beetles, Nicrophorus orbicollis (Coleoptera: Silphidae)", "type" : "article-journal", "volume" : "64" }, "uris" : [ "http://www.mendeley.com/documents/?uuid=b0d0b8fc-091b-4094-ac34-bc8a43929652"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(Muths, 1991; Bishop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xml:space="preserve">, 2002; Looney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2009)</w:t>
      </w:r>
      <w:r w:rsidR="00454685" w:rsidRPr="005D0A19">
        <w:rPr>
          <w:rFonts w:ascii="Times New Roman" w:hAnsi="Times New Roman"/>
          <w:sz w:val="24"/>
          <w:szCs w:val="24"/>
          <w:lang w:val="en-US"/>
        </w:rPr>
        <w:fldChar w:fldCharType="end"/>
      </w:r>
      <w:r w:rsidR="00D77C2A">
        <w:rPr>
          <w:rFonts w:ascii="Times New Roman" w:hAnsi="Times New Roman"/>
          <w:sz w:val="24"/>
          <w:szCs w:val="24"/>
          <w:lang w:val="en-US"/>
        </w:rPr>
        <w:t xml:space="preserve"> where t</w:t>
      </w:r>
      <w:r w:rsidR="003E3A74" w:rsidRPr="005D0A19">
        <w:rPr>
          <w:rFonts w:ascii="Times New Roman" w:hAnsi="Times New Roman"/>
          <w:sz w:val="24"/>
          <w:szCs w:val="24"/>
          <w:lang w:val="en-US"/>
        </w:rPr>
        <w:t xml:space="preserve">he association </w:t>
      </w:r>
      <w:r w:rsidRPr="005D0A19">
        <w:rPr>
          <w:rFonts w:ascii="Times New Roman" w:hAnsi="Times New Roman"/>
          <w:sz w:val="24"/>
          <w:szCs w:val="24"/>
          <w:lang w:val="en-US"/>
        </w:rPr>
        <w:t xml:space="preserve">of </w:t>
      </w:r>
      <w:r w:rsidR="00974E58" w:rsidRPr="005D0A19">
        <w:rPr>
          <w:rFonts w:ascii="Times New Roman" w:hAnsi="Times New Roman"/>
          <w:sz w:val="24"/>
          <w:szCs w:val="24"/>
          <w:lang w:val="en-US"/>
        </w:rPr>
        <w:t xml:space="preserve">beetles from </w:t>
      </w:r>
      <w:r w:rsidR="003E3A74" w:rsidRPr="005D0A19">
        <w:rPr>
          <w:rFonts w:ascii="Times New Roman" w:hAnsi="Times New Roman"/>
          <w:sz w:val="24"/>
          <w:szCs w:val="24"/>
          <w:lang w:val="en-US"/>
        </w:rPr>
        <w:t xml:space="preserve">the </w:t>
      </w:r>
      <w:r w:rsidR="00974E58" w:rsidRPr="005D0A19">
        <w:rPr>
          <w:rFonts w:ascii="Times New Roman" w:hAnsi="Times New Roman"/>
          <w:sz w:val="24"/>
          <w:szCs w:val="24"/>
          <w:lang w:val="en-US"/>
        </w:rPr>
        <w:t xml:space="preserve">subfamily </w:t>
      </w:r>
      <w:r w:rsidRPr="005D0A19">
        <w:rPr>
          <w:rFonts w:ascii="Times New Roman" w:hAnsi="Times New Roman"/>
          <w:sz w:val="24"/>
          <w:szCs w:val="24"/>
          <w:lang w:val="en-US"/>
        </w:rPr>
        <w:t xml:space="preserve">Silphinae with </w:t>
      </w:r>
      <w:r w:rsidR="00972E08" w:rsidRPr="005D0A19">
        <w:rPr>
          <w:rFonts w:ascii="Times New Roman" w:hAnsi="Times New Roman"/>
          <w:sz w:val="24"/>
          <w:szCs w:val="24"/>
          <w:lang w:val="en-US"/>
        </w:rPr>
        <w:t xml:space="preserve">a </w:t>
      </w:r>
      <w:r w:rsidRPr="005D0A19">
        <w:rPr>
          <w:rFonts w:ascii="Times New Roman" w:hAnsi="Times New Roman"/>
          <w:sz w:val="24"/>
          <w:szCs w:val="24"/>
          <w:lang w:val="en-US"/>
        </w:rPr>
        <w:t xml:space="preserve">particular soil </w:t>
      </w:r>
      <w:r w:rsidR="003E3A74" w:rsidRPr="005D0A19">
        <w:rPr>
          <w:rFonts w:ascii="Times New Roman" w:hAnsi="Times New Roman"/>
          <w:sz w:val="24"/>
          <w:szCs w:val="24"/>
          <w:lang w:val="en-US"/>
        </w:rPr>
        <w:t>had previously been</w:t>
      </w:r>
      <w:r w:rsidR="00974E58"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observed </w:t>
      </w:r>
      <w:r w:rsidR="003E3A74" w:rsidRPr="005D0A19">
        <w:rPr>
          <w:rFonts w:ascii="Times New Roman" w:hAnsi="Times New Roman"/>
          <w:sz w:val="24"/>
          <w:szCs w:val="24"/>
          <w:lang w:val="en-US"/>
        </w:rPr>
        <w:t xml:space="preserve">only </w:t>
      </w:r>
      <w:r w:rsidRPr="005D0A19">
        <w:rPr>
          <w:rFonts w:ascii="Times New Roman" w:hAnsi="Times New Roman"/>
          <w:sz w:val="24"/>
          <w:szCs w:val="24"/>
          <w:lang w:val="en-US"/>
        </w:rPr>
        <w:t xml:space="preserve">by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"Bishop", "given" : "Andrew A.", "non-dropping-particle" : "", "parse-names" : false, "suffix" : "" }, { "dropping-particle" : "", "family" : "Hoback", "given" : "W. Wyatt", "non-dropping-particle" : "", "parse-names" : false, "suffix" : "" }, { "dropping-particle" : "", "family" : "Albrecht", "given" : "Marc", "non-dropping-particle" : "", "parse-names" : false, "suffix" : "" }, { "dropping-particle" : "", "family" : "Skinner", "given" : "Kerri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"http://www.mendeley.com/documents/?uuid=f9c5cf76-2c46-4689-a8ab-c1fc68526ddd" ] } ], "mendeley" : { "formattedCitation" : "(Bishop &lt;i&gt;et al.&lt;/i&gt;, 2002)", "manualFormatting" : "Bishop et al. (2002)", "plainTextFormattedCitation" : "(Bishop et al., 2002)", "previouslyFormattedCitation" : "(Bishop &lt;i&gt;et al.&lt;/i&gt;, 2002)"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Pr="005D0A19">
        <w:rPr>
          <w:rFonts w:ascii="Times New Roman" w:hAnsi="Times New Roman"/>
          <w:noProof/>
          <w:sz w:val="24"/>
          <w:szCs w:val="24"/>
          <w:lang w:val="en-US"/>
        </w:rPr>
        <w:t xml:space="preserve">Bishop </w:t>
      </w:r>
      <w:r w:rsidRPr="00B10E85">
        <w:rPr>
          <w:rFonts w:ascii="Times New Roman" w:hAnsi="Times New Roman"/>
          <w:i/>
          <w:noProof/>
          <w:sz w:val="24"/>
          <w:szCs w:val="24"/>
          <w:lang w:val="en-US"/>
        </w:rPr>
        <w:t>et al</w:t>
      </w:r>
      <w:r w:rsidRPr="005D0A19">
        <w:rPr>
          <w:rFonts w:ascii="Times New Roman" w:hAnsi="Times New Roman"/>
          <w:noProof/>
          <w:sz w:val="24"/>
          <w:szCs w:val="24"/>
          <w:lang w:val="en-US"/>
        </w:rPr>
        <w:t>. (2002)</w:t>
      </w:r>
      <w:r w:rsidR="00454685" w:rsidRPr="005D0A19">
        <w:rPr>
          <w:rFonts w:ascii="Times New Roman" w:hAnsi="Times New Roman"/>
          <w:sz w:val="24"/>
          <w:szCs w:val="24"/>
          <w:lang w:val="en-US"/>
        </w:rPr>
        <w:fldChar w:fldCharType="end"/>
      </w:r>
      <w:r w:rsidR="00906861" w:rsidRPr="005D0A19">
        <w:rPr>
          <w:rFonts w:ascii="Times New Roman" w:hAnsi="Times New Roman"/>
          <w:sz w:val="24"/>
          <w:szCs w:val="24"/>
          <w:lang w:val="en-US"/>
        </w:rPr>
        <w:t>.</w:t>
      </w:r>
    </w:p>
    <w:p w:rsidR="00B55500" w:rsidRPr="005D0A19" w:rsidRDefault="004B47AD"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All t</w:t>
      </w:r>
      <w:r w:rsidR="00B55500" w:rsidRPr="005D0A19">
        <w:rPr>
          <w:rFonts w:ascii="Times New Roman" w:hAnsi="Times New Roman"/>
          <w:sz w:val="24"/>
          <w:szCs w:val="24"/>
          <w:lang w:val="en-US"/>
        </w:rPr>
        <w:t>hese findings</w:t>
      </w:r>
      <w:r w:rsidR="00C5223E" w:rsidRPr="005D0A19">
        <w:rPr>
          <w:rFonts w:ascii="Times New Roman" w:hAnsi="Times New Roman"/>
          <w:sz w:val="24"/>
          <w:szCs w:val="24"/>
          <w:lang w:val="en-US"/>
        </w:rPr>
        <w:t xml:space="preserve"> </w:t>
      </w:r>
      <w:r w:rsidR="00F641CC" w:rsidRPr="005D0A19">
        <w:rPr>
          <w:rFonts w:ascii="Times New Roman" w:hAnsi="Times New Roman"/>
          <w:sz w:val="24"/>
          <w:szCs w:val="24"/>
          <w:lang w:val="en-US"/>
        </w:rPr>
        <w:t xml:space="preserve">raise an </w:t>
      </w:r>
      <w:r w:rsidR="00C5223E" w:rsidRPr="005D0A19">
        <w:rPr>
          <w:rFonts w:ascii="Times New Roman" w:hAnsi="Times New Roman"/>
          <w:sz w:val="24"/>
          <w:szCs w:val="24"/>
          <w:lang w:val="en-US"/>
        </w:rPr>
        <w:t xml:space="preserve">important question </w:t>
      </w:r>
      <w:r w:rsidR="00D22BF1" w:rsidRPr="005D0A19">
        <w:rPr>
          <w:rFonts w:ascii="Times New Roman" w:hAnsi="Times New Roman"/>
          <w:sz w:val="24"/>
          <w:szCs w:val="24"/>
          <w:lang w:val="en-US"/>
        </w:rPr>
        <w:t xml:space="preserve">as to what </w:t>
      </w:r>
      <w:r w:rsidR="00C5223E" w:rsidRPr="005D0A19">
        <w:rPr>
          <w:rFonts w:ascii="Times New Roman" w:hAnsi="Times New Roman"/>
          <w:sz w:val="24"/>
          <w:szCs w:val="24"/>
          <w:lang w:val="en-US"/>
        </w:rPr>
        <w:t xml:space="preserve">mechanisms </w:t>
      </w:r>
      <w:r w:rsidR="00D22BF1" w:rsidRPr="005D0A19">
        <w:rPr>
          <w:rFonts w:ascii="Times New Roman" w:hAnsi="Times New Roman"/>
          <w:sz w:val="24"/>
          <w:szCs w:val="24"/>
          <w:lang w:val="en-US"/>
        </w:rPr>
        <w:t xml:space="preserve">drive </w:t>
      </w:r>
      <w:r w:rsidR="00C5223E" w:rsidRPr="005D0A19">
        <w:rPr>
          <w:rFonts w:ascii="Times New Roman" w:hAnsi="Times New Roman"/>
          <w:sz w:val="24"/>
          <w:szCs w:val="24"/>
          <w:lang w:val="en-US"/>
        </w:rPr>
        <w:t xml:space="preserve">such phenomenon.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"abstract" : "Lab experiment on Nicrophorus Orbicollis which one of three different soils will chose for burying the mouse", "author" : [ { "dropping-particle" : "", "family" : "Muths", "given" : "Erin Louise", "non-dropping-particle" : "", "parse-names" : false, "suffix" : "" } ], "container-title" : "Journal of the Kansas Entomological Society", "id" : "ITEM-1", "issued" : { "date-parts" : [ [ "1991" ] ] }, "page" : "447-450", "title" : "Substrate Discrimination in Burying Beetles, Nicrophorus orbicollis (Coleoptera: Silphidae)", "type" : "article-journal", "volume" : "64" }, "uris" : [ "http://www.mendeley.com/documents/?uuid=b0d0b8fc-091b-4094-ac34-bc8a43929652" ] } ], "mendeley" : { "formattedCitation" : "(Muths, 1991)", "manualFormatting" : "Muths (1991)", "plainTextFormattedCitation" : "(Muths, 1991)", "previouslyFormattedCitation" : "(Muths, 1991)"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C5223E" w:rsidRPr="005D0A19">
        <w:rPr>
          <w:rFonts w:ascii="Times New Roman" w:hAnsi="Times New Roman"/>
          <w:noProof/>
          <w:sz w:val="24"/>
          <w:szCs w:val="24"/>
          <w:lang w:val="en-US"/>
        </w:rPr>
        <w:t>Muths (1991)</w:t>
      </w:r>
      <w:r w:rsidR="00454685" w:rsidRPr="005D0A19">
        <w:rPr>
          <w:rFonts w:ascii="Times New Roman" w:hAnsi="Times New Roman"/>
          <w:sz w:val="24"/>
          <w:szCs w:val="24"/>
          <w:lang w:val="en-US"/>
        </w:rPr>
        <w:fldChar w:fldCharType="end"/>
      </w:r>
      <w:r w:rsidR="00057AF5" w:rsidRPr="005D0A19">
        <w:rPr>
          <w:rFonts w:ascii="Times New Roman" w:hAnsi="Times New Roman"/>
          <w:sz w:val="24"/>
          <w:szCs w:val="24"/>
          <w:lang w:val="en-US"/>
        </w:rPr>
        <w:t xml:space="preserve"> </w:t>
      </w:r>
      <w:r w:rsidR="00D22BF1" w:rsidRPr="005D0A19">
        <w:rPr>
          <w:rFonts w:ascii="Times New Roman" w:hAnsi="Times New Roman"/>
          <w:sz w:val="24"/>
          <w:szCs w:val="24"/>
          <w:lang w:val="en-US"/>
        </w:rPr>
        <w:t xml:space="preserve">had </w:t>
      </w:r>
      <w:r w:rsidR="00057AF5" w:rsidRPr="005D0A19">
        <w:rPr>
          <w:rFonts w:ascii="Times New Roman" w:hAnsi="Times New Roman"/>
          <w:sz w:val="24"/>
          <w:szCs w:val="24"/>
          <w:lang w:val="en-US"/>
        </w:rPr>
        <w:t>show</w:t>
      </w:r>
      <w:r w:rsidR="00D22BF1" w:rsidRPr="005D0A19">
        <w:rPr>
          <w:rFonts w:ascii="Times New Roman" w:hAnsi="Times New Roman"/>
          <w:sz w:val="24"/>
          <w:szCs w:val="24"/>
          <w:lang w:val="en-US"/>
        </w:rPr>
        <w:t>n</w:t>
      </w:r>
      <w:r w:rsidR="00057AF5" w:rsidRPr="005D0A19">
        <w:rPr>
          <w:rFonts w:ascii="Times New Roman" w:hAnsi="Times New Roman"/>
          <w:sz w:val="24"/>
          <w:szCs w:val="24"/>
          <w:lang w:val="en-US"/>
        </w:rPr>
        <w:t xml:space="preserve"> in </w:t>
      </w:r>
      <w:r w:rsidR="00F641CC" w:rsidRPr="005D0A19">
        <w:rPr>
          <w:rFonts w:ascii="Times New Roman" w:hAnsi="Times New Roman"/>
          <w:sz w:val="24"/>
          <w:szCs w:val="24"/>
          <w:lang w:val="en-US"/>
        </w:rPr>
        <w:t xml:space="preserve">a </w:t>
      </w:r>
      <w:r w:rsidR="00057AF5" w:rsidRPr="005D0A19">
        <w:rPr>
          <w:rFonts w:ascii="Times New Roman" w:hAnsi="Times New Roman"/>
          <w:sz w:val="24"/>
          <w:szCs w:val="24"/>
          <w:lang w:val="en-US"/>
        </w:rPr>
        <w:t>laboratory experiment</w:t>
      </w:r>
      <w:r w:rsidR="00C5223E" w:rsidRPr="005D0A19">
        <w:rPr>
          <w:rFonts w:ascii="Times New Roman" w:hAnsi="Times New Roman"/>
          <w:sz w:val="24"/>
          <w:szCs w:val="24"/>
          <w:lang w:val="en-US"/>
        </w:rPr>
        <w:t xml:space="preserve"> that burying beetles are able to distinguish </w:t>
      </w:r>
      <w:r w:rsidR="00F641CC" w:rsidRPr="005D0A19">
        <w:rPr>
          <w:rFonts w:ascii="Times New Roman" w:hAnsi="Times New Roman"/>
          <w:sz w:val="24"/>
          <w:szCs w:val="24"/>
          <w:lang w:val="en-US"/>
        </w:rPr>
        <w:t xml:space="preserve">among </w:t>
      </w:r>
      <w:r w:rsidR="00C5223E" w:rsidRPr="005D0A19">
        <w:rPr>
          <w:rFonts w:ascii="Times New Roman" w:hAnsi="Times New Roman"/>
          <w:sz w:val="24"/>
          <w:szCs w:val="24"/>
          <w:lang w:val="en-US"/>
        </w:rPr>
        <w:t xml:space="preserve">different soil types and </w:t>
      </w:r>
      <w:r w:rsidR="00D22BF1" w:rsidRPr="005D0A19">
        <w:rPr>
          <w:rFonts w:ascii="Times New Roman" w:hAnsi="Times New Roman"/>
          <w:sz w:val="24"/>
          <w:szCs w:val="24"/>
          <w:lang w:val="en-US"/>
        </w:rPr>
        <w:t xml:space="preserve">to </w:t>
      </w:r>
      <w:r w:rsidR="00C5223E" w:rsidRPr="005D0A19">
        <w:rPr>
          <w:rFonts w:ascii="Times New Roman" w:hAnsi="Times New Roman"/>
          <w:sz w:val="24"/>
          <w:szCs w:val="24"/>
          <w:lang w:val="en-US"/>
        </w:rPr>
        <w:t>cho</w:t>
      </w:r>
      <w:r w:rsidR="00057AF5" w:rsidRPr="005D0A19">
        <w:rPr>
          <w:rFonts w:ascii="Times New Roman" w:hAnsi="Times New Roman"/>
          <w:sz w:val="24"/>
          <w:szCs w:val="24"/>
          <w:lang w:val="en-US"/>
        </w:rPr>
        <w:t>o</w:t>
      </w:r>
      <w:r w:rsidR="00C5223E" w:rsidRPr="005D0A19">
        <w:rPr>
          <w:rFonts w:ascii="Times New Roman" w:hAnsi="Times New Roman"/>
          <w:sz w:val="24"/>
          <w:szCs w:val="24"/>
          <w:lang w:val="en-US"/>
        </w:rPr>
        <w:t xml:space="preserve">se the best substrate for digging. This experiment was conducted on </w:t>
      </w:r>
      <w:r w:rsidR="00F641CC" w:rsidRPr="005D0A19">
        <w:rPr>
          <w:rFonts w:ascii="Times New Roman" w:hAnsi="Times New Roman"/>
          <w:sz w:val="24"/>
          <w:szCs w:val="24"/>
          <w:lang w:val="en-US"/>
        </w:rPr>
        <w:t xml:space="preserve">a </w:t>
      </w:r>
      <w:r w:rsidR="00C5223E" w:rsidRPr="005D0A19">
        <w:rPr>
          <w:rFonts w:ascii="Times New Roman" w:hAnsi="Times New Roman"/>
          <w:sz w:val="24"/>
          <w:szCs w:val="24"/>
          <w:lang w:val="en-US"/>
        </w:rPr>
        <w:t>small scale (</w:t>
      </w:r>
      <w:r w:rsidR="00F641CC" w:rsidRPr="005D0A19">
        <w:rPr>
          <w:rFonts w:ascii="Times New Roman" w:hAnsi="Times New Roman"/>
          <w:sz w:val="24"/>
          <w:szCs w:val="24"/>
          <w:lang w:val="en-US"/>
        </w:rPr>
        <w:t xml:space="preserve">an area </w:t>
      </w:r>
      <w:r w:rsidR="00053A1C" w:rsidRPr="005D0A19">
        <w:rPr>
          <w:rFonts w:ascii="Times New Roman" w:hAnsi="Times New Roman"/>
          <w:sz w:val="24"/>
          <w:szCs w:val="24"/>
          <w:lang w:val="en-US"/>
        </w:rPr>
        <w:t xml:space="preserve">with </w:t>
      </w:r>
      <w:r w:rsidR="00F641CC" w:rsidRPr="005D0A19">
        <w:rPr>
          <w:rFonts w:ascii="Times New Roman" w:hAnsi="Times New Roman"/>
          <w:sz w:val="24"/>
          <w:szCs w:val="24"/>
          <w:lang w:val="en-US"/>
        </w:rPr>
        <w:t xml:space="preserve">a </w:t>
      </w:r>
      <w:r w:rsidR="00053A1C" w:rsidRPr="005D0A19">
        <w:rPr>
          <w:rFonts w:ascii="Times New Roman" w:hAnsi="Times New Roman"/>
          <w:sz w:val="24"/>
          <w:szCs w:val="24"/>
          <w:lang w:val="en-US"/>
        </w:rPr>
        <w:t>diameter</w:t>
      </w:r>
      <w:r w:rsidRPr="005D0A19">
        <w:rPr>
          <w:rFonts w:ascii="Times New Roman" w:hAnsi="Times New Roman"/>
          <w:sz w:val="24"/>
          <w:szCs w:val="24"/>
          <w:lang w:val="en-US"/>
        </w:rPr>
        <w:t xml:space="preserve"> of</w:t>
      </w:r>
      <w:r w:rsidR="00053A1C" w:rsidRPr="005D0A19">
        <w:rPr>
          <w:rFonts w:ascii="Times New Roman" w:hAnsi="Times New Roman"/>
          <w:sz w:val="24"/>
          <w:szCs w:val="24"/>
          <w:lang w:val="en-US"/>
        </w:rPr>
        <w:t xml:space="preserve"> 1.5 m</w:t>
      </w:r>
      <w:r w:rsidR="00C5223E" w:rsidRPr="005D0A19">
        <w:rPr>
          <w:rFonts w:ascii="Times New Roman" w:hAnsi="Times New Roman"/>
          <w:sz w:val="24"/>
          <w:szCs w:val="24"/>
          <w:lang w:val="en-US"/>
        </w:rPr>
        <w:t xml:space="preserve">) and </w:t>
      </w:r>
      <w:r w:rsidR="00F641CC" w:rsidRPr="005D0A19">
        <w:rPr>
          <w:rFonts w:ascii="Times New Roman" w:hAnsi="Times New Roman"/>
          <w:sz w:val="24"/>
          <w:szCs w:val="24"/>
          <w:lang w:val="en-US"/>
        </w:rPr>
        <w:t xml:space="preserve">it </w:t>
      </w:r>
      <w:r w:rsidR="00C5223E" w:rsidRPr="005D0A19">
        <w:rPr>
          <w:rFonts w:ascii="Times New Roman" w:hAnsi="Times New Roman"/>
          <w:sz w:val="24"/>
          <w:szCs w:val="24"/>
          <w:lang w:val="en-US"/>
        </w:rPr>
        <w:t xml:space="preserve">is reasonable to think that this type of reaction </w:t>
      </w:r>
      <w:r w:rsidR="00F641CC" w:rsidRPr="005D0A19">
        <w:rPr>
          <w:rFonts w:ascii="Times New Roman" w:hAnsi="Times New Roman"/>
          <w:sz w:val="24"/>
          <w:szCs w:val="24"/>
          <w:lang w:val="en-US"/>
        </w:rPr>
        <w:t>occurs</w:t>
      </w:r>
      <w:r w:rsidR="00C5223E" w:rsidRPr="005D0A19">
        <w:rPr>
          <w:rFonts w:ascii="Times New Roman" w:hAnsi="Times New Roman"/>
          <w:sz w:val="24"/>
          <w:szCs w:val="24"/>
          <w:lang w:val="en-US"/>
        </w:rPr>
        <w:t xml:space="preserve"> only</w:t>
      </w:r>
      <w:r w:rsidR="00B55500" w:rsidRPr="005D0A19">
        <w:rPr>
          <w:rFonts w:ascii="Times New Roman" w:hAnsi="Times New Roman"/>
          <w:sz w:val="24"/>
          <w:szCs w:val="24"/>
          <w:lang w:val="en-US"/>
        </w:rPr>
        <w:t xml:space="preserve"> during microhabitat selection</w:t>
      </w:r>
      <w:r w:rsidR="00D22BF1" w:rsidRPr="005D0A19">
        <w:rPr>
          <w:rFonts w:ascii="Times New Roman" w:hAnsi="Times New Roman"/>
          <w:sz w:val="24"/>
          <w:szCs w:val="24"/>
          <w:lang w:val="en-US"/>
        </w:rPr>
        <w:t>. Thus</w:t>
      </w:r>
      <w:r w:rsidR="00F641CC" w:rsidRPr="005D0A19">
        <w:rPr>
          <w:rFonts w:ascii="Times New Roman" w:hAnsi="Times New Roman"/>
          <w:sz w:val="24"/>
          <w:szCs w:val="24"/>
          <w:lang w:val="en-US"/>
        </w:rPr>
        <w:t xml:space="preserve">, </w:t>
      </w:r>
      <w:r w:rsidR="00B55500" w:rsidRPr="005D0A19">
        <w:rPr>
          <w:rFonts w:ascii="Times New Roman" w:hAnsi="Times New Roman"/>
          <w:sz w:val="24"/>
          <w:szCs w:val="24"/>
          <w:lang w:val="en-US"/>
        </w:rPr>
        <w:t xml:space="preserve">it cannot answer our question. </w:t>
      </w:r>
      <w:r w:rsidR="00C5223E" w:rsidRPr="005D0A19">
        <w:rPr>
          <w:rFonts w:ascii="Times New Roman" w:hAnsi="Times New Roman"/>
          <w:sz w:val="24"/>
          <w:szCs w:val="24"/>
          <w:lang w:val="en-US"/>
        </w:rPr>
        <w:t xml:space="preserve">Our goal </w:t>
      </w:r>
      <w:r w:rsidR="00360AE5">
        <w:rPr>
          <w:rFonts w:ascii="Times New Roman" w:hAnsi="Times New Roman"/>
          <w:sz w:val="24"/>
          <w:szCs w:val="24"/>
          <w:lang w:val="en-US"/>
        </w:rPr>
        <w:t>was</w:t>
      </w:r>
      <w:r w:rsidR="00C5223E" w:rsidRPr="005D0A19">
        <w:rPr>
          <w:rFonts w:ascii="Times New Roman" w:hAnsi="Times New Roman"/>
          <w:sz w:val="24"/>
          <w:szCs w:val="24"/>
          <w:lang w:val="en-US"/>
        </w:rPr>
        <w:t xml:space="preserve"> to address the issue </w:t>
      </w:r>
      <w:r w:rsidR="0093377C">
        <w:rPr>
          <w:rFonts w:ascii="Times New Roman" w:hAnsi="Times New Roman"/>
          <w:sz w:val="24"/>
          <w:szCs w:val="24"/>
          <w:lang w:val="en-US"/>
        </w:rPr>
        <w:t>if soil type could play an important role in</w:t>
      </w:r>
      <w:r w:rsidR="00C5223E" w:rsidRPr="005D0A19">
        <w:rPr>
          <w:rFonts w:ascii="Times New Roman" w:hAnsi="Times New Roman"/>
          <w:sz w:val="24"/>
          <w:szCs w:val="24"/>
          <w:lang w:val="en-US"/>
        </w:rPr>
        <w:t xml:space="preserve"> general habitat selection. </w:t>
      </w:r>
      <w:r w:rsidR="00454685">
        <w:rPr>
          <w:rFonts w:ascii="Times New Roman" w:hAnsi="Times New Roman"/>
          <w:sz w:val="24"/>
          <w:szCs w:val="24"/>
          <w:lang w:val="en-US"/>
        </w:rPr>
        <w:fldChar w:fldCharType="begin" w:fldLock="1"/>
      </w:r>
      <w:r w:rsidR="00470177">
        <w:rPr>
          <w:rFonts w:ascii="Times New Roman" w:hAnsi="Times New Roman"/>
          <w:sz w:val="24"/>
          <w:szCs w:val="24"/>
          <w:lang w:val="en-US"/>
        </w:rPr>
        <w:instrText>ADDIN CSL_CITATION { "citationItems" : [ { "id" : "ITEM-1", "itemData" : { "author" : [ { "dropping-particle" : "", "family" : "Looney", "given" : "Ch.", "non-dropping-particle" : "", "parse-names" : false, "suffix" : "" }, { "dropping-particle" : "", "family" : "Caldwell", "given" : "B. T.", "non-dropping-particle" : "", "parse-names" : false, "suffix" : "" }, { "dropping-particle" : "", "family" : "Eigenbrode", "given" : "S. D.", "non-dropping-particle" : "", "parse-names" : false, "suffix" : "" } ], "container-title" : "Insect Conservation and Diversity", "id" : "ITEM-1", "issued" : { "date-parts" : [ [ "2009" ] ] }, "page" : "243-250", "title" : "When the prairie varies: the importance of site characteristics for strategising insect conservation.", "type" : "article-journal", "volume" : "2" }, "uris" : [ "http://www.mendeley.com/documents/?uuid=632437e4-d9ee-41a0-969e-eb8144567da5" ] } ], "mendeley" : { "formattedCitation" : "(Looney &lt;i&gt;et al.&lt;/i&gt;, 2009)", "manualFormatting" : "Looney et al. (2009)", "plainTextFormattedCitation" : "(Looney et al., 2009)", "previouslyFormattedCitation" : "(Looney &lt;i&gt;et al.&lt;/i&gt;, 2009)" }, "properties" : { "noteIndex" : 0 }, "schema" : "https://github.com/citation-style-language/schema/raw/master/csl-citation.json" }</w:instrText>
      </w:r>
      <w:r w:rsidR="00454685">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Looney </w:t>
      </w:r>
      <w:r w:rsidR="00005D5A" w:rsidRPr="00005D5A">
        <w:rPr>
          <w:rFonts w:ascii="Times New Roman" w:hAnsi="Times New Roman"/>
          <w:i/>
          <w:noProof/>
          <w:sz w:val="24"/>
          <w:szCs w:val="24"/>
          <w:lang w:val="en-US"/>
        </w:rPr>
        <w:t>et al.</w:t>
      </w:r>
      <w:r w:rsidR="00470177">
        <w:rPr>
          <w:rFonts w:ascii="Times New Roman" w:hAnsi="Times New Roman"/>
          <w:i/>
          <w:noProof/>
          <w:sz w:val="24"/>
          <w:szCs w:val="24"/>
          <w:lang w:val="en-US"/>
        </w:rPr>
        <w:t xml:space="preserve"> </w:t>
      </w:r>
      <w:r w:rsidR="00470177" w:rsidRPr="00470177">
        <w:rPr>
          <w:rFonts w:ascii="Times New Roman" w:hAnsi="Times New Roman"/>
          <w:noProof/>
          <w:sz w:val="24"/>
          <w:szCs w:val="24"/>
          <w:lang w:val="en-US"/>
        </w:rPr>
        <w:t>(</w:t>
      </w:r>
      <w:r w:rsidR="00005D5A" w:rsidRPr="00005D5A">
        <w:rPr>
          <w:rFonts w:ascii="Times New Roman" w:hAnsi="Times New Roman"/>
          <w:noProof/>
          <w:sz w:val="24"/>
          <w:szCs w:val="24"/>
          <w:lang w:val="en-US"/>
        </w:rPr>
        <w:t>2009)</w:t>
      </w:r>
      <w:r w:rsidR="00454685">
        <w:rPr>
          <w:rFonts w:ascii="Times New Roman" w:hAnsi="Times New Roman"/>
          <w:sz w:val="24"/>
          <w:szCs w:val="24"/>
          <w:lang w:val="en-US"/>
        </w:rPr>
        <w:fldChar w:fldCharType="end"/>
      </w:r>
      <w:r w:rsidR="003F0830">
        <w:rPr>
          <w:rFonts w:ascii="Times New Roman" w:hAnsi="Times New Roman"/>
          <w:sz w:val="24"/>
          <w:szCs w:val="24"/>
          <w:lang w:val="en-US"/>
        </w:rPr>
        <w:t xml:space="preserve"> offered three possible explanations. Beetles are either simply more abundant on one type of soil</w:t>
      </w:r>
      <w:r w:rsidR="00470177">
        <w:rPr>
          <w:rFonts w:ascii="Times New Roman" w:hAnsi="Times New Roman"/>
          <w:sz w:val="24"/>
          <w:szCs w:val="24"/>
          <w:lang w:val="en-US"/>
        </w:rPr>
        <w:t>,</w:t>
      </w:r>
      <w:r w:rsidR="003F0830">
        <w:rPr>
          <w:rFonts w:ascii="Times New Roman" w:hAnsi="Times New Roman"/>
          <w:sz w:val="24"/>
          <w:szCs w:val="24"/>
          <w:lang w:val="en-US"/>
        </w:rPr>
        <w:t xml:space="preserve"> or they preferentially colonize it</w:t>
      </w:r>
      <w:r w:rsidR="00470177">
        <w:rPr>
          <w:rFonts w:ascii="Times New Roman" w:hAnsi="Times New Roman"/>
          <w:sz w:val="24"/>
          <w:szCs w:val="24"/>
          <w:lang w:val="en-US"/>
        </w:rPr>
        <w:t>,</w:t>
      </w:r>
      <w:r w:rsidR="003F0830">
        <w:rPr>
          <w:rFonts w:ascii="Times New Roman" w:hAnsi="Times New Roman"/>
          <w:sz w:val="24"/>
          <w:szCs w:val="24"/>
          <w:lang w:val="en-US"/>
        </w:rPr>
        <w:t xml:space="preserve"> or t</w:t>
      </w:r>
      <w:r w:rsidR="00A30CA9">
        <w:rPr>
          <w:rFonts w:ascii="Times New Roman" w:hAnsi="Times New Roman"/>
          <w:sz w:val="24"/>
          <w:szCs w:val="24"/>
          <w:lang w:val="en-US"/>
        </w:rPr>
        <w:t>hey are more competitive on it.</w:t>
      </w:r>
      <w:r w:rsidR="002F0F50">
        <w:rPr>
          <w:rFonts w:ascii="Times New Roman" w:hAnsi="Times New Roman"/>
          <w:sz w:val="24"/>
          <w:szCs w:val="24"/>
          <w:lang w:val="en-US"/>
        </w:rPr>
        <w:t xml:space="preserve"> From our point of view the last option looks very likely</w:t>
      </w:r>
      <w:r w:rsidR="00564D6A">
        <w:rPr>
          <w:rFonts w:ascii="Times New Roman" w:hAnsi="Times New Roman"/>
          <w:sz w:val="24"/>
          <w:szCs w:val="24"/>
          <w:lang w:val="en-US"/>
        </w:rPr>
        <w:t xml:space="preserve"> and here are the reasons why</w:t>
      </w:r>
      <w:r w:rsidR="002F0F50">
        <w:rPr>
          <w:rFonts w:ascii="Times New Roman" w:hAnsi="Times New Roman"/>
          <w:sz w:val="24"/>
          <w:szCs w:val="24"/>
          <w:lang w:val="en-US"/>
        </w:rPr>
        <w:t xml:space="preserve">. </w:t>
      </w:r>
    </w:p>
    <w:p w:rsidR="00396F56" w:rsidRPr="005D0A19" w:rsidRDefault="00C5223E"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We think that </w:t>
      </w:r>
      <w:r w:rsidR="006563D6" w:rsidRPr="005D0A19">
        <w:rPr>
          <w:rFonts w:ascii="Times New Roman" w:hAnsi="Times New Roman"/>
          <w:sz w:val="24"/>
          <w:szCs w:val="24"/>
          <w:lang w:val="en-US"/>
        </w:rPr>
        <w:t xml:space="preserve">the </w:t>
      </w:r>
      <w:r w:rsidR="00D00B10" w:rsidRPr="005D0A19">
        <w:rPr>
          <w:rFonts w:ascii="Times New Roman" w:hAnsi="Times New Roman"/>
          <w:sz w:val="24"/>
          <w:szCs w:val="24"/>
          <w:lang w:val="en-US"/>
        </w:rPr>
        <w:t xml:space="preserve">one of the </w:t>
      </w:r>
      <w:r w:rsidRPr="005D0A19">
        <w:rPr>
          <w:rFonts w:ascii="Times New Roman" w:hAnsi="Times New Roman"/>
          <w:sz w:val="24"/>
          <w:szCs w:val="24"/>
          <w:lang w:val="en-US"/>
        </w:rPr>
        <w:t>main driving force</w:t>
      </w:r>
      <w:r w:rsidR="00D00B10" w:rsidRPr="005D0A19">
        <w:rPr>
          <w:rFonts w:ascii="Times New Roman" w:hAnsi="Times New Roman"/>
          <w:sz w:val="24"/>
          <w:szCs w:val="24"/>
          <w:lang w:val="en-US"/>
        </w:rPr>
        <w:t>s</w:t>
      </w:r>
      <w:r w:rsidRPr="005D0A19">
        <w:rPr>
          <w:rFonts w:ascii="Times New Roman" w:hAnsi="Times New Roman"/>
          <w:sz w:val="24"/>
          <w:szCs w:val="24"/>
          <w:lang w:val="en-US"/>
        </w:rPr>
        <w:t xml:space="preserve"> in </w:t>
      </w:r>
      <w:r w:rsidR="00D00B10" w:rsidRPr="005D0A19">
        <w:rPr>
          <w:rFonts w:ascii="Times New Roman" w:hAnsi="Times New Roman"/>
          <w:sz w:val="24"/>
          <w:szCs w:val="24"/>
          <w:lang w:val="en-US"/>
        </w:rPr>
        <w:t xml:space="preserve">long range </w:t>
      </w:r>
      <w:r w:rsidRPr="005D0A19">
        <w:rPr>
          <w:rFonts w:ascii="Times New Roman" w:hAnsi="Times New Roman"/>
          <w:sz w:val="24"/>
          <w:szCs w:val="24"/>
          <w:lang w:val="en-US"/>
        </w:rPr>
        <w:t xml:space="preserve">habitat selection </w:t>
      </w:r>
      <w:r w:rsidR="00D22BF1" w:rsidRPr="005D0A19">
        <w:rPr>
          <w:rFonts w:ascii="Times New Roman" w:hAnsi="Times New Roman"/>
          <w:sz w:val="24"/>
          <w:szCs w:val="24"/>
          <w:lang w:val="en-US"/>
        </w:rPr>
        <w:t xml:space="preserve">by </w:t>
      </w:r>
      <w:r w:rsidRPr="005D0A19">
        <w:rPr>
          <w:rFonts w:ascii="Times New Roman" w:hAnsi="Times New Roman"/>
          <w:sz w:val="24"/>
          <w:szCs w:val="24"/>
          <w:lang w:val="en-US"/>
        </w:rPr>
        <w:t xml:space="preserve">necrophagous carrion beetles is </w:t>
      </w:r>
      <w:r w:rsidR="006563D6"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presence of </w:t>
      </w:r>
      <w:r w:rsidR="0063073B" w:rsidRPr="005D0A19">
        <w:rPr>
          <w:rFonts w:ascii="Times New Roman" w:hAnsi="Times New Roman"/>
          <w:sz w:val="24"/>
          <w:szCs w:val="24"/>
          <w:lang w:val="en-US"/>
        </w:rPr>
        <w:t xml:space="preserve">the </w:t>
      </w:r>
      <w:r w:rsidRPr="005D0A19">
        <w:rPr>
          <w:rFonts w:ascii="Times New Roman" w:hAnsi="Times New Roman"/>
          <w:sz w:val="24"/>
          <w:szCs w:val="24"/>
          <w:lang w:val="en-US"/>
        </w:rPr>
        <w:t>food source (carrion)</w:t>
      </w:r>
      <w:r w:rsidR="00D00B10"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"DOI" : "10.1007/s00114-009-0545-6", "ISSN" : "1432-1904", "PMID" : "19404598", "abstract" : "Chemical composition of volatiles emitted from fresh mouse carcasses (laboratory mice, Mus musculus) was studied using solid sample injection technique (solid-phase micro-extraction), two-dimensional gas chromatography with time of flight mass spectrometric detection and gas chromatography with electroantennographic detection. Electroantennography (EAG) and laboratory olfactometric behavioural observations were used to study the antennal sensitivity to identified infochemicals and their attractiveness for burying beetles Nicrophorus vespillo and Nicrophorus vespilloides (Silphidae: Nicrophorinae). Chemical analysis showed that immediately after death, emitted volatiles did not differ from those emitted by a living organism. However, in the course of time, sulphur-containing chemicals, specifically methanethiol, methyl thiolacetate, dimethyl sulphide, dimethyl disulphide and dimethyl trisulphide appear. EAG measurements revealed antennal sensitivity to these compounds. Behavioural tests in laboratory olfactometer showed that dimethyl sulphide, dimethyl disulphide and dimethyl trisulphide are highly attractive to both studied species. The data suggest that sulphur-containing chemicals are involved in mediating the fresh carcass attractiveness for N. vespillo and N. vespilloides.", "author" : [ { "dropping-particle" : "", "family" : "Kalinov\u00e1", "given" : "B.", "non-dropping-particle" : "", "parse-names" : false, "suffix" : "" }, { "dropping-particle" : "", "family" : "Podskalsk\u00e1", "given" : "H.", "non-dropping-particle" : "", "parse-names" : false, "suffix" : "" }, { "dropping-particle" : "", "family" : "R\u016fzicka", "given" : "J", "non-dropping-particle" : "", "parse-names" : false, "suffix" : "" }, { "dropping-particle" : "", "family" : "Hoskovec", "given" : "M.", "non-dropping-particle" : "", "parse-names" : false, "suffix" : "" }, { "dropping-particle" : "", "family" : "R\u016f\u017ei\u010dka", "given" : "J.", "non-dropping-particle" : "", "parse-names" : false, "suffix" : "" } ], "container-title" : "Naturwissenschaften", "id" : "ITEM-1", "issue" : "8", "issued" : { "date-parts" : [ [ "2009", "8" ] ] }, "page" : "889-899", "title" : "Irresistible bouquet of death\u2013how are burying beetles (Coleoptera: Silphidae: Nicrophorus) attracted by carcasses", "type" : "article-journal", "volume" : "96" }, "uris" : [ "http://www.mendeley.com/documents/?uuid=5e9053c9-30c9-4e7b-b410-909c36097a5b" ] } ], "mendeley" : { "formattedCitation" : "(Kalinov\u00e1 &lt;i&gt;et al.&lt;/i&gt;, 2009)", "plainTextFormattedCitation" : "(Kalinov\u00e1 et al., 2009)", "previouslyFormattedCitation" : "(Kalinov\u00e1 &lt;i&gt;et al.&lt;/i&gt;, 2009)"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(Kalinová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2009)</w:t>
      </w:r>
      <w:r w:rsidR="00454685" w:rsidRPr="005D0A19">
        <w:rPr>
          <w:rFonts w:ascii="Times New Roman" w:hAnsi="Times New Roman"/>
          <w:sz w:val="24"/>
          <w:szCs w:val="24"/>
          <w:lang w:val="en-US"/>
        </w:rPr>
        <w:fldChar w:fldCharType="end"/>
      </w:r>
      <w:r w:rsidRPr="005D0A19">
        <w:rPr>
          <w:rFonts w:ascii="Times New Roman" w:hAnsi="Times New Roman"/>
          <w:sz w:val="24"/>
          <w:szCs w:val="24"/>
          <w:lang w:val="en-US"/>
        </w:rPr>
        <w:t xml:space="preserve">. </w:t>
      </w:r>
      <w:r w:rsidR="006563D6" w:rsidRPr="005D0A19">
        <w:rPr>
          <w:rFonts w:ascii="Times New Roman" w:hAnsi="Times New Roman"/>
          <w:sz w:val="24"/>
          <w:szCs w:val="24"/>
          <w:lang w:val="en-US"/>
        </w:rPr>
        <w:t xml:space="preserve">The higher </w:t>
      </w:r>
      <w:r w:rsidRPr="005D0A19">
        <w:rPr>
          <w:rFonts w:ascii="Times New Roman" w:hAnsi="Times New Roman"/>
          <w:sz w:val="24"/>
          <w:szCs w:val="24"/>
          <w:lang w:val="en-US"/>
        </w:rPr>
        <w:t>abundance of these beetles on certain soil types</w:t>
      </w:r>
      <w:r w:rsidR="00D22BF1" w:rsidRPr="005D0A19">
        <w:rPr>
          <w:rFonts w:ascii="Times New Roman" w:hAnsi="Times New Roman"/>
          <w:sz w:val="24"/>
          <w:szCs w:val="24"/>
          <w:lang w:val="en-US"/>
        </w:rPr>
        <w:t xml:space="preserve"> (</w:t>
      </w:r>
      <w:r w:rsidR="00053A1C" w:rsidRPr="005D0A19">
        <w:rPr>
          <w:rFonts w:ascii="Times New Roman" w:hAnsi="Times New Roman"/>
          <w:sz w:val="24"/>
          <w:szCs w:val="24"/>
          <w:lang w:val="en-US"/>
        </w:rPr>
        <w:t>c</w:t>
      </w:r>
      <w:r w:rsidRPr="005D0A19">
        <w:rPr>
          <w:rFonts w:ascii="Times New Roman" w:hAnsi="Times New Roman"/>
          <w:sz w:val="24"/>
          <w:szCs w:val="24"/>
          <w:lang w:val="en-US"/>
        </w:rPr>
        <w:t xml:space="preserve">hernozems </w:t>
      </w:r>
      <w:r w:rsidR="00AE659D" w:rsidRPr="005D0A19">
        <w:rPr>
          <w:rFonts w:ascii="Times New Roman" w:hAnsi="Times New Roman"/>
          <w:sz w:val="24"/>
          <w:szCs w:val="24"/>
          <w:lang w:val="en-US"/>
        </w:rPr>
        <w:t xml:space="preserve">or fluvisols </w:t>
      </w:r>
      <w:r w:rsidRPr="005D0A19">
        <w:rPr>
          <w:rFonts w:ascii="Times New Roman" w:hAnsi="Times New Roman"/>
          <w:sz w:val="24"/>
          <w:szCs w:val="24"/>
          <w:lang w:val="en-US"/>
        </w:rPr>
        <w:t>in our case</w:t>
      </w:r>
      <w:r w:rsidR="00D22BF1" w:rsidRPr="005D0A19">
        <w:rPr>
          <w:rFonts w:ascii="Times New Roman" w:hAnsi="Times New Roman"/>
          <w:sz w:val="24"/>
          <w:szCs w:val="24"/>
          <w:lang w:val="en-US"/>
        </w:rPr>
        <w:t>)</w:t>
      </w:r>
      <w:r w:rsidR="00D00B10" w:rsidRPr="005D0A19">
        <w:rPr>
          <w:rFonts w:ascii="Times New Roman" w:hAnsi="Times New Roman"/>
          <w:sz w:val="24"/>
          <w:szCs w:val="24"/>
          <w:lang w:val="en-US"/>
        </w:rPr>
        <w:t xml:space="preserve"> could be</w:t>
      </w:r>
      <w:r w:rsidR="006563D6"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caused indirectly. </w:t>
      </w:r>
    </w:p>
    <w:p w:rsidR="00F66A33" w:rsidRPr="005D0A19" w:rsidRDefault="00D22BF1"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We know from </w:t>
      </w:r>
      <w:r w:rsidR="00396F56" w:rsidRPr="005D0A19">
        <w:rPr>
          <w:rFonts w:ascii="Times New Roman" w:hAnsi="Times New Roman"/>
          <w:sz w:val="24"/>
          <w:szCs w:val="24"/>
          <w:lang w:val="en-US"/>
        </w:rPr>
        <w:t xml:space="preserve">population </w:t>
      </w:r>
      <w:r w:rsidR="00F66A33" w:rsidRPr="005D0A19">
        <w:rPr>
          <w:rFonts w:ascii="Times New Roman" w:hAnsi="Times New Roman"/>
          <w:sz w:val="24"/>
          <w:szCs w:val="24"/>
          <w:lang w:val="en-US"/>
        </w:rPr>
        <w:t xml:space="preserve">structure </w:t>
      </w:r>
      <w:r w:rsidR="00396F56" w:rsidRPr="005D0A19">
        <w:rPr>
          <w:rFonts w:ascii="Times New Roman" w:hAnsi="Times New Roman"/>
          <w:sz w:val="24"/>
          <w:szCs w:val="24"/>
          <w:lang w:val="en-US"/>
        </w:rPr>
        <w:t>studies that b</w:t>
      </w:r>
      <w:r w:rsidR="00B55500" w:rsidRPr="005D0A19">
        <w:rPr>
          <w:rFonts w:ascii="Times New Roman" w:hAnsi="Times New Roman"/>
          <w:sz w:val="24"/>
          <w:szCs w:val="24"/>
          <w:lang w:val="en-US"/>
        </w:rPr>
        <w:t xml:space="preserve">urying beetles are good fliers and can cover long distances </w:t>
      </w:r>
      <w:r w:rsidR="00CA205E" w:rsidRPr="005D0A19">
        <w:rPr>
          <w:rFonts w:ascii="Times New Roman" w:hAnsi="Times New Roman"/>
          <w:sz w:val="24"/>
          <w:szCs w:val="24"/>
          <w:lang w:val="en-US"/>
        </w:rPr>
        <w:t xml:space="preserve">but that they mostly choose to stay closer to the original locations </w:t>
      </w:r>
      <w:r w:rsidR="00B55500" w:rsidRPr="005D0A19">
        <w:rPr>
          <w:rFonts w:ascii="Times New Roman" w:hAnsi="Times New Roman"/>
          <w:sz w:val="24"/>
          <w:szCs w:val="24"/>
          <w:lang w:val="en-US"/>
        </w:rPr>
        <w:t>(</w:t>
      </w:r>
      <w:r w:rsidRPr="005D0A19">
        <w:rPr>
          <w:rFonts w:ascii="Times New Roman" w:hAnsi="Times New Roman"/>
          <w:sz w:val="24"/>
          <w:szCs w:val="24"/>
          <w:lang w:val="en-US"/>
        </w:rPr>
        <w:t xml:space="preserve">e.g. </w:t>
      </w:r>
      <w:r w:rsidR="008020D0" w:rsidRPr="005D0A19">
        <w:rPr>
          <w:rFonts w:ascii="Times New Roman" w:hAnsi="Times New Roman"/>
          <w:i/>
          <w:sz w:val="24"/>
          <w:szCs w:val="24"/>
          <w:lang w:val="en-US"/>
        </w:rPr>
        <w:t>Nicrophorus americanus</w:t>
      </w:r>
      <w:r w:rsidR="0012356C">
        <w:rPr>
          <w:rFonts w:ascii="Times New Roman" w:hAnsi="Times New Roman"/>
          <w:i/>
          <w:sz w:val="24"/>
          <w:szCs w:val="24"/>
          <w:lang w:val="en-US"/>
        </w:rPr>
        <w:t xml:space="preserve">, </w:t>
      </w:r>
      <w:r w:rsidR="0012356C" w:rsidRPr="0012356C">
        <w:rPr>
          <w:rFonts w:ascii="Times New Roman" w:hAnsi="Times New Roman"/>
          <w:sz w:val="24"/>
          <w:szCs w:val="24"/>
          <w:lang w:val="en-US"/>
        </w:rPr>
        <w:t>which is</w:t>
      </w:r>
      <w:r w:rsidR="007D5E29" w:rsidRPr="0012356C">
        <w:rPr>
          <w:rFonts w:ascii="Times New Roman" w:hAnsi="Times New Roman"/>
          <w:sz w:val="24"/>
          <w:szCs w:val="24"/>
          <w:lang w:val="en-US"/>
        </w:rPr>
        <w:t xml:space="preserve"> a</w:t>
      </w:r>
      <w:r w:rsidR="007D5E29">
        <w:rPr>
          <w:rFonts w:ascii="Times New Roman" w:hAnsi="Times New Roman"/>
          <w:sz w:val="24"/>
          <w:szCs w:val="24"/>
          <w:lang w:val="en-US"/>
        </w:rPr>
        <w:t xml:space="preserve"> relatively large and robust </w:t>
      </w:r>
      <w:r w:rsidR="0012356C">
        <w:rPr>
          <w:rFonts w:ascii="Times New Roman" w:hAnsi="Times New Roman"/>
          <w:sz w:val="24"/>
          <w:szCs w:val="24"/>
          <w:lang w:val="en-US"/>
        </w:rPr>
        <w:t>beetle, and</w:t>
      </w:r>
      <w:r w:rsidR="007D5E29">
        <w:rPr>
          <w:rFonts w:ascii="Times New Roman" w:hAnsi="Times New Roman"/>
          <w:sz w:val="24"/>
          <w:szCs w:val="24"/>
          <w:lang w:val="en-US"/>
        </w:rPr>
        <w:t xml:space="preserve"> </w:t>
      </w:r>
      <w:r w:rsidR="008020D0">
        <w:rPr>
          <w:rFonts w:ascii="Times New Roman" w:hAnsi="Times New Roman"/>
          <w:sz w:val="24"/>
          <w:szCs w:val="24"/>
          <w:lang w:val="en-US"/>
        </w:rPr>
        <w:t xml:space="preserve">is capable of </w:t>
      </w:r>
      <w:r w:rsidR="00085D13">
        <w:rPr>
          <w:rFonts w:ascii="Times New Roman" w:hAnsi="Times New Roman"/>
          <w:sz w:val="24"/>
          <w:szCs w:val="24"/>
          <w:lang w:val="en-US"/>
        </w:rPr>
        <w:t>flying</w:t>
      </w:r>
      <w:r w:rsidR="00CA205E" w:rsidRPr="005D0A19">
        <w:rPr>
          <w:rFonts w:ascii="Times New Roman" w:hAnsi="Times New Roman"/>
          <w:sz w:val="24"/>
          <w:szCs w:val="24"/>
          <w:lang w:val="en-US"/>
        </w:rPr>
        <w:t xml:space="preserve"> as far as </w:t>
      </w:r>
      <w:r w:rsidRPr="005D0A19">
        <w:rPr>
          <w:rFonts w:ascii="Times New Roman" w:hAnsi="Times New Roman"/>
          <w:sz w:val="24"/>
          <w:szCs w:val="24"/>
          <w:lang w:val="en-US"/>
        </w:rPr>
        <w:t>7.41 km</w:t>
      </w:r>
      <w:r w:rsidR="00CA205E" w:rsidRPr="005D0A19">
        <w:rPr>
          <w:rFonts w:ascii="Times New Roman" w:hAnsi="Times New Roman"/>
          <w:sz w:val="24"/>
          <w:szCs w:val="24"/>
          <w:lang w:val="en-US"/>
        </w:rPr>
        <w:t xml:space="preserve"> in a single night</w:t>
      </w:r>
      <w:r w:rsidR="008020D0">
        <w:rPr>
          <w:rFonts w:ascii="Times New Roman" w:hAnsi="Times New Roman"/>
          <w:sz w:val="24"/>
          <w:szCs w:val="24"/>
          <w:lang w:val="en-US"/>
        </w:rPr>
        <w:t xml:space="preserve">, </w:t>
      </w:r>
      <w:r w:rsidR="00CA205E" w:rsidRPr="005D0A19">
        <w:rPr>
          <w:rFonts w:ascii="Times New Roman" w:hAnsi="Times New Roman"/>
          <w:sz w:val="24"/>
          <w:szCs w:val="24"/>
          <w:lang w:val="en-US"/>
        </w:rPr>
        <w:t>but more typically</w:t>
      </w:r>
      <w:r w:rsidR="008020D0">
        <w:rPr>
          <w:rFonts w:ascii="Times New Roman" w:hAnsi="Times New Roman"/>
          <w:sz w:val="24"/>
          <w:szCs w:val="24"/>
          <w:lang w:val="en-US"/>
        </w:rPr>
        <w:t xml:space="preserve"> it </w:t>
      </w:r>
      <w:r w:rsidR="004B606F">
        <w:rPr>
          <w:rFonts w:ascii="Times New Roman" w:hAnsi="Times New Roman"/>
          <w:sz w:val="24"/>
          <w:szCs w:val="24"/>
          <w:lang w:val="en-US"/>
        </w:rPr>
        <w:t>travels</w:t>
      </w:r>
      <w:r w:rsidR="008020D0">
        <w:rPr>
          <w:rFonts w:ascii="Times New Roman" w:hAnsi="Times New Roman"/>
          <w:sz w:val="24"/>
          <w:szCs w:val="24"/>
          <w:lang w:val="en-US"/>
        </w:rPr>
        <w:t xml:space="preserve"> less than </w:t>
      </w:r>
      <w:r w:rsidRPr="005D0A19">
        <w:rPr>
          <w:rFonts w:ascii="Times New Roman" w:hAnsi="Times New Roman"/>
          <w:sz w:val="24"/>
          <w:szCs w:val="24"/>
          <w:lang w:val="en-US"/>
        </w:rPr>
        <w:t>1.6 km</w:t>
      </w:r>
      <w:r w:rsidR="003C757C">
        <w:rPr>
          <w:rFonts w:ascii="Times New Roman" w:hAnsi="Times New Roman"/>
          <w:sz w:val="24"/>
          <w:szCs w:val="24"/>
          <w:lang w:val="en-US"/>
        </w:rPr>
        <w:t>/night</w:t>
      </w:r>
      <w:r w:rsidR="003356AA"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"Jurzenski", "given" : "J.", "non-dropping-particle" : "", "parse-names" : false, "suffix" : "" }, { "dropping-particle" : "", "family" : "Snethen", "given" : "D. G.", "non-dropping-particle" : "", "parse-names" : false, "suffix" : "" }, { "dropping-particle" : "", "family" : "Brust", "given" : "M. L.", "non-dropping-particle" : "", "parse-names" : false, "suffix" : "" }, { "dropping-particle" : "", "family" : "Hoback", "given" : "W. W.", "non-dropping-particle" : "", "parse-names" : false, "suffix" : "" } ], "container-title" : "Great Plains Research", "id" : "ITEM-1", "issued" : { "date-parts" : [ [ "2011" ] ] }, "page" : "131-143", "title" : "New records of carrion beetles in Nebraska reveal increased presence of the American burying beetle, Nicrophorus americanus Olivier (Coleoptera: Silphidae).", "type" : "article-journal", "volume" : "21" }, "uris" : [ "http://www.mendeley.com/documents/?uuid=967d6136-dffb-44fb-a6c6-44c17ed0a0e4"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(Jurzenski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2011)</w:t>
      </w:r>
      <w:r w:rsidR="00454685" w:rsidRPr="005D0A19">
        <w:rPr>
          <w:rFonts w:ascii="Times New Roman" w:hAnsi="Times New Roman"/>
          <w:sz w:val="24"/>
          <w:szCs w:val="24"/>
          <w:lang w:val="en-US"/>
        </w:rPr>
        <w:fldChar w:fldCharType="end"/>
      </w:r>
      <w:r w:rsidR="00B55500" w:rsidRPr="005D0A19">
        <w:rPr>
          <w:rFonts w:ascii="Times New Roman" w:hAnsi="Times New Roman"/>
          <w:sz w:val="24"/>
          <w:szCs w:val="24"/>
          <w:lang w:val="en-US"/>
        </w:rPr>
        <w:t>.</w:t>
      </w:r>
      <w:r w:rsidR="00E965C3" w:rsidRPr="005D0A19">
        <w:rPr>
          <w:rFonts w:ascii="Times New Roman" w:hAnsi="Times New Roman"/>
          <w:sz w:val="24"/>
          <w:szCs w:val="24"/>
          <w:lang w:val="en-US"/>
        </w:rPr>
        <w:t xml:space="preserve"> </w:t>
      </w:r>
      <w:r w:rsidR="006A3FE7" w:rsidRPr="005D0A19">
        <w:rPr>
          <w:rFonts w:ascii="Times New Roman" w:hAnsi="Times New Roman"/>
          <w:sz w:val="24"/>
          <w:szCs w:val="24"/>
          <w:lang w:val="en-US"/>
        </w:rPr>
        <w:t xml:space="preserve">Limited </w:t>
      </w:r>
      <w:r w:rsidR="00F66A33" w:rsidRPr="005D0A19">
        <w:rPr>
          <w:rFonts w:ascii="Times New Roman" w:hAnsi="Times New Roman"/>
          <w:sz w:val="24"/>
          <w:szCs w:val="24"/>
          <w:lang w:val="en-US"/>
        </w:rPr>
        <w:t xml:space="preserve">mobility coupled with adaptation to local conditions could cause </w:t>
      </w:r>
      <w:r w:rsidR="00005F65" w:rsidRPr="005D0A19">
        <w:rPr>
          <w:rFonts w:ascii="Times New Roman" w:hAnsi="Times New Roman"/>
          <w:sz w:val="24"/>
          <w:szCs w:val="24"/>
          <w:lang w:val="en-US"/>
        </w:rPr>
        <w:t xml:space="preserve">the </w:t>
      </w:r>
      <w:r w:rsidR="00F66A33" w:rsidRPr="005D0A19">
        <w:rPr>
          <w:rFonts w:ascii="Times New Roman" w:hAnsi="Times New Roman"/>
          <w:sz w:val="24"/>
          <w:szCs w:val="24"/>
          <w:lang w:val="en-US"/>
        </w:rPr>
        <w:t>observed spatial structure</w:t>
      </w:r>
      <w:r w:rsidR="007C42E6" w:rsidRPr="005D0A19">
        <w:rPr>
          <w:rFonts w:ascii="Times New Roman" w:hAnsi="Times New Roman"/>
          <w:sz w:val="24"/>
          <w:szCs w:val="24"/>
          <w:lang w:val="en-US"/>
        </w:rPr>
        <w:t xml:space="preserve"> </w:t>
      </w:r>
      <w:r w:rsidR="00DA2DD4" w:rsidRPr="005D0A19">
        <w:rPr>
          <w:rFonts w:ascii="Times New Roman" w:hAnsi="Times New Roman"/>
          <w:sz w:val="24"/>
          <w:szCs w:val="24"/>
          <w:lang w:val="en-US"/>
        </w:rPr>
        <w:t>rather than</w:t>
      </w:r>
      <w:r w:rsidR="007C42E6" w:rsidRPr="005D0A19">
        <w:rPr>
          <w:rFonts w:ascii="Times New Roman" w:hAnsi="Times New Roman"/>
          <w:sz w:val="24"/>
          <w:szCs w:val="24"/>
          <w:lang w:val="en-US"/>
        </w:rPr>
        <w:t xml:space="preserve"> individual </w:t>
      </w:r>
      <w:r w:rsidR="00926F5C" w:rsidRPr="005D0A19">
        <w:rPr>
          <w:rFonts w:ascii="Times New Roman" w:hAnsi="Times New Roman"/>
          <w:sz w:val="24"/>
          <w:szCs w:val="24"/>
          <w:lang w:val="en-US"/>
        </w:rPr>
        <w:t xml:space="preserve">habitat </w:t>
      </w:r>
      <w:r w:rsidR="007C42E6" w:rsidRPr="005D0A19">
        <w:rPr>
          <w:rFonts w:ascii="Times New Roman" w:hAnsi="Times New Roman"/>
          <w:sz w:val="24"/>
          <w:szCs w:val="24"/>
          <w:lang w:val="en-US"/>
        </w:rPr>
        <w:t>choice</w:t>
      </w:r>
      <w:r w:rsidR="00A30CA9">
        <w:rPr>
          <w:rFonts w:ascii="Times New Roman" w:hAnsi="Times New Roman"/>
          <w:sz w:val="24"/>
          <w:szCs w:val="24"/>
          <w:lang w:val="en-US"/>
        </w:rPr>
        <w:t xml:space="preserve"> (preferential colonization)</w:t>
      </w:r>
      <w:r w:rsidR="00F66A33" w:rsidRPr="005D0A19">
        <w:rPr>
          <w:rFonts w:ascii="Times New Roman" w:hAnsi="Times New Roman"/>
          <w:sz w:val="24"/>
          <w:szCs w:val="24"/>
          <w:lang w:val="en-US"/>
        </w:rPr>
        <w:t>.</w:t>
      </w:r>
      <w:r w:rsidR="007C42E6" w:rsidRPr="005D0A19">
        <w:rPr>
          <w:rFonts w:ascii="Times New Roman" w:hAnsi="Times New Roman"/>
          <w:sz w:val="24"/>
          <w:szCs w:val="24"/>
          <w:lang w:val="en-US"/>
        </w:rPr>
        <w:t xml:space="preserve"> This is </w:t>
      </w:r>
      <w:r w:rsidR="00805EA0">
        <w:rPr>
          <w:rFonts w:ascii="Times New Roman" w:hAnsi="Times New Roman"/>
          <w:sz w:val="24"/>
          <w:szCs w:val="24"/>
          <w:lang w:val="en-US"/>
        </w:rPr>
        <w:t xml:space="preserve">also </w:t>
      </w:r>
      <w:r w:rsidR="007C42E6" w:rsidRPr="005D0A19">
        <w:rPr>
          <w:rFonts w:ascii="Times New Roman" w:hAnsi="Times New Roman"/>
          <w:sz w:val="24"/>
          <w:szCs w:val="24"/>
          <w:lang w:val="en-US"/>
        </w:rPr>
        <w:t xml:space="preserve">in line with </w:t>
      </w:r>
      <w:r w:rsidR="00733B1F" w:rsidRPr="005D0A19">
        <w:rPr>
          <w:rFonts w:ascii="Times New Roman" w:hAnsi="Times New Roman"/>
          <w:sz w:val="24"/>
          <w:szCs w:val="24"/>
          <w:lang w:val="en-US"/>
        </w:rPr>
        <w:t xml:space="preserve">general </w:t>
      </w:r>
      <w:r w:rsidR="00DA123E" w:rsidRPr="005D0A19">
        <w:rPr>
          <w:rFonts w:ascii="Times New Roman" w:hAnsi="Times New Roman"/>
          <w:sz w:val="24"/>
          <w:szCs w:val="24"/>
          <w:lang w:val="en-US"/>
        </w:rPr>
        <w:t xml:space="preserve">local adaptation hypotheses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"Alstad", "given" : "Don", "non-dropping-particle" : "", "parse-names" : false, "suffix" : "" } ], "container-title" : "Genetic Structure and Local Adaptation in Natural Insect Populations: Effects of Ecology, Life History and Behavior", "editor" : [ { "dropping-particle" : "", "family" : "Mopper", "given" : "Susan", "non-dropping-particle" : "", "parse-names" : false, "suffix" : "" }, { "dropping-particle" : "", "family" : "Strauss", "given" : "Sharon Y.", "non-dropping-particle" : "", "parse-names" : false, "suffix" : "" } ], "id" : "ITEM-1", "issued" : { "date-parts" : [ [ "1998" ] ] }, "page" : "3-21", "publisher" : "Springer-Science+Bussiness Media, B.V.", "publisher-place" : "Florence", "title" : "Population Structure and Conundrum of Local Adaptation", "type" : "chapter" }, "uris" : [ "http://www.mendeley.com/documents/?uuid=0f11164a-a474-4f33-b565-bfd2cfb32451" ] } ], "mendeley" : { "formattedCitation" : "(Alstad, 1998)", "plainTextFormattedCitation" : "(Alstad, 1998)", "previouslyFormattedCitation" : "(Alstad, 1998)"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(Alstad, 1998)</w:t>
      </w:r>
      <w:r w:rsidR="00454685" w:rsidRPr="005D0A19">
        <w:rPr>
          <w:rFonts w:ascii="Times New Roman" w:hAnsi="Times New Roman"/>
          <w:sz w:val="24"/>
          <w:szCs w:val="24"/>
          <w:lang w:val="en-US"/>
        </w:rPr>
        <w:fldChar w:fldCharType="end"/>
      </w:r>
      <w:r w:rsidR="00926F5C" w:rsidRPr="005D0A19">
        <w:rPr>
          <w:rFonts w:ascii="Times New Roman" w:hAnsi="Times New Roman"/>
          <w:sz w:val="24"/>
          <w:szCs w:val="24"/>
          <w:lang w:val="en-US"/>
        </w:rPr>
        <w:t xml:space="preserve">. </w:t>
      </w:r>
    </w:p>
    <w:p w:rsidR="00C5223E" w:rsidRPr="005D0A19" w:rsidRDefault="002B6F99"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lastRenderedPageBreak/>
        <w:t>The s</w:t>
      </w:r>
      <w:r w:rsidR="00C5223E" w:rsidRPr="005D0A19">
        <w:rPr>
          <w:rFonts w:ascii="Times New Roman" w:hAnsi="Times New Roman"/>
          <w:sz w:val="24"/>
          <w:szCs w:val="24"/>
          <w:lang w:val="en-US"/>
        </w:rPr>
        <w:t xml:space="preserve">ame reasons can be applied </w:t>
      </w:r>
      <w:r w:rsidR="00393187" w:rsidRPr="005D0A19">
        <w:rPr>
          <w:rFonts w:ascii="Times New Roman" w:hAnsi="Times New Roman"/>
          <w:sz w:val="24"/>
          <w:szCs w:val="24"/>
          <w:lang w:val="en-US"/>
        </w:rPr>
        <w:t>to explain</w:t>
      </w:r>
      <w:r w:rsidR="00C5223E" w:rsidRPr="005D0A19">
        <w:rPr>
          <w:rFonts w:ascii="Times New Roman" w:hAnsi="Times New Roman"/>
          <w:sz w:val="24"/>
          <w:szCs w:val="24"/>
          <w:lang w:val="en-US"/>
        </w:rPr>
        <w:t xml:space="preserve"> our finding </w:t>
      </w:r>
      <w:r w:rsidR="004C4D58" w:rsidRPr="005D0A19">
        <w:rPr>
          <w:rFonts w:ascii="Times New Roman" w:hAnsi="Times New Roman"/>
          <w:sz w:val="24"/>
          <w:szCs w:val="24"/>
          <w:lang w:val="en-US"/>
        </w:rPr>
        <w:t xml:space="preserve">in </w:t>
      </w:r>
      <w:r w:rsidR="00054E73" w:rsidRPr="005D0A19">
        <w:rPr>
          <w:rFonts w:ascii="Times New Roman" w:hAnsi="Times New Roman"/>
          <w:sz w:val="24"/>
          <w:szCs w:val="24"/>
          <w:lang w:val="en-US"/>
        </w:rPr>
        <w:t xml:space="preserve">the </w:t>
      </w:r>
      <w:r w:rsidR="004C4D58" w:rsidRPr="005D0A19">
        <w:rPr>
          <w:rFonts w:ascii="Times New Roman" w:hAnsi="Times New Roman"/>
          <w:sz w:val="24"/>
          <w:szCs w:val="24"/>
          <w:lang w:val="en-US"/>
        </w:rPr>
        <w:t>case of</w:t>
      </w:r>
      <w:r w:rsidR="00C5223E" w:rsidRPr="005D0A19">
        <w:rPr>
          <w:rFonts w:ascii="Times New Roman" w:hAnsi="Times New Roman"/>
          <w:sz w:val="24"/>
          <w:szCs w:val="24"/>
          <w:lang w:val="en-US"/>
        </w:rPr>
        <w:t xml:space="preserve"> </w:t>
      </w:r>
      <w:r w:rsidR="003F0830" w:rsidRPr="003F0830">
        <w:rPr>
          <w:rFonts w:ascii="Times New Roman" w:hAnsi="Times New Roman"/>
          <w:i/>
          <w:sz w:val="24"/>
          <w:szCs w:val="24"/>
          <w:lang w:val="en-US"/>
        </w:rPr>
        <w:t>T. sinua</w:t>
      </w:r>
      <w:r w:rsidR="00C5223E" w:rsidRPr="003F0830">
        <w:rPr>
          <w:rFonts w:ascii="Times New Roman" w:hAnsi="Times New Roman"/>
          <w:i/>
          <w:sz w:val="24"/>
          <w:szCs w:val="24"/>
          <w:lang w:val="en-US"/>
        </w:rPr>
        <w:t>tus</w:t>
      </w:r>
      <w:r w:rsidRPr="005D0A19">
        <w:rPr>
          <w:rFonts w:ascii="Times New Roman" w:hAnsi="Times New Roman"/>
          <w:sz w:val="24"/>
          <w:szCs w:val="24"/>
          <w:lang w:val="en-US"/>
        </w:rPr>
        <w:t xml:space="preserve">, because </w:t>
      </w:r>
      <w:r w:rsidR="003F0830">
        <w:rPr>
          <w:rFonts w:ascii="Times New Roman" w:hAnsi="Times New Roman"/>
          <w:sz w:val="24"/>
          <w:szCs w:val="24"/>
          <w:lang w:val="en-US"/>
        </w:rPr>
        <w:t>it</w:t>
      </w:r>
      <w:r w:rsidRPr="005D0A19">
        <w:rPr>
          <w:rFonts w:ascii="Times New Roman" w:hAnsi="Times New Roman"/>
          <w:sz w:val="24"/>
          <w:szCs w:val="24"/>
          <w:lang w:val="en-US"/>
        </w:rPr>
        <w:t xml:space="preserve"> </w:t>
      </w:r>
      <w:r w:rsidR="003F0830">
        <w:rPr>
          <w:rFonts w:ascii="Times New Roman" w:hAnsi="Times New Roman"/>
          <w:sz w:val="24"/>
          <w:szCs w:val="24"/>
          <w:lang w:val="en-US"/>
        </w:rPr>
        <w:t>has</w:t>
      </w:r>
      <w:r w:rsidR="00C5223E" w:rsidRPr="005D0A19">
        <w:rPr>
          <w:rFonts w:ascii="Times New Roman" w:hAnsi="Times New Roman"/>
          <w:sz w:val="24"/>
          <w:szCs w:val="24"/>
          <w:lang w:val="en-US"/>
        </w:rPr>
        <w:t xml:space="preserve"> functional wings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"Ikeda", "given" : "H.", "non-dropping-particle" : "", "parse-names" : false, "suffix" : "" }, { "dropping-particle" : "", "family" : "Kagaya", "given" : "T.", "non-dropping-particle" : "", "parse-names" : false, "suffix" : "" }, { "dropping-particle" : "", "family" : "Kubota", "given" : "K.", "non-dropping-particle" : "", "parse-names" : false, "suffix" : "" }, { "dropping-particle" : "", "family" : "Abe", "given" : "T.", "non-dropping-particle" : "", "parse-names" : false, "suffix" : "" } ], "container-title" : "Evolution", "id" : "ITEM-1", "issued" : { "date-parts" : [ [ "2008" ] ] }, "page" : "2065-2079", "title" : "Evolutionary relationships among food habit, loss of flight, and reproductive traits: life-history evolution in the Silphinae (Coleoptera: Silphidae).", "type" : "article-journal", "volume" : "62" }, "uris" : [ "http://www.mendeley.com/documents/?uuid=6478ed49-bd09-469a-ab48-5d7f00f5da54" ] } ], "mendeley" : { "formattedCitation" : "(Ikeda &lt;i&gt;et al.&lt;/i&gt;, 2008)", "plainTextFormattedCitation" : "(Ikeda et al., 2008)", "previouslyFormattedCitation" : "(Ikeda &lt;i&gt;et al.&lt;/i&gt;, 2008)"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(Ikeda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2008)</w:t>
      </w:r>
      <w:r w:rsidR="00454685" w:rsidRPr="005D0A19">
        <w:rPr>
          <w:rFonts w:ascii="Times New Roman" w:hAnsi="Times New Roman"/>
          <w:sz w:val="24"/>
          <w:szCs w:val="24"/>
          <w:lang w:val="en-US"/>
        </w:rPr>
        <w:fldChar w:fldCharType="end"/>
      </w:r>
      <w:r w:rsidR="003F0830">
        <w:rPr>
          <w:rFonts w:ascii="Times New Roman" w:hAnsi="Times New Roman"/>
          <w:sz w:val="24"/>
          <w:szCs w:val="24"/>
          <w:lang w:val="en-US"/>
        </w:rPr>
        <w:t>,</w:t>
      </w:r>
      <w:r w:rsidR="00F66A33" w:rsidRPr="005D0A19">
        <w:rPr>
          <w:rFonts w:ascii="Times New Roman" w:hAnsi="Times New Roman"/>
          <w:sz w:val="24"/>
          <w:szCs w:val="24"/>
          <w:lang w:val="en-US"/>
        </w:rPr>
        <w:t xml:space="preserve"> but </w:t>
      </w:r>
      <w:r w:rsidR="00AC530E" w:rsidRPr="005D0A19">
        <w:rPr>
          <w:rFonts w:ascii="Times New Roman" w:hAnsi="Times New Roman"/>
          <w:sz w:val="24"/>
          <w:szCs w:val="24"/>
          <w:lang w:val="en-US"/>
        </w:rPr>
        <w:t>only</w:t>
      </w:r>
      <w:r w:rsidR="00EE72F0" w:rsidRPr="005D0A19">
        <w:rPr>
          <w:rFonts w:ascii="Times New Roman" w:hAnsi="Times New Roman"/>
          <w:sz w:val="24"/>
          <w:szCs w:val="24"/>
          <w:lang w:val="en-US"/>
        </w:rPr>
        <w:t xml:space="preserve"> </w:t>
      </w:r>
      <w:r w:rsidR="00F66A33" w:rsidRPr="005D0A19">
        <w:rPr>
          <w:rFonts w:ascii="Times New Roman" w:hAnsi="Times New Roman"/>
          <w:sz w:val="24"/>
          <w:szCs w:val="24"/>
          <w:lang w:val="en-US"/>
        </w:rPr>
        <w:t xml:space="preserve">small </w:t>
      </w:r>
      <w:r w:rsidR="006968CF" w:rsidRPr="005D0A19">
        <w:rPr>
          <w:rFonts w:ascii="Times New Roman" w:hAnsi="Times New Roman"/>
          <w:sz w:val="24"/>
          <w:szCs w:val="24"/>
          <w:lang w:val="en-US"/>
        </w:rPr>
        <w:t xml:space="preserve">flight range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"Petru\u0161ka", "given" : "F.", "non-dropping-particle" : "", "parse-names" : false, "suffix" : "" } ], "container-title" : "Acta Universitatis Palackianae Olomucensis, Facultas Rerum Naturalium", "id" : "ITEM-1", "issued" : { "date-parts" : [ [ "1964" ] ] }, "page" : "159-187", "title" : "Beitrag zur Bewegungsaktivit\u00e4t einiger Aask\u00e4fer-Arten (Col. Silphidae et Histeridae)", "type" : "article-journal", "volume" : "16" }, "uris" : [ "http://www.mendeley.com/documents/?uuid=71ab11d1-47c3-47e2-bf09-ea3df5510003" ] } ], "mendeley" : { "formattedCitation" : "(Petru\u0161ka, 1964)", "plainTextFormattedCitation" : "(Petru\u0161ka, 1964)", "previouslyFormattedCitation" : "(Petru\u0161ka, 1964)"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(Petruška, 1964)</w:t>
      </w:r>
      <w:r w:rsidR="00454685" w:rsidRPr="005D0A19">
        <w:rPr>
          <w:rFonts w:ascii="Times New Roman" w:hAnsi="Times New Roman"/>
          <w:sz w:val="24"/>
          <w:szCs w:val="24"/>
          <w:lang w:val="en-US"/>
        </w:rPr>
        <w:fldChar w:fldCharType="end"/>
      </w:r>
      <w:r w:rsidR="00AC530E" w:rsidRPr="005D0A19">
        <w:rPr>
          <w:rFonts w:ascii="Times New Roman" w:hAnsi="Times New Roman"/>
          <w:sz w:val="24"/>
          <w:szCs w:val="24"/>
          <w:lang w:val="en-US"/>
        </w:rPr>
        <w:t>. T</w:t>
      </w:r>
      <w:r w:rsidR="00C5223E" w:rsidRPr="005D0A19">
        <w:rPr>
          <w:rFonts w:ascii="Times New Roman" w:hAnsi="Times New Roman"/>
          <w:sz w:val="24"/>
          <w:szCs w:val="24"/>
          <w:lang w:val="en-US"/>
        </w:rPr>
        <w:t>herefore</w:t>
      </w:r>
      <w:r w:rsidR="00AC530E" w:rsidRPr="005D0A19">
        <w:rPr>
          <w:rFonts w:ascii="Times New Roman" w:hAnsi="Times New Roman"/>
          <w:sz w:val="24"/>
          <w:szCs w:val="24"/>
          <w:lang w:val="en-US"/>
        </w:rPr>
        <w:t xml:space="preserve">, </w:t>
      </w:r>
      <w:r w:rsidR="003F0830">
        <w:rPr>
          <w:rFonts w:ascii="Times New Roman" w:hAnsi="Times New Roman"/>
          <w:sz w:val="24"/>
          <w:szCs w:val="24"/>
          <w:lang w:val="en-US"/>
        </w:rPr>
        <w:t>it has</w:t>
      </w:r>
      <w:r w:rsidR="00C5223E" w:rsidRPr="005D0A19">
        <w:rPr>
          <w:rFonts w:ascii="Times New Roman" w:hAnsi="Times New Roman"/>
          <w:sz w:val="24"/>
          <w:szCs w:val="24"/>
          <w:lang w:val="en-US"/>
        </w:rPr>
        <w:t xml:space="preserve"> </w:t>
      </w:r>
      <w:r w:rsidR="001D113F" w:rsidRPr="005D0A19">
        <w:rPr>
          <w:rFonts w:ascii="Times New Roman" w:hAnsi="Times New Roman"/>
          <w:sz w:val="24"/>
          <w:szCs w:val="24"/>
          <w:lang w:val="en-US"/>
        </w:rPr>
        <w:t xml:space="preserve">a </w:t>
      </w:r>
      <w:r w:rsidR="00C5223E" w:rsidRPr="005D0A19">
        <w:rPr>
          <w:rFonts w:ascii="Times New Roman" w:hAnsi="Times New Roman"/>
          <w:sz w:val="24"/>
          <w:szCs w:val="24"/>
          <w:lang w:val="en-US"/>
        </w:rPr>
        <w:t xml:space="preserve">very similar lifestyle as </w:t>
      </w:r>
      <w:r w:rsidR="00AC530E" w:rsidRPr="005D0A19">
        <w:rPr>
          <w:rFonts w:ascii="Times New Roman" w:hAnsi="Times New Roman"/>
          <w:sz w:val="24"/>
          <w:szCs w:val="24"/>
          <w:lang w:val="en-US"/>
        </w:rPr>
        <w:t xml:space="preserve">do </w:t>
      </w:r>
      <w:r w:rsidR="00360AE5">
        <w:rPr>
          <w:rFonts w:ascii="Times New Roman" w:hAnsi="Times New Roman"/>
          <w:sz w:val="24"/>
          <w:szCs w:val="24"/>
          <w:lang w:val="en-US"/>
        </w:rPr>
        <w:t>the</w:t>
      </w:r>
      <w:r w:rsidRPr="005D0A19">
        <w:rPr>
          <w:rFonts w:ascii="Times New Roman" w:hAnsi="Times New Roman"/>
          <w:sz w:val="24"/>
          <w:szCs w:val="24"/>
          <w:lang w:val="en-US"/>
        </w:rPr>
        <w:t xml:space="preserve"> </w:t>
      </w:r>
      <w:r w:rsidR="00C5223E" w:rsidRPr="005D0A19">
        <w:rPr>
          <w:rFonts w:ascii="Times New Roman" w:hAnsi="Times New Roman"/>
          <w:sz w:val="24"/>
          <w:szCs w:val="24"/>
          <w:lang w:val="en-US"/>
        </w:rPr>
        <w:t>burying beetles</w:t>
      </w:r>
      <w:r w:rsidR="00E23B78" w:rsidRPr="005D0A19">
        <w:rPr>
          <w:rFonts w:ascii="Times New Roman" w:hAnsi="Times New Roman"/>
          <w:sz w:val="24"/>
          <w:szCs w:val="24"/>
          <w:lang w:val="en-US"/>
        </w:rPr>
        <w:t xml:space="preserve"> under study:</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N.</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antennatus</w:t>
      </w:r>
      <w:r w:rsidR="00C5223E" w:rsidRPr="005D0A19">
        <w:rPr>
          <w:rFonts w:ascii="Times New Roman" w:hAnsi="Times New Roman"/>
          <w:sz w:val="24"/>
          <w:szCs w:val="24"/>
          <w:lang w:val="en-US"/>
        </w:rPr>
        <w:t xml:space="preserve">, </w:t>
      </w:r>
      <w:r w:rsidR="00E23B78" w:rsidRPr="005D0A19">
        <w:rPr>
          <w:rFonts w:ascii="Times New Roman" w:hAnsi="Times New Roman"/>
          <w:i/>
          <w:sz w:val="24"/>
          <w:szCs w:val="24"/>
          <w:lang w:val="en-US"/>
        </w:rPr>
        <w:t>N. germanicus</w:t>
      </w:r>
      <w:r w:rsidR="00E23B78" w:rsidRPr="005D0A19">
        <w:rPr>
          <w:rFonts w:ascii="Times New Roman" w:hAnsi="Times New Roman"/>
          <w:sz w:val="24"/>
          <w:szCs w:val="24"/>
          <w:lang w:val="en-US"/>
        </w:rPr>
        <w:t xml:space="preserve">, </w:t>
      </w:r>
      <w:r w:rsidR="00E23B78" w:rsidRPr="005D0A19">
        <w:rPr>
          <w:rFonts w:ascii="Times New Roman" w:hAnsi="Times New Roman"/>
          <w:i/>
          <w:sz w:val="24"/>
          <w:szCs w:val="24"/>
          <w:lang w:val="en-US"/>
        </w:rPr>
        <w:t>N. humator</w:t>
      </w:r>
      <w:r w:rsidR="00E23B78"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N.</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interruptus</w:t>
      </w:r>
      <w:r w:rsidR="00C5223E" w:rsidRPr="005D0A19">
        <w:rPr>
          <w:rFonts w:ascii="Times New Roman" w:hAnsi="Times New Roman"/>
          <w:sz w:val="24"/>
          <w:szCs w:val="24"/>
          <w:lang w:val="en-US"/>
        </w:rPr>
        <w:t xml:space="preserve">, </w:t>
      </w:r>
      <w:r w:rsidR="00360AE5" w:rsidRPr="00360AE5">
        <w:rPr>
          <w:rFonts w:ascii="Times New Roman" w:hAnsi="Times New Roman"/>
          <w:i/>
          <w:sz w:val="24"/>
          <w:szCs w:val="24"/>
          <w:lang w:val="en-US"/>
        </w:rPr>
        <w:t>N. investigator</w:t>
      </w:r>
      <w:r w:rsidR="00360AE5">
        <w:rPr>
          <w:rFonts w:ascii="Times New Roman" w:hAnsi="Times New Roman"/>
          <w:sz w:val="24"/>
          <w:szCs w:val="24"/>
          <w:lang w:val="en-US"/>
        </w:rPr>
        <w:t xml:space="preserve">, </w:t>
      </w:r>
      <w:r w:rsidR="00C5223E" w:rsidRPr="005D0A19">
        <w:rPr>
          <w:rFonts w:ascii="Times New Roman" w:hAnsi="Times New Roman"/>
          <w:i/>
          <w:sz w:val="24"/>
          <w:szCs w:val="24"/>
          <w:lang w:val="en-US"/>
        </w:rPr>
        <w:t>N.</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sepultor</w:t>
      </w:r>
      <w:r w:rsidR="00360AE5">
        <w:rPr>
          <w:rFonts w:ascii="Times New Roman" w:hAnsi="Times New Roman"/>
          <w:sz w:val="24"/>
          <w:szCs w:val="24"/>
          <w:lang w:val="en-US"/>
        </w:rPr>
        <w:t xml:space="preserve">, </w:t>
      </w:r>
      <w:r w:rsidR="00C5223E" w:rsidRPr="005D0A19">
        <w:rPr>
          <w:rFonts w:ascii="Times New Roman" w:hAnsi="Times New Roman"/>
          <w:i/>
          <w:sz w:val="24"/>
          <w:szCs w:val="24"/>
          <w:lang w:val="en-US"/>
        </w:rPr>
        <w:t>N.</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vespillo</w:t>
      </w:r>
      <w:r w:rsidR="00360AE5">
        <w:rPr>
          <w:rFonts w:ascii="Times New Roman" w:hAnsi="Times New Roman"/>
          <w:i/>
          <w:sz w:val="24"/>
          <w:szCs w:val="24"/>
          <w:lang w:val="en-US"/>
        </w:rPr>
        <w:t xml:space="preserve"> </w:t>
      </w:r>
      <w:r w:rsidR="00360AE5" w:rsidRPr="00360AE5">
        <w:rPr>
          <w:rFonts w:ascii="Times New Roman" w:hAnsi="Times New Roman"/>
          <w:sz w:val="24"/>
          <w:szCs w:val="24"/>
          <w:lang w:val="en-US"/>
        </w:rPr>
        <w:t>and</w:t>
      </w:r>
      <w:r w:rsidR="00360AE5">
        <w:rPr>
          <w:rFonts w:ascii="Times New Roman" w:hAnsi="Times New Roman"/>
          <w:i/>
          <w:sz w:val="24"/>
          <w:szCs w:val="24"/>
          <w:lang w:val="en-US"/>
        </w:rPr>
        <w:t xml:space="preserve"> N. vespilloides</w:t>
      </w:r>
      <w:r w:rsidR="00C5223E" w:rsidRPr="005D0A19">
        <w:rPr>
          <w:rFonts w:ascii="Times New Roman" w:hAnsi="Times New Roman"/>
          <w:sz w:val="24"/>
          <w:szCs w:val="24"/>
          <w:lang w:val="en-US"/>
        </w:rPr>
        <w:t xml:space="preserve">. Our </w:t>
      </w:r>
      <w:r w:rsidR="00CE1328">
        <w:rPr>
          <w:rFonts w:ascii="Times New Roman" w:hAnsi="Times New Roman"/>
          <w:sz w:val="24"/>
          <w:szCs w:val="24"/>
          <w:lang w:val="en-US"/>
        </w:rPr>
        <w:t xml:space="preserve">hypothesis </w:t>
      </w:r>
      <w:r w:rsidR="00C5223E" w:rsidRPr="005D0A19">
        <w:rPr>
          <w:rFonts w:ascii="Times New Roman" w:hAnsi="Times New Roman"/>
          <w:sz w:val="24"/>
          <w:szCs w:val="24"/>
          <w:lang w:val="en-US"/>
        </w:rPr>
        <w:t xml:space="preserve">is supported by </w:t>
      </w:r>
      <w:r w:rsidR="00D80458"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 xml:space="preserve">fact that </w:t>
      </w:r>
      <w:r w:rsidRPr="005D0A19">
        <w:rPr>
          <w:rFonts w:ascii="Times New Roman" w:hAnsi="Times New Roman"/>
          <w:sz w:val="24"/>
          <w:szCs w:val="24"/>
          <w:lang w:val="en-US"/>
        </w:rPr>
        <w:t>all</w:t>
      </w:r>
      <w:r w:rsidR="006968CF" w:rsidRPr="005D0A19">
        <w:rPr>
          <w:rFonts w:ascii="Times New Roman" w:hAnsi="Times New Roman"/>
          <w:sz w:val="24"/>
          <w:szCs w:val="24"/>
          <w:lang w:val="en-US"/>
        </w:rPr>
        <w:t xml:space="preserve"> these </w:t>
      </w:r>
      <w:r w:rsidR="00C5223E" w:rsidRPr="005D0A19">
        <w:rPr>
          <w:rFonts w:ascii="Times New Roman" w:hAnsi="Times New Roman"/>
          <w:sz w:val="24"/>
          <w:szCs w:val="24"/>
          <w:lang w:val="en-US"/>
        </w:rPr>
        <w:t xml:space="preserve">species were found on </w:t>
      </w:r>
      <w:r w:rsidR="006968CF" w:rsidRPr="005D0A19">
        <w:rPr>
          <w:rFonts w:ascii="Times New Roman" w:hAnsi="Times New Roman"/>
          <w:sz w:val="24"/>
          <w:szCs w:val="24"/>
          <w:lang w:val="en-US"/>
        </w:rPr>
        <w:t>both soil types</w:t>
      </w:r>
      <w:r w:rsidR="00C5223E" w:rsidRPr="005D0A19">
        <w:rPr>
          <w:rFonts w:ascii="Times New Roman" w:hAnsi="Times New Roman"/>
          <w:sz w:val="24"/>
          <w:szCs w:val="24"/>
          <w:lang w:val="en-US"/>
        </w:rPr>
        <w:t xml:space="preserve"> and often in large numbers</w:t>
      </w:r>
      <w:r w:rsidR="001D113F" w:rsidRPr="005D0A19">
        <w:rPr>
          <w:rFonts w:ascii="Times New Roman" w:hAnsi="Times New Roman"/>
          <w:sz w:val="24"/>
          <w:szCs w:val="24"/>
          <w:lang w:val="en-US"/>
        </w:rPr>
        <w:t>,</w:t>
      </w:r>
      <w:r w:rsidR="006968CF" w:rsidRPr="005D0A19">
        <w:rPr>
          <w:rFonts w:ascii="Times New Roman" w:hAnsi="Times New Roman"/>
          <w:sz w:val="24"/>
          <w:szCs w:val="24"/>
          <w:lang w:val="en-US"/>
        </w:rPr>
        <w:t xml:space="preserve"> so </w:t>
      </w:r>
      <w:r w:rsidR="00C5223E" w:rsidRPr="005D0A19">
        <w:rPr>
          <w:rFonts w:ascii="Times New Roman" w:hAnsi="Times New Roman"/>
          <w:sz w:val="24"/>
          <w:szCs w:val="24"/>
          <w:lang w:val="en-US"/>
        </w:rPr>
        <w:t xml:space="preserve">they are </w:t>
      </w:r>
      <w:r w:rsidRPr="005D0A19">
        <w:rPr>
          <w:rFonts w:ascii="Times New Roman" w:hAnsi="Times New Roman"/>
          <w:sz w:val="24"/>
          <w:szCs w:val="24"/>
          <w:lang w:val="en-US"/>
        </w:rPr>
        <w:t xml:space="preserve">not closely associated with </w:t>
      </w:r>
      <w:r w:rsidR="000F4CC7" w:rsidRPr="005D0A19">
        <w:rPr>
          <w:rFonts w:ascii="Times New Roman" w:hAnsi="Times New Roman"/>
          <w:sz w:val="24"/>
          <w:szCs w:val="24"/>
          <w:lang w:val="en-US"/>
        </w:rPr>
        <w:t xml:space="preserve">a </w:t>
      </w:r>
      <w:r w:rsidRPr="005D0A19">
        <w:rPr>
          <w:rFonts w:ascii="Times New Roman" w:hAnsi="Times New Roman"/>
          <w:sz w:val="24"/>
          <w:szCs w:val="24"/>
          <w:lang w:val="en-US"/>
        </w:rPr>
        <w:t>certain</w:t>
      </w:r>
      <w:r w:rsidR="00C5223E" w:rsidRPr="005D0A19">
        <w:rPr>
          <w:rFonts w:ascii="Times New Roman" w:hAnsi="Times New Roman"/>
          <w:sz w:val="24"/>
          <w:szCs w:val="24"/>
          <w:lang w:val="en-US"/>
        </w:rPr>
        <w:t xml:space="preserve"> soil type (see Table 1). </w:t>
      </w:r>
    </w:p>
    <w:p w:rsidR="003B2510" w:rsidRPr="005D0A19" w:rsidRDefault="003C646C"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The biology </w:t>
      </w:r>
      <w:r w:rsidR="003B2510" w:rsidRPr="005D0A19">
        <w:rPr>
          <w:rFonts w:ascii="Times New Roman" w:hAnsi="Times New Roman"/>
          <w:sz w:val="24"/>
          <w:szCs w:val="24"/>
          <w:lang w:val="en-US"/>
        </w:rPr>
        <w:t xml:space="preserve">of </w:t>
      </w:r>
      <w:r w:rsidR="003B2510" w:rsidRPr="005D0A19">
        <w:rPr>
          <w:rFonts w:ascii="Times New Roman" w:hAnsi="Times New Roman"/>
          <w:i/>
          <w:sz w:val="24"/>
          <w:szCs w:val="24"/>
          <w:lang w:val="en-US"/>
        </w:rPr>
        <w:t xml:space="preserve">Silpha obscura </w:t>
      </w:r>
      <w:proofErr w:type="spellStart"/>
      <w:r w:rsidR="003B2510" w:rsidRPr="005D0A19">
        <w:rPr>
          <w:rFonts w:ascii="Times New Roman" w:hAnsi="Times New Roman"/>
          <w:i/>
          <w:sz w:val="24"/>
          <w:szCs w:val="24"/>
          <w:lang w:val="en-US"/>
        </w:rPr>
        <w:t>obscura</w:t>
      </w:r>
      <w:proofErr w:type="spellEnd"/>
      <w:r w:rsidR="003B2510" w:rsidRPr="005D0A19">
        <w:rPr>
          <w:rFonts w:ascii="Times New Roman" w:hAnsi="Times New Roman"/>
          <w:sz w:val="24"/>
          <w:szCs w:val="24"/>
          <w:lang w:val="en-US"/>
        </w:rPr>
        <w:t xml:space="preserve"> is not well known. </w:t>
      </w:r>
      <w:r w:rsidR="00AE124B" w:rsidRPr="005D0A19">
        <w:rPr>
          <w:rFonts w:ascii="Times New Roman" w:hAnsi="Times New Roman"/>
          <w:sz w:val="24"/>
          <w:szCs w:val="24"/>
          <w:lang w:val="en-US"/>
        </w:rPr>
        <w:t xml:space="preserve">The diet </w:t>
      </w:r>
      <w:r w:rsidR="003B2510" w:rsidRPr="005D0A19">
        <w:rPr>
          <w:rFonts w:ascii="Times New Roman" w:hAnsi="Times New Roman"/>
          <w:sz w:val="24"/>
          <w:szCs w:val="24"/>
          <w:lang w:val="en-US"/>
        </w:rPr>
        <w:t xml:space="preserve">and flight ability of </w:t>
      </w:r>
      <w:r w:rsidR="00AE124B" w:rsidRPr="005D0A19">
        <w:rPr>
          <w:rFonts w:ascii="Times New Roman" w:hAnsi="Times New Roman"/>
          <w:sz w:val="24"/>
          <w:szCs w:val="24"/>
          <w:lang w:val="en-US"/>
        </w:rPr>
        <w:t xml:space="preserve">the </w:t>
      </w:r>
      <w:r w:rsidR="003B2510" w:rsidRPr="005D0A19">
        <w:rPr>
          <w:rFonts w:ascii="Times New Roman" w:hAnsi="Times New Roman"/>
          <w:sz w:val="24"/>
          <w:szCs w:val="24"/>
          <w:lang w:val="en-US"/>
        </w:rPr>
        <w:t xml:space="preserve">whole genus </w:t>
      </w:r>
      <w:r w:rsidR="003B2510" w:rsidRPr="005D0A19">
        <w:rPr>
          <w:rFonts w:ascii="Times New Roman" w:hAnsi="Times New Roman"/>
          <w:i/>
          <w:sz w:val="24"/>
          <w:szCs w:val="24"/>
          <w:lang w:val="en-US"/>
        </w:rPr>
        <w:t>Silpha</w:t>
      </w:r>
      <w:r w:rsidR="003B2510" w:rsidRPr="005D0A19">
        <w:rPr>
          <w:rFonts w:ascii="Times New Roman" w:hAnsi="Times New Roman"/>
          <w:sz w:val="24"/>
          <w:szCs w:val="24"/>
          <w:lang w:val="en-US"/>
        </w:rPr>
        <w:t xml:space="preserve"> </w:t>
      </w:r>
      <w:r w:rsidR="00AE124B" w:rsidRPr="005D0A19">
        <w:rPr>
          <w:rFonts w:ascii="Times New Roman" w:hAnsi="Times New Roman"/>
          <w:sz w:val="24"/>
          <w:szCs w:val="24"/>
          <w:lang w:val="en-US"/>
        </w:rPr>
        <w:t xml:space="preserve">is </w:t>
      </w:r>
      <w:r w:rsidR="003B2510" w:rsidRPr="005D0A19">
        <w:rPr>
          <w:rFonts w:ascii="Times New Roman" w:hAnsi="Times New Roman"/>
          <w:sz w:val="24"/>
          <w:szCs w:val="24"/>
          <w:lang w:val="en-US"/>
        </w:rPr>
        <w:t xml:space="preserve">still in question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"Ikeda", "given" : "H.", "non-dropping-particle" : "", "parse-names" : false, "suffix" : "" }, { "dropping-particle" : "", "family" : "Kagaya", "given" : "T.", "non-dropping-particle" : "", "parse-names" : false, "suffix" : "" }, { "dropping-particle" : "", "family" : "Kubota", "given" : "K.", "non-dropping-particle" : "", "parse-names" : false, "suffix" : "" }, { "dropping-particle" : "", "family" : "Abe", "given" : "T.", "non-dropping-particle" : "", "parse-names" : false, "suffix" : "" } ], "container-title" : "Ecological Research", "id" : "ITEM-1", "issued" : { "date-parts" : [ [ "2007" ] ] }, "page" : "237-241", "title" : "Flight capabilities and feeding habits of silphine beetles: are flightless species really \u201ccarrion beetles\u201c?", "type" : "article-journal", "volume" : "22" }, "uris" : [ "http://www.mendeley.com/documents/?uuid=73be74da-d149-4f4e-8471-dd146495fe42" ] } ], "mendeley" : { "formattedCitation" : "(Ikeda &lt;i&gt;et al.&lt;/i&gt;, 2007)", "plainTextFormattedCitation" : "(Ikeda et al., 2007)", "previouslyFormattedCitation" : "(Ikeda &lt;i&gt;et al.&lt;/i&gt;, 2007)"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 xml:space="preserve">(Ikeda </w:t>
      </w:r>
      <w:r w:rsidR="00005D5A" w:rsidRPr="00005D5A">
        <w:rPr>
          <w:rFonts w:ascii="Times New Roman" w:hAnsi="Times New Roman"/>
          <w:i/>
          <w:noProof/>
          <w:sz w:val="24"/>
          <w:szCs w:val="24"/>
          <w:lang w:val="en-US"/>
        </w:rPr>
        <w:t>et al.</w:t>
      </w:r>
      <w:r w:rsidR="00005D5A" w:rsidRPr="00005D5A">
        <w:rPr>
          <w:rFonts w:ascii="Times New Roman" w:hAnsi="Times New Roman"/>
          <w:noProof/>
          <w:sz w:val="24"/>
          <w:szCs w:val="24"/>
          <w:lang w:val="en-US"/>
        </w:rPr>
        <w:t>, 2007)</w:t>
      </w:r>
      <w:r w:rsidR="00454685" w:rsidRPr="005D0A19">
        <w:rPr>
          <w:rFonts w:ascii="Times New Roman" w:hAnsi="Times New Roman"/>
          <w:sz w:val="24"/>
          <w:szCs w:val="24"/>
          <w:lang w:val="en-US"/>
        </w:rPr>
        <w:fldChar w:fldCharType="end"/>
      </w:r>
      <w:r w:rsidR="003B2510" w:rsidRPr="005D0A19">
        <w:rPr>
          <w:rFonts w:ascii="Times New Roman" w:hAnsi="Times New Roman"/>
          <w:sz w:val="24"/>
          <w:szCs w:val="24"/>
          <w:lang w:val="en-US"/>
        </w:rPr>
        <w:t xml:space="preserve">. There is </w:t>
      </w:r>
      <w:r w:rsidR="00C37665" w:rsidRPr="005D0A19">
        <w:rPr>
          <w:rFonts w:ascii="Times New Roman" w:hAnsi="Times New Roman"/>
          <w:sz w:val="24"/>
          <w:szCs w:val="24"/>
          <w:lang w:val="en-US"/>
        </w:rPr>
        <w:t xml:space="preserve">also </w:t>
      </w:r>
      <w:r w:rsidR="00632A8A" w:rsidRPr="005D0A19">
        <w:rPr>
          <w:rFonts w:ascii="Times New Roman" w:hAnsi="Times New Roman"/>
          <w:sz w:val="24"/>
          <w:szCs w:val="24"/>
          <w:lang w:val="en-US"/>
        </w:rPr>
        <w:t xml:space="preserve">a </w:t>
      </w:r>
      <w:r w:rsidR="003B2510" w:rsidRPr="005D0A19">
        <w:rPr>
          <w:rFonts w:ascii="Times New Roman" w:hAnsi="Times New Roman"/>
          <w:sz w:val="24"/>
          <w:szCs w:val="24"/>
          <w:lang w:val="en-US"/>
        </w:rPr>
        <w:t xml:space="preserve">strong possibility that this species is not </w:t>
      </w:r>
      <w:r w:rsidR="00053A1C" w:rsidRPr="005D0A19">
        <w:rPr>
          <w:rFonts w:ascii="Times New Roman" w:hAnsi="Times New Roman"/>
          <w:sz w:val="24"/>
          <w:szCs w:val="24"/>
          <w:lang w:val="en-US"/>
        </w:rPr>
        <w:t xml:space="preserve">strictly </w:t>
      </w:r>
      <w:r w:rsidR="003B2510" w:rsidRPr="005D0A19">
        <w:rPr>
          <w:rFonts w:ascii="Times New Roman" w:hAnsi="Times New Roman"/>
          <w:sz w:val="24"/>
          <w:szCs w:val="24"/>
          <w:lang w:val="en-US"/>
        </w:rPr>
        <w:t xml:space="preserve">necrophagous. </w:t>
      </w:r>
      <w:r w:rsidR="00632A8A" w:rsidRPr="005D0A19">
        <w:rPr>
          <w:rFonts w:ascii="Times New Roman" w:hAnsi="Times New Roman"/>
          <w:sz w:val="24"/>
          <w:szCs w:val="24"/>
          <w:lang w:val="en-US"/>
        </w:rPr>
        <w:t xml:space="preserve">Its preference </w:t>
      </w:r>
      <w:r w:rsidR="00392B40" w:rsidRPr="005D0A19">
        <w:rPr>
          <w:rFonts w:ascii="Times New Roman" w:hAnsi="Times New Roman"/>
          <w:sz w:val="24"/>
          <w:szCs w:val="24"/>
          <w:lang w:val="en-US"/>
        </w:rPr>
        <w:t xml:space="preserve">for </w:t>
      </w:r>
      <w:r w:rsidR="00496B03" w:rsidRPr="005D0A19">
        <w:rPr>
          <w:rFonts w:ascii="Times New Roman" w:hAnsi="Times New Roman"/>
          <w:sz w:val="24"/>
          <w:szCs w:val="24"/>
          <w:lang w:val="en-US"/>
        </w:rPr>
        <w:t>c</w:t>
      </w:r>
      <w:r w:rsidR="00392B40" w:rsidRPr="005D0A19">
        <w:rPr>
          <w:rFonts w:ascii="Times New Roman" w:hAnsi="Times New Roman"/>
          <w:sz w:val="24"/>
          <w:szCs w:val="24"/>
          <w:lang w:val="en-US"/>
        </w:rPr>
        <w:t>hernozems is surprising</w:t>
      </w:r>
      <w:r w:rsidR="00CE3EAF" w:rsidRPr="005D0A19">
        <w:rPr>
          <w:rFonts w:ascii="Times New Roman" w:hAnsi="Times New Roman"/>
          <w:sz w:val="24"/>
          <w:szCs w:val="24"/>
          <w:lang w:val="en-US"/>
        </w:rPr>
        <w:t xml:space="preserve"> in this case</w:t>
      </w:r>
      <w:r w:rsidR="00FF3F80" w:rsidRPr="005D0A19">
        <w:rPr>
          <w:rFonts w:ascii="Times New Roman" w:hAnsi="Times New Roman"/>
          <w:sz w:val="24"/>
          <w:szCs w:val="24"/>
          <w:lang w:val="en-US"/>
        </w:rPr>
        <w:t>,</w:t>
      </w:r>
      <w:r w:rsidR="00392B40" w:rsidRPr="005D0A19">
        <w:rPr>
          <w:rFonts w:ascii="Times New Roman" w:hAnsi="Times New Roman"/>
          <w:sz w:val="24"/>
          <w:szCs w:val="24"/>
          <w:lang w:val="en-US"/>
        </w:rPr>
        <w:t xml:space="preserve"> but </w:t>
      </w:r>
      <w:r w:rsidR="00C37665" w:rsidRPr="005D0A19">
        <w:rPr>
          <w:rFonts w:ascii="Times New Roman" w:hAnsi="Times New Roman"/>
          <w:sz w:val="24"/>
          <w:szCs w:val="24"/>
          <w:lang w:val="en-US"/>
        </w:rPr>
        <w:t xml:space="preserve">it could be also explained by </w:t>
      </w:r>
      <w:r w:rsidR="00632A8A" w:rsidRPr="005D0A19">
        <w:rPr>
          <w:rFonts w:ascii="Times New Roman" w:hAnsi="Times New Roman"/>
          <w:sz w:val="24"/>
          <w:szCs w:val="24"/>
          <w:lang w:val="en-US"/>
        </w:rPr>
        <w:t xml:space="preserve">the </w:t>
      </w:r>
      <w:r w:rsidR="00C37665" w:rsidRPr="005D0A19">
        <w:rPr>
          <w:rFonts w:ascii="Times New Roman" w:hAnsi="Times New Roman"/>
          <w:sz w:val="24"/>
          <w:szCs w:val="24"/>
          <w:lang w:val="en-US"/>
        </w:rPr>
        <w:t>spatial structure</w:t>
      </w:r>
      <w:r w:rsidR="00CE3EAF" w:rsidRPr="005D0A19">
        <w:rPr>
          <w:rFonts w:ascii="Times New Roman" w:hAnsi="Times New Roman"/>
          <w:sz w:val="24"/>
          <w:szCs w:val="24"/>
          <w:lang w:val="en-US"/>
        </w:rPr>
        <w:t xml:space="preserve"> of</w:t>
      </w:r>
      <w:r w:rsidR="00DC2D02" w:rsidRPr="005D0A19">
        <w:rPr>
          <w:rFonts w:ascii="Times New Roman" w:hAnsi="Times New Roman"/>
          <w:sz w:val="24"/>
          <w:szCs w:val="24"/>
          <w:lang w:val="en-US"/>
        </w:rPr>
        <w:t xml:space="preserve"> the</w:t>
      </w:r>
      <w:r w:rsidR="00CE3EAF" w:rsidRPr="005D0A19">
        <w:rPr>
          <w:rFonts w:ascii="Times New Roman" w:hAnsi="Times New Roman"/>
          <w:sz w:val="24"/>
          <w:szCs w:val="24"/>
          <w:lang w:val="en-US"/>
        </w:rPr>
        <w:t xml:space="preserve"> population</w:t>
      </w:r>
      <w:r w:rsidR="00197FD3" w:rsidRPr="005D0A19">
        <w:rPr>
          <w:rFonts w:ascii="Times New Roman" w:hAnsi="Times New Roman"/>
          <w:sz w:val="24"/>
          <w:szCs w:val="24"/>
          <w:lang w:val="en-US"/>
        </w:rPr>
        <w:t xml:space="preserve">, which is </w:t>
      </w:r>
      <w:r w:rsidR="00187F77" w:rsidRPr="005D0A19">
        <w:rPr>
          <w:rFonts w:ascii="Times New Roman" w:hAnsi="Times New Roman"/>
          <w:sz w:val="24"/>
          <w:szCs w:val="24"/>
          <w:lang w:val="en-US"/>
        </w:rPr>
        <w:t xml:space="preserve">driven by </w:t>
      </w:r>
      <w:r w:rsidR="00CC59B3" w:rsidRPr="005D0A19">
        <w:rPr>
          <w:rFonts w:ascii="Times New Roman" w:hAnsi="Times New Roman"/>
          <w:sz w:val="24"/>
          <w:szCs w:val="24"/>
          <w:lang w:val="en-US"/>
        </w:rPr>
        <w:t xml:space="preserve">the </w:t>
      </w:r>
      <w:r w:rsidR="00197FD3" w:rsidRPr="005D0A19">
        <w:rPr>
          <w:rFonts w:ascii="Times New Roman" w:hAnsi="Times New Roman"/>
          <w:sz w:val="24"/>
          <w:szCs w:val="24"/>
          <w:lang w:val="en-US"/>
        </w:rPr>
        <w:t>adaptation to</w:t>
      </w:r>
      <w:r w:rsidR="00187F77" w:rsidRPr="005D0A19">
        <w:rPr>
          <w:rFonts w:ascii="Times New Roman" w:hAnsi="Times New Roman"/>
          <w:sz w:val="24"/>
          <w:szCs w:val="24"/>
          <w:lang w:val="en-US"/>
        </w:rPr>
        <w:t xml:space="preserve"> conditions</w:t>
      </w:r>
      <w:r w:rsidR="00197FD3" w:rsidRPr="005D0A19">
        <w:rPr>
          <w:rFonts w:ascii="Times New Roman" w:hAnsi="Times New Roman"/>
          <w:sz w:val="24"/>
          <w:szCs w:val="24"/>
          <w:lang w:val="en-US"/>
        </w:rPr>
        <w:t xml:space="preserve"> on chernozems</w:t>
      </w:r>
      <w:r w:rsidR="00392B40" w:rsidRPr="005D0A19">
        <w:rPr>
          <w:rFonts w:ascii="Times New Roman" w:hAnsi="Times New Roman"/>
          <w:sz w:val="24"/>
          <w:szCs w:val="24"/>
          <w:lang w:val="en-US"/>
        </w:rPr>
        <w:t xml:space="preserve">. </w:t>
      </w:r>
    </w:p>
    <w:p w:rsidR="00C5223E" w:rsidRPr="005D0A19" w:rsidRDefault="00C5223E"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Loess loams are proposed as preferred soils for many species of burying beetles (</w:t>
      </w:r>
      <w:r w:rsidRPr="005D0A19">
        <w:rPr>
          <w:rFonts w:ascii="Times New Roman" w:hAnsi="Times New Roman"/>
          <w:i/>
          <w:sz w:val="24"/>
          <w:szCs w:val="24"/>
          <w:lang w:val="en-US"/>
        </w:rPr>
        <w:t>N.</w:t>
      </w:r>
      <w:r w:rsidRPr="005D0A19">
        <w:rPr>
          <w:rFonts w:ascii="Times New Roman" w:hAnsi="Times New Roman"/>
          <w:sz w:val="24"/>
          <w:szCs w:val="24"/>
          <w:lang w:val="en-US"/>
        </w:rPr>
        <w:t xml:space="preserve"> </w:t>
      </w:r>
      <w:r w:rsidRPr="005D0A19">
        <w:rPr>
          <w:rFonts w:ascii="Times New Roman" w:hAnsi="Times New Roman"/>
          <w:i/>
          <w:sz w:val="24"/>
          <w:szCs w:val="24"/>
          <w:lang w:val="en-US"/>
        </w:rPr>
        <w:t>antennatus</w:t>
      </w:r>
      <w:r w:rsidRPr="005D0A19">
        <w:rPr>
          <w:rFonts w:ascii="Times New Roman" w:hAnsi="Times New Roman"/>
          <w:sz w:val="24"/>
          <w:szCs w:val="24"/>
          <w:lang w:val="en-US"/>
        </w:rPr>
        <w:t xml:space="preserve">, </w:t>
      </w:r>
      <w:r w:rsidRPr="005D0A19">
        <w:rPr>
          <w:rFonts w:ascii="Times New Roman" w:hAnsi="Times New Roman"/>
          <w:i/>
          <w:sz w:val="24"/>
          <w:szCs w:val="24"/>
          <w:lang w:val="en-US"/>
        </w:rPr>
        <w:t>N</w:t>
      </w:r>
      <w:r w:rsidRPr="005D0A19">
        <w:rPr>
          <w:rFonts w:ascii="Times New Roman" w:hAnsi="Times New Roman"/>
          <w:sz w:val="24"/>
          <w:szCs w:val="24"/>
          <w:lang w:val="en-US"/>
        </w:rPr>
        <w:t xml:space="preserve">. </w:t>
      </w:r>
      <w:r w:rsidRPr="005D0A19">
        <w:rPr>
          <w:rFonts w:ascii="Times New Roman" w:hAnsi="Times New Roman"/>
          <w:i/>
          <w:sz w:val="24"/>
          <w:szCs w:val="24"/>
          <w:lang w:val="en-US"/>
        </w:rPr>
        <w:t>germanicus</w:t>
      </w:r>
      <w:r w:rsidRPr="005D0A19">
        <w:rPr>
          <w:rFonts w:ascii="Times New Roman" w:hAnsi="Times New Roman"/>
          <w:sz w:val="24"/>
          <w:szCs w:val="24"/>
          <w:lang w:val="en-US"/>
        </w:rPr>
        <w:t xml:space="preserve">, </w:t>
      </w:r>
      <w:r w:rsidRPr="007D5E29">
        <w:rPr>
          <w:rFonts w:ascii="Times New Roman" w:hAnsi="Times New Roman"/>
          <w:i/>
          <w:sz w:val="24"/>
          <w:szCs w:val="24"/>
          <w:lang w:val="en-US"/>
        </w:rPr>
        <w:t>N.</w:t>
      </w:r>
      <w:r w:rsidRPr="005D0A19">
        <w:rPr>
          <w:rFonts w:ascii="Times New Roman" w:hAnsi="Times New Roman"/>
          <w:sz w:val="24"/>
          <w:szCs w:val="24"/>
          <w:lang w:val="en-US"/>
        </w:rPr>
        <w:t xml:space="preserve"> </w:t>
      </w:r>
      <w:r w:rsidRPr="005D0A19">
        <w:rPr>
          <w:rFonts w:ascii="Times New Roman" w:hAnsi="Times New Roman"/>
          <w:i/>
          <w:sz w:val="24"/>
          <w:szCs w:val="24"/>
          <w:lang w:val="en-US"/>
        </w:rPr>
        <w:t xml:space="preserve">interruptus, N. vespillo </w:t>
      </w:r>
      <w:r w:rsidRPr="005D0A19">
        <w:rPr>
          <w:rFonts w:ascii="Times New Roman" w:hAnsi="Times New Roman"/>
          <w:sz w:val="24"/>
          <w:szCs w:val="24"/>
          <w:lang w:val="en-US"/>
        </w:rPr>
        <w:t>and</w:t>
      </w:r>
      <w:r w:rsidRPr="005D0A19">
        <w:rPr>
          <w:rFonts w:ascii="Times New Roman" w:hAnsi="Times New Roman"/>
          <w:i/>
          <w:sz w:val="24"/>
          <w:szCs w:val="24"/>
          <w:lang w:val="en-US"/>
        </w:rPr>
        <w:t xml:space="preserve"> N. sepultor</w:t>
      </w:r>
      <w:r w:rsidRPr="005D0A19">
        <w:rPr>
          <w:rFonts w:ascii="Times New Roman" w:hAnsi="Times New Roman"/>
          <w:sz w:val="24"/>
          <w:szCs w:val="24"/>
          <w:lang w:val="en-US"/>
        </w:rPr>
        <w:t>)</w:t>
      </w:r>
      <w:r w:rsidR="00FF3F80" w:rsidRPr="005D0A19">
        <w:rPr>
          <w:rFonts w:ascii="Times New Roman" w:hAnsi="Times New Roman"/>
          <w:sz w:val="24"/>
          <w:szCs w:val="24"/>
          <w:lang w:val="en-US"/>
        </w:rPr>
        <w:t>,</w:t>
      </w:r>
      <w:r w:rsidRPr="005D0A19">
        <w:rPr>
          <w:rFonts w:ascii="Times New Roman" w:hAnsi="Times New Roman"/>
          <w:sz w:val="24"/>
          <w:szCs w:val="24"/>
          <w:lang w:val="en-US"/>
        </w:rPr>
        <w:t xml:space="preserve"> but </w:t>
      </w:r>
      <w:r w:rsidR="00632A8A" w:rsidRPr="005D0A19">
        <w:rPr>
          <w:rFonts w:ascii="Times New Roman" w:hAnsi="Times New Roman"/>
          <w:sz w:val="24"/>
          <w:szCs w:val="24"/>
          <w:lang w:val="en-US"/>
        </w:rPr>
        <w:t xml:space="preserve">according to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"Nov\u00e1k", "given" : "B.", "non-dropping-particle" : "", "parse-names" : false, "suffix" : "" } ], "container-title" : "Acta Universitatis Palackianae Olomucensis, Facultas Rerum Naturalium", "id" : "ITEM-1", "issued" : { "date-parts" : [ [ "1962" ] ] }, "page" : "263-300", "title" : "Ein Beitrag zur Faunistik und \u00d6kologie der Totengr\u00e4ber (Col. Silphidae)", "type" : "article-journal", "volume" : "11" }, "uris" : [ "http://www.mendeley.com/documents/?uuid=5d082d86-e4ce-4462-a35e-a4b076ab0921" ] } ], "mendeley" : { "formattedCitation" : "(Nov\u00e1k, 1962)", "manualFormatting" : "Nov\u00e1k (1962)", "plainTextFormattedCitation" : "(Nov\u00e1k, 1962)", "previouslyFormattedCitation" : "(Nov\u00e1k, 1962)"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632A8A" w:rsidRPr="005D0A19">
        <w:rPr>
          <w:rFonts w:ascii="Times New Roman" w:hAnsi="Times New Roman"/>
          <w:noProof/>
          <w:sz w:val="24"/>
          <w:szCs w:val="24"/>
          <w:lang w:val="en-US"/>
        </w:rPr>
        <w:t>Novák (1962)</w:t>
      </w:r>
      <w:r w:rsidR="00454685" w:rsidRPr="005D0A19">
        <w:rPr>
          <w:rFonts w:ascii="Times New Roman" w:hAnsi="Times New Roman"/>
          <w:sz w:val="24"/>
          <w:szCs w:val="24"/>
          <w:lang w:val="en-US"/>
        </w:rPr>
        <w:fldChar w:fldCharType="end"/>
      </w:r>
      <w:r w:rsidR="00632A8A" w:rsidRPr="005D0A19">
        <w:rPr>
          <w:rFonts w:ascii="Times New Roman" w:hAnsi="Times New Roman"/>
          <w:sz w:val="24"/>
          <w:szCs w:val="24"/>
          <w:lang w:val="en-US"/>
        </w:rPr>
        <w:t xml:space="preserve"> </w:t>
      </w:r>
      <w:r w:rsidRPr="005D0A19">
        <w:rPr>
          <w:rFonts w:ascii="Times New Roman" w:hAnsi="Times New Roman"/>
          <w:i/>
          <w:sz w:val="24"/>
          <w:szCs w:val="24"/>
          <w:lang w:val="en-US"/>
        </w:rPr>
        <w:t>N. ve</w:t>
      </w:r>
      <w:r w:rsidR="008663E9" w:rsidRPr="005D0A19">
        <w:rPr>
          <w:rFonts w:ascii="Times New Roman" w:hAnsi="Times New Roman"/>
          <w:i/>
          <w:sz w:val="24"/>
          <w:szCs w:val="24"/>
          <w:lang w:val="en-US"/>
        </w:rPr>
        <w:t>st</w:t>
      </w:r>
      <w:r w:rsidRPr="005D0A19">
        <w:rPr>
          <w:rFonts w:ascii="Times New Roman" w:hAnsi="Times New Roman"/>
          <w:i/>
          <w:sz w:val="24"/>
          <w:szCs w:val="24"/>
          <w:lang w:val="en-US"/>
        </w:rPr>
        <w:t>igator</w:t>
      </w:r>
      <w:r w:rsidRPr="005D0A19">
        <w:rPr>
          <w:rFonts w:ascii="Times New Roman" w:hAnsi="Times New Roman"/>
          <w:sz w:val="24"/>
          <w:szCs w:val="24"/>
          <w:lang w:val="en-US"/>
        </w:rPr>
        <w:t xml:space="preserve"> should </w:t>
      </w:r>
      <w:r w:rsidR="00632A8A" w:rsidRPr="005D0A19">
        <w:rPr>
          <w:rFonts w:ascii="Times New Roman" w:hAnsi="Times New Roman"/>
          <w:sz w:val="24"/>
          <w:szCs w:val="24"/>
          <w:lang w:val="en-US"/>
        </w:rPr>
        <w:t>prefer</w:t>
      </w:r>
      <w:r w:rsidRPr="005D0A19">
        <w:rPr>
          <w:rFonts w:ascii="Times New Roman" w:hAnsi="Times New Roman"/>
          <w:sz w:val="24"/>
          <w:szCs w:val="24"/>
          <w:lang w:val="en-US"/>
        </w:rPr>
        <w:t xml:space="preserve"> sandy soils. This species is </w:t>
      </w:r>
      <w:r w:rsidR="00B55500" w:rsidRPr="005D0A19">
        <w:rPr>
          <w:rFonts w:ascii="Times New Roman" w:hAnsi="Times New Roman"/>
          <w:sz w:val="24"/>
          <w:szCs w:val="24"/>
          <w:lang w:val="en-US"/>
        </w:rPr>
        <w:t xml:space="preserve">unfortunately not represented </w:t>
      </w:r>
      <w:r w:rsidRPr="005D0A19">
        <w:rPr>
          <w:rFonts w:ascii="Times New Roman" w:hAnsi="Times New Roman"/>
          <w:sz w:val="24"/>
          <w:szCs w:val="24"/>
          <w:lang w:val="en-US"/>
        </w:rPr>
        <w:t xml:space="preserve">in our study despite the fact that we </w:t>
      </w:r>
      <w:r w:rsidR="002A07B9" w:rsidRPr="005D0A19">
        <w:rPr>
          <w:rFonts w:ascii="Times New Roman" w:hAnsi="Times New Roman"/>
          <w:sz w:val="24"/>
          <w:szCs w:val="24"/>
          <w:lang w:val="en-US"/>
        </w:rPr>
        <w:t>had traps near locations</w:t>
      </w:r>
      <w:r w:rsidRPr="005D0A19">
        <w:rPr>
          <w:rFonts w:ascii="Times New Roman" w:hAnsi="Times New Roman"/>
          <w:sz w:val="24"/>
          <w:szCs w:val="24"/>
          <w:lang w:val="en-US"/>
        </w:rPr>
        <w:t xml:space="preserve"> where it often </w:t>
      </w:r>
      <w:r w:rsidR="00DC2D02" w:rsidRPr="005D0A19">
        <w:rPr>
          <w:rFonts w:ascii="Times New Roman" w:hAnsi="Times New Roman"/>
          <w:sz w:val="24"/>
          <w:szCs w:val="24"/>
          <w:lang w:val="en-US"/>
        </w:rPr>
        <w:t xml:space="preserve">had </w:t>
      </w:r>
      <w:r w:rsidR="002A07B9" w:rsidRPr="005D0A19">
        <w:rPr>
          <w:rFonts w:ascii="Times New Roman" w:hAnsi="Times New Roman"/>
          <w:sz w:val="24"/>
          <w:szCs w:val="24"/>
          <w:lang w:val="en-US"/>
        </w:rPr>
        <w:t xml:space="preserve">been </w:t>
      </w:r>
      <w:r w:rsidRPr="005D0A19">
        <w:rPr>
          <w:rFonts w:ascii="Times New Roman" w:hAnsi="Times New Roman"/>
          <w:sz w:val="24"/>
          <w:szCs w:val="24"/>
          <w:lang w:val="en-US"/>
        </w:rPr>
        <w:t xml:space="preserve">observed </w:t>
      </w:r>
      <w:r w:rsidR="00B10E85">
        <w:rPr>
          <w:rFonts w:ascii="Times New Roman" w:hAnsi="Times New Roman"/>
          <w:sz w:val="24"/>
          <w:szCs w:val="24"/>
          <w:lang w:val="en-US"/>
        </w:rPr>
        <w:t xml:space="preserve">by some collectors </w:t>
      </w:r>
      <w:r w:rsidRPr="005D0A19">
        <w:rPr>
          <w:rFonts w:ascii="Times New Roman" w:hAnsi="Times New Roman"/>
          <w:sz w:val="24"/>
          <w:szCs w:val="24"/>
          <w:lang w:val="en-US"/>
        </w:rPr>
        <w:t xml:space="preserve">in </w:t>
      </w:r>
      <w:r w:rsidR="00403DFB"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past. </w:t>
      </w:r>
      <w:r w:rsidR="008C132B" w:rsidRPr="005D0A19">
        <w:rPr>
          <w:rFonts w:ascii="Times New Roman" w:hAnsi="Times New Roman"/>
          <w:sz w:val="24"/>
          <w:szCs w:val="24"/>
          <w:lang w:val="en-US"/>
        </w:rPr>
        <w:t xml:space="preserve">It is possible that we missed </w:t>
      </w:r>
      <w:r w:rsidR="005F2FE3" w:rsidRPr="005D0A19">
        <w:rPr>
          <w:rFonts w:ascii="Times New Roman" w:hAnsi="Times New Roman"/>
          <w:sz w:val="24"/>
          <w:szCs w:val="24"/>
          <w:lang w:val="en-US"/>
        </w:rPr>
        <w:t xml:space="preserve">the </w:t>
      </w:r>
      <w:r w:rsidR="00AD6631" w:rsidRPr="005D0A19">
        <w:rPr>
          <w:rFonts w:ascii="Times New Roman" w:hAnsi="Times New Roman"/>
          <w:sz w:val="24"/>
          <w:szCs w:val="24"/>
          <w:lang w:val="en-US"/>
        </w:rPr>
        <w:t>population peaks</w:t>
      </w:r>
      <w:r w:rsidR="00092C4C" w:rsidRPr="005D0A19">
        <w:rPr>
          <w:rFonts w:ascii="Times New Roman" w:hAnsi="Times New Roman"/>
          <w:sz w:val="24"/>
          <w:szCs w:val="24"/>
          <w:lang w:val="en-US"/>
        </w:rPr>
        <w:t xml:space="preserve"> of this rare species</w:t>
      </w:r>
      <w:r w:rsidR="00AD6631" w:rsidRPr="005D0A19">
        <w:rPr>
          <w:rFonts w:ascii="Times New Roman" w:hAnsi="Times New Roman"/>
          <w:sz w:val="24"/>
          <w:szCs w:val="24"/>
          <w:lang w:val="en-US"/>
        </w:rPr>
        <w:t xml:space="preserve">. </w:t>
      </w:r>
      <w:r w:rsidR="003B2510" w:rsidRPr="005D0A19">
        <w:rPr>
          <w:rFonts w:ascii="Times New Roman" w:hAnsi="Times New Roman"/>
          <w:sz w:val="24"/>
          <w:szCs w:val="24"/>
          <w:lang w:val="en-US"/>
        </w:rPr>
        <w:t xml:space="preserve">Future study of this species should be focused on </w:t>
      </w:r>
      <w:r w:rsidR="00302C04" w:rsidRPr="005D0A19">
        <w:rPr>
          <w:rFonts w:ascii="Times New Roman" w:hAnsi="Times New Roman"/>
          <w:sz w:val="24"/>
          <w:szCs w:val="24"/>
          <w:lang w:val="en-US"/>
        </w:rPr>
        <w:t xml:space="preserve">earlier </w:t>
      </w:r>
      <w:r w:rsidR="003B2510" w:rsidRPr="005D0A19">
        <w:rPr>
          <w:rFonts w:ascii="Times New Roman" w:hAnsi="Times New Roman"/>
          <w:sz w:val="24"/>
          <w:szCs w:val="24"/>
          <w:lang w:val="en-US"/>
        </w:rPr>
        <w:t xml:space="preserve">months of </w:t>
      </w:r>
      <w:r w:rsidR="00302C04" w:rsidRPr="005D0A19">
        <w:rPr>
          <w:rFonts w:ascii="Times New Roman" w:hAnsi="Times New Roman"/>
          <w:sz w:val="24"/>
          <w:szCs w:val="24"/>
          <w:lang w:val="en-US"/>
        </w:rPr>
        <w:t xml:space="preserve">the </w:t>
      </w:r>
      <w:r w:rsidR="003B2510" w:rsidRPr="005D0A19">
        <w:rPr>
          <w:rFonts w:ascii="Times New Roman" w:hAnsi="Times New Roman"/>
          <w:sz w:val="24"/>
          <w:szCs w:val="24"/>
          <w:lang w:val="en-US"/>
        </w:rPr>
        <w:t>year (April</w:t>
      </w:r>
      <w:r w:rsidR="00302C04" w:rsidRPr="005D0A19">
        <w:rPr>
          <w:rFonts w:ascii="Times New Roman" w:hAnsi="Times New Roman"/>
          <w:sz w:val="24"/>
          <w:szCs w:val="24"/>
          <w:lang w:val="en-US"/>
        </w:rPr>
        <w:t>–May</w:t>
      </w:r>
      <w:r w:rsidR="003B2510" w:rsidRPr="005D0A19">
        <w:rPr>
          <w:rFonts w:ascii="Times New Roman" w:hAnsi="Times New Roman"/>
          <w:sz w:val="24"/>
          <w:szCs w:val="24"/>
          <w:lang w:val="en-US"/>
        </w:rPr>
        <w:t>)</w:t>
      </w:r>
      <w:r w:rsidR="00302C04" w:rsidRPr="005D0A19">
        <w:rPr>
          <w:rFonts w:ascii="Times New Roman" w:hAnsi="Times New Roman"/>
          <w:sz w:val="24"/>
          <w:szCs w:val="24"/>
          <w:lang w:val="en-US"/>
        </w:rPr>
        <w:t xml:space="preserve"> when </w:t>
      </w:r>
      <w:r w:rsidR="005F2FE3" w:rsidRPr="005D0A19">
        <w:rPr>
          <w:rFonts w:ascii="Times New Roman" w:hAnsi="Times New Roman"/>
          <w:sz w:val="24"/>
          <w:szCs w:val="24"/>
          <w:lang w:val="en-US"/>
        </w:rPr>
        <w:t xml:space="preserve">it </w:t>
      </w:r>
      <w:r w:rsidR="00B547E3">
        <w:rPr>
          <w:rFonts w:ascii="Times New Roman" w:hAnsi="Times New Roman"/>
          <w:sz w:val="24"/>
          <w:szCs w:val="24"/>
          <w:lang w:val="en-US"/>
        </w:rPr>
        <w:t>could</w:t>
      </w:r>
      <w:r w:rsidR="00092C4C" w:rsidRPr="005D0A19">
        <w:rPr>
          <w:rFonts w:ascii="Times New Roman" w:hAnsi="Times New Roman"/>
          <w:sz w:val="24"/>
          <w:szCs w:val="24"/>
          <w:lang w:val="en-US"/>
        </w:rPr>
        <w:t xml:space="preserve"> be</w:t>
      </w:r>
      <w:r w:rsidR="00302C04" w:rsidRPr="005D0A19">
        <w:rPr>
          <w:rFonts w:ascii="Times New Roman" w:hAnsi="Times New Roman"/>
          <w:sz w:val="24"/>
          <w:szCs w:val="24"/>
          <w:lang w:val="en-US"/>
        </w:rPr>
        <w:t xml:space="preserve"> more abundant</w:t>
      </w:r>
      <w:r w:rsidR="003B2510"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"id" : "ITEM-2", "itemData" : { "author" : [ { "dropping-particle" : "", "family" : "Nov\u00e1k", "given" : "B.", "non-dropping-particle" : "", "parse-names" : false, "suffix" : "" } ], "container-title" : "Acta Universitatis Palackianae Olomucensis, Facultas Rerum Naturalium", "id" : "ITEM-2", "issued" : { "date-parts" : [ [ "1962" ] ] }, "page" : "263-300", "title" : "Ein Beitrag zur Faunistik und \u00d6kologie der Totengr\u00e4ber (Col. Silphidae)", "type" : "article-journal", "volume" : "11" }, "uris" : [ "http://www.mendeley.com/documents/?uuid=5d082d86-e4ce-4462-a35e-a4b076ab0921" ] } ], "mendeley" : { "formattedCitation" : "(Nov\u00e1k, 1962; \u0160ustek, 1981)", "plainTextFormattedCitation" : "(Nov\u00e1k, 1962; \u0160ustek, 1981)", "previouslyFormattedCitation" : "(Nov\u00e1k, 1962; \u0160ustek, 1981)"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005D5A" w:rsidRPr="00005D5A">
        <w:rPr>
          <w:rFonts w:ascii="Times New Roman" w:hAnsi="Times New Roman"/>
          <w:noProof/>
          <w:sz w:val="24"/>
          <w:szCs w:val="24"/>
          <w:lang w:val="en-US"/>
        </w:rPr>
        <w:t>(Novák, 1962; Šustek, 1981)</w:t>
      </w:r>
      <w:r w:rsidR="00454685" w:rsidRPr="005D0A19">
        <w:rPr>
          <w:rFonts w:ascii="Times New Roman" w:hAnsi="Times New Roman"/>
          <w:sz w:val="24"/>
          <w:szCs w:val="24"/>
          <w:lang w:val="en-US"/>
        </w:rPr>
        <w:fldChar w:fldCharType="end"/>
      </w:r>
      <w:r w:rsidR="003B2510" w:rsidRPr="005D0A19">
        <w:rPr>
          <w:rFonts w:ascii="Times New Roman" w:hAnsi="Times New Roman"/>
          <w:sz w:val="24"/>
          <w:szCs w:val="24"/>
          <w:lang w:val="en-US"/>
        </w:rPr>
        <w:t xml:space="preserve">. </w:t>
      </w:r>
    </w:p>
    <w:p w:rsidR="00915258" w:rsidRPr="005D0A19" w:rsidRDefault="00915258"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Our findings are limited to </w:t>
      </w:r>
      <w:r w:rsidR="003F4339" w:rsidRPr="005D0A19">
        <w:rPr>
          <w:rFonts w:ascii="Times New Roman" w:hAnsi="Times New Roman"/>
          <w:sz w:val="24"/>
          <w:szCs w:val="24"/>
          <w:lang w:val="en-US"/>
        </w:rPr>
        <w:t xml:space="preserve">the </w:t>
      </w:r>
      <w:r w:rsidRPr="005D0A19">
        <w:rPr>
          <w:rFonts w:ascii="Times New Roman" w:hAnsi="Times New Roman"/>
          <w:sz w:val="24"/>
          <w:szCs w:val="24"/>
          <w:lang w:val="en-US"/>
        </w:rPr>
        <w:t xml:space="preserve">soil types </w:t>
      </w:r>
      <w:r w:rsidR="00E965C3" w:rsidRPr="005D0A19">
        <w:rPr>
          <w:rFonts w:ascii="Times New Roman" w:hAnsi="Times New Roman"/>
          <w:sz w:val="24"/>
          <w:szCs w:val="24"/>
          <w:lang w:val="en-US"/>
        </w:rPr>
        <w:t xml:space="preserve">under study </w:t>
      </w:r>
      <w:r w:rsidRPr="005D0A19">
        <w:rPr>
          <w:rFonts w:ascii="Times New Roman" w:hAnsi="Times New Roman"/>
          <w:sz w:val="24"/>
          <w:szCs w:val="24"/>
          <w:lang w:val="en-US"/>
        </w:rPr>
        <w:t>(</w:t>
      </w:r>
      <w:r w:rsidR="00496B03" w:rsidRPr="005D0A19">
        <w:rPr>
          <w:rFonts w:ascii="Times New Roman" w:hAnsi="Times New Roman"/>
          <w:sz w:val="24"/>
          <w:szCs w:val="24"/>
          <w:lang w:val="en-US"/>
        </w:rPr>
        <w:t>c</w:t>
      </w:r>
      <w:r w:rsidRPr="005D0A19">
        <w:rPr>
          <w:rFonts w:ascii="Times New Roman" w:hAnsi="Times New Roman"/>
          <w:sz w:val="24"/>
          <w:szCs w:val="24"/>
          <w:lang w:val="en-US"/>
        </w:rPr>
        <w:t xml:space="preserve">hernozems and </w:t>
      </w:r>
      <w:r w:rsidR="00496B03" w:rsidRPr="005D0A19">
        <w:rPr>
          <w:rFonts w:ascii="Times New Roman" w:hAnsi="Times New Roman"/>
          <w:sz w:val="24"/>
          <w:szCs w:val="24"/>
          <w:lang w:val="en-US"/>
        </w:rPr>
        <w:t>f</w:t>
      </w:r>
      <w:r w:rsidRPr="005D0A19">
        <w:rPr>
          <w:rFonts w:ascii="Times New Roman" w:hAnsi="Times New Roman"/>
          <w:sz w:val="24"/>
          <w:szCs w:val="24"/>
          <w:lang w:val="en-US"/>
        </w:rPr>
        <w:t>luvisols) and they can be extended only to similar soils</w:t>
      </w:r>
      <w:r w:rsidR="00E965C3" w:rsidRPr="005D0A19">
        <w:rPr>
          <w:rFonts w:ascii="Times New Roman" w:hAnsi="Times New Roman"/>
          <w:sz w:val="24"/>
          <w:szCs w:val="24"/>
          <w:lang w:val="en-US"/>
        </w:rPr>
        <w:t xml:space="preserve"> (</w:t>
      </w:r>
      <w:r w:rsidR="00D80458" w:rsidRPr="005D0A19">
        <w:rPr>
          <w:rFonts w:ascii="Times New Roman" w:hAnsi="Times New Roman"/>
          <w:sz w:val="24"/>
          <w:szCs w:val="24"/>
          <w:lang w:val="en-US"/>
        </w:rPr>
        <w:t xml:space="preserve">e.g. </w:t>
      </w:r>
      <w:r w:rsidR="00E965C3" w:rsidRPr="005D0A19">
        <w:rPr>
          <w:rFonts w:ascii="Times New Roman" w:hAnsi="Times New Roman"/>
          <w:sz w:val="24"/>
          <w:szCs w:val="24"/>
          <w:lang w:val="en-US"/>
        </w:rPr>
        <w:t>Phaeozems</w:t>
      </w:r>
      <w:r w:rsidR="000E783F" w:rsidRPr="005D0A19">
        <w:rPr>
          <w:rFonts w:ascii="Times New Roman" w:hAnsi="Times New Roman"/>
          <w:sz w:val="24"/>
          <w:szCs w:val="24"/>
          <w:lang w:val="en-US"/>
        </w:rPr>
        <w:t xml:space="preserve"> and haplic Luvisols</w:t>
      </w:r>
      <w:r w:rsidR="00E965C3" w:rsidRPr="005D0A19">
        <w:rPr>
          <w:rFonts w:ascii="Times New Roman" w:hAnsi="Times New Roman"/>
          <w:sz w:val="24"/>
          <w:szCs w:val="24"/>
          <w:lang w:val="en-US"/>
        </w:rPr>
        <w:t>)</w:t>
      </w:r>
      <w:r w:rsidRPr="005D0A19">
        <w:rPr>
          <w:rFonts w:ascii="Times New Roman" w:hAnsi="Times New Roman"/>
          <w:sz w:val="24"/>
          <w:szCs w:val="24"/>
          <w:lang w:val="en-US"/>
        </w:rPr>
        <w:t xml:space="preserve">. It is also </w:t>
      </w:r>
      <w:r w:rsidR="002552AC" w:rsidRPr="005D0A19">
        <w:rPr>
          <w:rFonts w:ascii="Times New Roman" w:hAnsi="Times New Roman"/>
          <w:sz w:val="24"/>
          <w:szCs w:val="24"/>
          <w:lang w:val="en-US"/>
        </w:rPr>
        <w:t>possible</w:t>
      </w:r>
      <w:r w:rsidRPr="005D0A19">
        <w:rPr>
          <w:rFonts w:ascii="Times New Roman" w:hAnsi="Times New Roman"/>
          <w:sz w:val="24"/>
          <w:szCs w:val="24"/>
          <w:lang w:val="en-US"/>
        </w:rPr>
        <w:t xml:space="preserve"> that </w:t>
      </w:r>
      <w:r w:rsidR="003F4339" w:rsidRPr="005D0A19">
        <w:rPr>
          <w:rFonts w:ascii="Times New Roman" w:hAnsi="Times New Roman"/>
          <w:sz w:val="24"/>
          <w:szCs w:val="24"/>
          <w:lang w:val="en-US"/>
        </w:rPr>
        <w:t xml:space="preserve">the </w:t>
      </w:r>
      <w:r w:rsidR="00FB6288" w:rsidRPr="005D0A19">
        <w:rPr>
          <w:rFonts w:ascii="Times New Roman" w:hAnsi="Times New Roman"/>
          <w:sz w:val="24"/>
          <w:szCs w:val="24"/>
          <w:lang w:val="en-US"/>
        </w:rPr>
        <w:t>distribution pattern</w:t>
      </w:r>
      <w:r w:rsidRPr="005D0A19">
        <w:rPr>
          <w:rFonts w:ascii="Times New Roman" w:hAnsi="Times New Roman"/>
          <w:sz w:val="24"/>
          <w:szCs w:val="24"/>
          <w:lang w:val="en-US"/>
        </w:rPr>
        <w:t xml:space="preserve"> of </w:t>
      </w:r>
      <w:r w:rsidR="00DC2D02" w:rsidRPr="005D0A19">
        <w:rPr>
          <w:rFonts w:ascii="Times New Roman" w:hAnsi="Times New Roman"/>
          <w:sz w:val="24"/>
          <w:szCs w:val="24"/>
          <w:lang w:val="en-US"/>
        </w:rPr>
        <w:t xml:space="preserve">the </w:t>
      </w:r>
      <w:r w:rsidR="00FB6288" w:rsidRPr="005D0A19">
        <w:rPr>
          <w:rFonts w:ascii="Times New Roman" w:hAnsi="Times New Roman"/>
          <w:sz w:val="24"/>
          <w:szCs w:val="24"/>
          <w:lang w:val="en-US"/>
        </w:rPr>
        <w:t>studied</w:t>
      </w:r>
      <w:r w:rsidRPr="005D0A19">
        <w:rPr>
          <w:rFonts w:ascii="Times New Roman" w:hAnsi="Times New Roman"/>
          <w:sz w:val="24"/>
          <w:szCs w:val="24"/>
          <w:lang w:val="en-US"/>
        </w:rPr>
        <w:t xml:space="preserve"> species can s</w:t>
      </w:r>
      <w:r w:rsidR="002552AC" w:rsidRPr="005D0A19">
        <w:rPr>
          <w:rFonts w:ascii="Times New Roman" w:hAnsi="Times New Roman"/>
          <w:sz w:val="24"/>
          <w:szCs w:val="24"/>
          <w:lang w:val="en-US"/>
        </w:rPr>
        <w:t xml:space="preserve">hift </w:t>
      </w:r>
      <w:r w:rsidR="00E965C3" w:rsidRPr="005D0A19">
        <w:rPr>
          <w:rFonts w:ascii="Times New Roman" w:hAnsi="Times New Roman"/>
          <w:sz w:val="24"/>
          <w:szCs w:val="24"/>
          <w:lang w:val="en-US"/>
        </w:rPr>
        <w:t>throughout</w:t>
      </w:r>
      <w:r w:rsidR="002552AC" w:rsidRPr="005D0A19">
        <w:rPr>
          <w:rFonts w:ascii="Times New Roman" w:hAnsi="Times New Roman"/>
          <w:sz w:val="24"/>
          <w:szCs w:val="24"/>
          <w:lang w:val="en-US"/>
        </w:rPr>
        <w:t xml:space="preserve"> their distribution area</w:t>
      </w:r>
      <w:r w:rsidR="00C04638" w:rsidRPr="005D0A19">
        <w:rPr>
          <w:rFonts w:ascii="Times New Roman" w:hAnsi="Times New Roman"/>
          <w:sz w:val="24"/>
          <w:szCs w:val="24"/>
          <w:lang w:val="en-US"/>
        </w:rPr>
        <w:t>,</w:t>
      </w:r>
      <w:r w:rsidR="002552AC" w:rsidRPr="005D0A19">
        <w:rPr>
          <w:rFonts w:ascii="Times New Roman" w:hAnsi="Times New Roman"/>
          <w:sz w:val="24"/>
          <w:szCs w:val="24"/>
          <w:lang w:val="en-US"/>
        </w:rPr>
        <w:t xml:space="preserve"> as </w:t>
      </w:r>
      <w:r w:rsidR="003F4339" w:rsidRPr="005D0A19">
        <w:rPr>
          <w:rFonts w:ascii="Times New Roman" w:hAnsi="Times New Roman"/>
          <w:sz w:val="24"/>
          <w:szCs w:val="24"/>
          <w:lang w:val="en-US"/>
        </w:rPr>
        <w:t xml:space="preserve">has been </w:t>
      </w:r>
      <w:r w:rsidR="002552AC" w:rsidRPr="005D0A19">
        <w:rPr>
          <w:rFonts w:ascii="Times New Roman" w:hAnsi="Times New Roman"/>
          <w:sz w:val="24"/>
          <w:szCs w:val="24"/>
          <w:lang w:val="en-US"/>
        </w:rPr>
        <w:t>point</w:t>
      </w:r>
      <w:r w:rsidR="003F4339" w:rsidRPr="005D0A19">
        <w:rPr>
          <w:rFonts w:ascii="Times New Roman" w:hAnsi="Times New Roman"/>
          <w:sz w:val="24"/>
          <w:szCs w:val="24"/>
          <w:lang w:val="en-US"/>
        </w:rPr>
        <w:t>ed</w:t>
      </w:r>
      <w:r w:rsidR="002552AC" w:rsidRPr="005D0A19">
        <w:rPr>
          <w:rFonts w:ascii="Times New Roman" w:hAnsi="Times New Roman"/>
          <w:sz w:val="24"/>
          <w:szCs w:val="24"/>
          <w:lang w:val="en-US"/>
        </w:rPr>
        <w:t xml:space="preserve"> out by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"Scott", "given" : "Michelle Pellissier", "non-dropping-particle" : "", "parse-names" : false, "suffix" : "" } ], "container-title" : "Annual Review of Entomology", "id" : "ITEM-1", "issued" : { "date-parts" : [ [ "1998" ] ] }, "page" : "595-618", "title" : "The Ecology and Behavior of Burying Beetles", "type" : "article-journal", "volume" : "43" }, "uris" : [ "http://www.mendeley.com/documents/?uuid=7afd573a-5881-4c9c-adc5-ab15a9038c66" ] } ], "mendeley" : { "formattedCitation" : "(Scott, 1998)", "manualFormatting" : "Scott (1998)", "plainTextFormattedCitation" : "(Scott, 1998)", "previouslyFormattedCitation" : "(Scott, 1998)"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2552AC" w:rsidRPr="005D0A19">
        <w:rPr>
          <w:rFonts w:ascii="Times New Roman" w:hAnsi="Times New Roman"/>
          <w:noProof/>
          <w:sz w:val="24"/>
          <w:szCs w:val="24"/>
          <w:lang w:val="en-US"/>
        </w:rPr>
        <w:t xml:space="preserve">Scott </w:t>
      </w:r>
      <w:r w:rsidR="00E965C3" w:rsidRPr="005D0A19">
        <w:rPr>
          <w:rFonts w:ascii="Times New Roman" w:hAnsi="Times New Roman"/>
          <w:noProof/>
          <w:sz w:val="24"/>
          <w:szCs w:val="24"/>
          <w:lang w:val="en-US"/>
        </w:rPr>
        <w:t>(</w:t>
      </w:r>
      <w:r w:rsidR="002552AC" w:rsidRPr="005D0A19">
        <w:rPr>
          <w:rFonts w:ascii="Times New Roman" w:hAnsi="Times New Roman"/>
          <w:noProof/>
          <w:sz w:val="24"/>
          <w:szCs w:val="24"/>
          <w:lang w:val="en-US"/>
        </w:rPr>
        <w:t>1998)</w:t>
      </w:r>
      <w:r w:rsidR="00454685" w:rsidRPr="005D0A19">
        <w:rPr>
          <w:rFonts w:ascii="Times New Roman" w:hAnsi="Times New Roman"/>
          <w:sz w:val="24"/>
          <w:szCs w:val="24"/>
          <w:lang w:val="en-US"/>
        </w:rPr>
        <w:fldChar w:fldCharType="end"/>
      </w:r>
      <w:r w:rsidR="002552AC" w:rsidRPr="005D0A19">
        <w:rPr>
          <w:rFonts w:ascii="Times New Roman" w:hAnsi="Times New Roman"/>
          <w:sz w:val="24"/>
          <w:szCs w:val="24"/>
          <w:lang w:val="en-US"/>
        </w:rPr>
        <w:t xml:space="preserve">. </w:t>
      </w:r>
    </w:p>
    <w:p w:rsidR="00C5223E" w:rsidRPr="005D0A19" w:rsidRDefault="00C4524F"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Knowledge </w:t>
      </w:r>
      <w:r w:rsidR="00DC2D02" w:rsidRPr="005D0A19">
        <w:rPr>
          <w:rFonts w:ascii="Times New Roman" w:hAnsi="Times New Roman"/>
          <w:sz w:val="24"/>
          <w:szCs w:val="24"/>
          <w:lang w:val="en-US"/>
        </w:rPr>
        <w:t xml:space="preserve">as to </w:t>
      </w:r>
      <w:r w:rsidR="00C04638" w:rsidRPr="005D0A19">
        <w:rPr>
          <w:rFonts w:ascii="Times New Roman" w:hAnsi="Times New Roman"/>
          <w:sz w:val="24"/>
          <w:szCs w:val="24"/>
          <w:lang w:val="en-US"/>
        </w:rPr>
        <w:t xml:space="preserve">the </w:t>
      </w:r>
      <w:r w:rsidRPr="005D0A19">
        <w:rPr>
          <w:rFonts w:ascii="Times New Roman" w:hAnsi="Times New Roman"/>
          <w:sz w:val="24"/>
          <w:szCs w:val="24"/>
          <w:lang w:val="en-US"/>
        </w:rPr>
        <w:t>distribution of carrion beetles</w:t>
      </w:r>
      <w:r w:rsidR="00C5223E" w:rsidRPr="005D0A19">
        <w:rPr>
          <w:rFonts w:ascii="Times New Roman" w:hAnsi="Times New Roman"/>
          <w:sz w:val="24"/>
          <w:szCs w:val="24"/>
          <w:lang w:val="en-US"/>
        </w:rPr>
        <w:t xml:space="preserve"> can be </w:t>
      </w:r>
      <w:r w:rsidR="00496B03" w:rsidRPr="005D0A19">
        <w:rPr>
          <w:rFonts w:ascii="Times New Roman" w:hAnsi="Times New Roman"/>
          <w:sz w:val="24"/>
          <w:szCs w:val="24"/>
          <w:lang w:val="en-US"/>
        </w:rPr>
        <w:t>applied in</w:t>
      </w:r>
      <w:r w:rsidR="00C5223E" w:rsidRPr="005D0A19">
        <w:rPr>
          <w:rFonts w:ascii="Times New Roman" w:hAnsi="Times New Roman"/>
          <w:sz w:val="24"/>
          <w:szCs w:val="24"/>
          <w:lang w:val="en-US"/>
        </w:rPr>
        <w:t xml:space="preserve"> forensic entomology. </w:t>
      </w:r>
      <w:r w:rsidR="00A0210F" w:rsidRPr="005D0A19">
        <w:rPr>
          <w:rFonts w:ascii="Times New Roman" w:hAnsi="Times New Roman"/>
          <w:i/>
          <w:sz w:val="24"/>
          <w:szCs w:val="24"/>
          <w:lang w:val="en-US"/>
        </w:rPr>
        <w:t>T. rugosus</w:t>
      </w:r>
      <w:r w:rsidR="00A0210F" w:rsidRPr="005D0A19">
        <w:rPr>
          <w:rFonts w:ascii="Times New Roman" w:hAnsi="Times New Roman"/>
          <w:sz w:val="24"/>
          <w:szCs w:val="24"/>
          <w:lang w:val="en-US"/>
        </w:rPr>
        <w:t xml:space="preserve"> and </w:t>
      </w:r>
      <w:r w:rsidR="00C5223E" w:rsidRPr="005D0A19">
        <w:rPr>
          <w:rFonts w:ascii="Times New Roman" w:hAnsi="Times New Roman"/>
          <w:i/>
          <w:sz w:val="24"/>
          <w:szCs w:val="24"/>
          <w:lang w:val="en-US"/>
        </w:rPr>
        <w:t>T. sinuatus</w:t>
      </w:r>
      <w:r w:rsidR="00C5223E" w:rsidRPr="005D0A19">
        <w:rPr>
          <w:rFonts w:ascii="Times New Roman" w:hAnsi="Times New Roman"/>
          <w:sz w:val="24"/>
          <w:szCs w:val="24"/>
          <w:lang w:val="en-US"/>
        </w:rPr>
        <w:t xml:space="preserve"> seem like the most promising species.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"DOI" : "10.1007/s00414-013-0865-0", "ISSN" : "1437-1596",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"1" ] ] }, "page" : "207-20",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"http://www.mendeley.com/documents/?uuid=ba93f46c-cf8c-41a5-941c-e088ad0d3e1c" ] } ], "mendeley" : { "formattedCitation" : "(Ridgeway &lt;i&gt;et al.&lt;/i&gt;, 2014)", "manualFormatting" : "Ridgeway et al. (2014)", "plainTextFormattedCitation" : "(Ridgeway et al., 2014)", "previouslyFormattedCitation" : "(Ridgeway &lt;i&gt;et al.&lt;/i&gt;, 2014)"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ED688B" w:rsidRPr="005D0A19">
        <w:rPr>
          <w:rFonts w:ascii="Times New Roman" w:hAnsi="Times New Roman"/>
          <w:noProof/>
          <w:sz w:val="24"/>
          <w:szCs w:val="24"/>
          <w:lang w:val="en-US"/>
        </w:rPr>
        <w:t xml:space="preserve">Ridgeway </w:t>
      </w:r>
      <w:r w:rsidR="00ED688B" w:rsidRPr="00B10E85">
        <w:rPr>
          <w:rFonts w:ascii="Times New Roman" w:hAnsi="Times New Roman"/>
          <w:i/>
          <w:noProof/>
          <w:sz w:val="24"/>
          <w:szCs w:val="24"/>
          <w:lang w:val="en-US"/>
        </w:rPr>
        <w:t>et al</w:t>
      </w:r>
      <w:r w:rsidR="00ED688B" w:rsidRPr="005D0A19">
        <w:rPr>
          <w:rFonts w:ascii="Times New Roman" w:hAnsi="Times New Roman"/>
          <w:noProof/>
          <w:sz w:val="24"/>
          <w:szCs w:val="24"/>
          <w:lang w:val="en-US"/>
        </w:rPr>
        <w:t>. (2014)</w:t>
      </w:r>
      <w:r w:rsidR="00454685" w:rsidRPr="005D0A19">
        <w:rPr>
          <w:rFonts w:ascii="Times New Roman" w:hAnsi="Times New Roman"/>
          <w:sz w:val="24"/>
          <w:szCs w:val="24"/>
          <w:lang w:val="en-US"/>
        </w:rPr>
        <w:fldChar w:fldCharType="end"/>
      </w:r>
      <w:r w:rsidR="00ED688B" w:rsidRPr="005D0A19">
        <w:rPr>
          <w:rFonts w:ascii="Times New Roman" w:hAnsi="Times New Roman"/>
          <w:sz w:val="24"/>
          <w:szCs w:val="24"/>
          <w:lang w:val="en-US"/>
        </w:rPr>
        <w:t xml:space="preserve"> </w:t>
      </w:r>
      <w:r w:rsidR="00DC2D02" w:rsidRPr="005D0A19">
        <w:rPr>
          <w:rFonts w:ascii="Times New Roman" w:hAnsi="Times New Roman"/>
          <w:sz w:val="24"/>
          <w:szCs w:val="24"/>
          <w:lang w:val="en-US"/>
        </w:rPr>
        <w:t xml:space="preserve">have </w:t>
      </w:r>
      <w:r w:rsidR="00DC2D02" w:rsidRPr="005D0A19">
        <w:rPr>
          <w:rFonts w:ascii="Times New Roman" w:hAnsi="Times New Roman"/>
          <w:sz w:val="24"/>
          <w:szCs w:val="24"/>
          <w:lang w:val="en-US"/>
        </w:rPr>
        <w:lastRenderedPageBreak/>
        <w:t xml:space="preserve">proven </w:t>
      </w:r>
      <w:r w:rsidR="00C5223E" w:rsidRPr="005D0A19">
        <w:rPr>
          <w:rFonts w:ascii="Times New Roman" w:hAnsi="Times New Roman"/>
          <w:sz w:val="24"/>
          <w:szCs w:val="24"/>
          <w:lang w:val="en-US"/>
        </w:rPr>
        <w:t xml:space="preserve">that carrion beetles </w:t>
      </w:r>
      <w:r w:rsidR="00FB6288" w:rsidRPr="005D0A19">
        <w:rPr>
          <w:rFonts w:ascii="Times New Roman" w:hAnsi="Times New Roman"/>
          <w:sz w:val="24"/>
          <w:szCs w:val="24"/>
          <w:lang w:val="en-US"/>
        </w:rPr>
        <w:t>can</w:t>
      </w:r>
      <w:r w:rsidR="00C5223E" w:rsidRPr="005D0A19">
        <w:rPr>
          <w:rFonts w:ascii="Times New Roman" w:hAnsi="Times New Roman"/>
          <w:sz w:val="24"/>
          <w:szCs w:val="24"/>
          <w:lang w:val="en-US"/>
        </w:rPr>
        <w:t xml:space="preserve"> be </w:t>
      </w:r>
      <w:r w:rsidR="00FB6288" w:rsidRPr="005D0A19">
        <w:rPr>
          <w:rFonts w:ascii="Times New Roman" w:hAnsi="Times New Roman"/>
          <w:sz w:val="24"/>
          <w:szCs w:val="24"/>
          <w:lang w:val="en-US"/>
        </w:rPr>
        <w:t>used</w:t>
      </w:r>
      <w:r w:rsidR="00C5223E" w:rsidRPr="005D0A19">
        <w:rPr>
          <w:rFonts w:ascii="Times New Roman" w:hAnsi="Times New Roman"/>
          <w:sz w:val="24"/>
          <w:szCs w:val="24"/>
          <w:lang w:val="en-US"/>
        </w:rPr>
        <w:t xml:space="preserve"> </w:t>
      </w:r>
      <w:r w:rsidR="00F51818" w:rsidRPr="005D0A19">
        <w:rPr>
          <w:rFonts w:ascii="Times New Roman" w:hAnsi="Times New Roman"/>
          <w:sz w:val="24"/>
          <w:szCs w:val="24"/>
          <w:lang w:val="en-US"/>
        </w:rPr>
        <w:t>to estimate</w:t>
      </w:r>
      <w:r w:rsidR="00C5223E" w:rsidRPr="005D0A19">
        <w:rPr>
          <w:rFonts w:ascii="Times New Roman" w:hAnsi="Times New Roman"/>
          <w:sz w:val="24"/>
          <w:szCs w:val="24"/>
          <w:lang w:val="en-US"/>
        </w:rPr>
        <w:t xml:space="preserve"> PMI </w:t>
      </w:r>
      <w:r w:rsidR="00F51818" w:rsidRPr="005D0A19">
        <w:rPr>
          <w:rFonts w:ascii="Times New Roman" w:hAnsi="Times New Roman"/>
          <w:sz w:val="24"/>
          <w:szCs w:val="24"/>
          <w:lang w:val="en-US"/>
        </w:rPr>
        <w:t xml:space="preserve">based </w:t>
      </w:r>
      <w:r w:rsidR="00C5223E" w:rsidRPr="005D0A19">
        <w:rPr>
          <w:rFonts w:ascii="Times New Roman" w:hAnsi="Times New Roman"/>
          <w:sz w:val="24"/>
          <w:szCs w:val="24"/>
          <w:lang w:val="en-US"/>
        </w:rPr>
        <w:t xml:space="preserve">on </w:t>
      </w:r>
      <w:r w:rsidR="00F51818"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 xml:space="preserve">example of </w:t>
      </w:r>
      <w:proofErr w:type="spellStart"/>
      <w:r w:rsidR="007D5E29">
        <w:rPr>
          <w:rFonts w:ascii="Times New Roman" w:hAnsi="Times New Roman"/>
          <w:sz w:val="24"/>
          <w:szCs w:val="24"/>
          <w:lang w:val="en-US"/>
        </w:rPr>
        <w:t>Afrotropical</w:t>
      </w:r>
      <w:proofErr w:type="spellEnd"/>
      <w:r w:rsidR="007D5E29">
        <w:rPr>
          <w:rFonts w:ascii="Times New Roman" w:hAnsi="Times New Roman"/>
          <w:sz w:val="24"/>
          <w:szCs w:val="24"/>
          <w:lang w:val="en-US"/>
        </w:rPr>
        <w:t xml:space="preserve"> </w:t>
      </w:r>
      <w:r w:rsidR="00DC2D02" w:rsidRPr="005D0A19">
        <w:rPr>
          <w:rFonts w:ascii="Times New Roman" w:hAnsi="Times New Roman"/>
          <w:i/>
          <w:sz w:val="24"/>
          <w:szCs w:val="24"/>
          <w:lang w:val="en-US"/>
        </w:rPr>
        <w:t xml:space="preserve">T. </w:t>
      </w:r>
      <w:r w:rsidR="00C5223E" w:rsidRPr="005D0A19">
        <w:rPr>
          <w:rFonts w:ascii="Times New Roman" w:hAnsi="Times New Roman"/>
          <w:i/>
          <w:sz w:val="24"/>
          <w:szCs w:val="24"/>
          <w:lang w:val="en-US"/>
        </w:rPr>
        <w:t>micans</w:t>
      </w:r>
      <w:r w:rsidR="00ED688B" w:rsidRPr="005D0A19">
        <w:rPr>
          <w:rFonts w:ascii="Times New Roman" w:hAnsi="Times New Roman"/>
          <w:i/>
          <w:sz w:val="24"/>
          <w:szCs w:val="24"/>
          <w:lang w:val="en-US"/>
        </w:rPr>
        <w:t xml:space="preserve"> </w:t>
      </w:r>
      <w:r w:rsidR="00ED688B" w:rsidRPr="005D0A19">
        <w:rPr>
          <w:rFonts w:ascii="Times New Roman" w:hAnsi="Times New Roman"/>
          <w:sz w:val="24"/>
          <w:szCs w:val="24"/>
          <w:lang w:val="en-US"/>
        </w:rPr>
        <w:t>and</w:t>
      </w:r>
      <w:r w:rsidR="00ED688B" w:rsidRPr="005D0A19">
        <w:rPr>
          <w:rFonts w:ascii="Times New Roman" w:hAnsi="Times New Roman"/>
          <w:i/>
          <w:sz w:val="24"/>
          <w:szCs w:val="24"/>
          <w:lang w:val="en-US"/>
        </w:rPr>
        <w:t xml:space="preserve"> T. mutilatus </w:t>
      </w:r>
      <w:r w:rsidR="00ED688B" w:rsidRPr="005D0A19">
        <w:rPr>
          <w:rFonts w:ascii="Times New Roman" w:hAnsi="Times New Roman"/>
          <w:sz w:val="24"/>
          <w:szCs w:val="24"/>
          <w:lang w:val="en-US"/>
        </w:rPr>
        <w:t>(Castelneau)</w:t>
      </w:r>
      <w:r w:rsidR="00852782">
        <w:rPr>
          <w:rFonts w:ascii="Times New Roman" w:hAnsi="Times New Roman"/>
          <w:sz w:val="24"/>
          <w:szCs w:val="24"/>
          <w:lang w:val="en-US"/>
        </w:rPr>
        <w:t xml:space="preserve">, which are </w:t>
      </w:r>
      <w:r w:rsidR="00C5223E" w:rsidRPr="005D0A19">
        <w:rPr>
          <w:rFonts w:ascii="Times New Roman" w:hAnsi="Times New Roman"/>
          <w:sz w:val="24"/>
          <w:szCs w:val="24"/>
          <w:lang w:val="en-US"/>
        </w:rPr>
        <w:t>closely related</w:t>
      </w:r>
      <w:r w:rsidR="00852782">
        <w:rPr>
          <w:rFonts w:ascii="Times New Roman" w:hAnsi="Times New Roman"/>
          <w:sz w:val="24"/>
          <w:szCs w:val="24"/>
          <w:lang w:val="en-US"/>
        </w:rPr>
        <w:t xml:space="preserve"> species</w:t>
      </w:r>
      <w:r w:rsidR="00C5223E" w:rsidRPr="005D0A19">
        <w:rPr>
          <w:rFonts w:ascii="Times New Roman" w:hAnsi="Times New Roman"/>
          <w:sz w:val="24"/>
          <w:szCs w:val="24"/>
          <w:lang w:val="en-US"/>
        </w:rPr>
        <w:t xml:space="preserve"> to</w:t>
      </w:r>
      <w:r w:rsidR="00852782">
        <w:rPr>
          <w:rFonts w:ascii="Times New Roman" w:hAnsi="Times New Roman"/>
          <w:sz w:val="24"/>
          <w:szCs w:val="24"/>
          <w:lang w:val="en-US"/>
        </w:rPr>
        <w:t xml:space="preserve"> our</w:t>
      </w:r>
      <w:r w:rsidR="00C5223E" w:rsidRPr="005D0A19">
        <w:rPr>
          <w:rFonts w:ascii="Times New Roman" w:hAnsi="Times New Roman"/>
          <w:sz w:val="24"/>
          <w:szCs w:val="24"/>
          <w:lang w:val="en-US"/>
        </w:rPr>
        <w:t xml:space="preserve"> </w:t>
      </w:r>
      <w:r w:rsidR="00C5223E" w:rsidRPr="005D0A19">
        <w:rPr>
          <w:rFonts w:ascii="Times New Roman" w:hAnsi="Times New Roman"/>
          <w:i/>
          <w:sz w:val="24"/>
          <w:szCs w:val="24"/>
          <w:lang w:val="en-US"/>
        </w:rPr>
        <w:t>T.</w:t>
      </w:r>
      <w:r w:rsidR="00A0210F" w:rsidRPr="005D0A19">
        <w:rPr>
          <w:rFonts w:ascii="Times New Roman" w:hAnsi="Times New Roman"/>
          <w:i/>
          <w:sz w:val="24"/>
          <w:szCs w:val="24"/>
          <w:lang w:val="en-US"/>
        </w:rPr>
        <w:t xml:space="preserve"> rugosus </w:t>
      </w:r>
      <w:r w:rsidR="00A0210F" w:rsidRPr="005D0A19">
        <w:rPr>
          <w:rFonts w:ascii="Times New Roman" w:hAnsi="Times New Roman"/>
          <w:sz w:val="24"/>
          <w:szCs w:val="24"/>
          <w:lang w:val="en-US"/>
        </w:rPr>
        <w:t>and</w:t>
      </w:r>
      <w:r w:rsidR="00A0210F" w:rsidRPr="005D0A19">
        <w:rPr>
          <w:rFonts w:ascii="Times New Roman" w:hAnsi="Times New Roman"/>
          <w:i/>
          <w:sz w:val="24"/>
          <w:szCs w:val="24"/>
          <w:lang w:val="en-US"/>
        </w:rPr>
        <w:t xml:space="preserve"> T.</w:t>
      </w:r>
      <w:r w:rsidR="00C5223E" w:rsidRPr="005D0A19">
        <w:rPr>
          <w:rFonts w:ascii="Times New Roman" w:hAnsi="Times New Roman"/>
          <w:i/>
          <w:sz w:val="24"/>
          <w:szCs w:val="24"/>
          <w:lang w:val="en-US"/>
        </w:rPr>
        <w:t xml:space="preserve"> sinuatus</w:t>
      </w:r>
      <w:r w:rsidR="00C5223E" w:rsidRPr="005D0A19">
        <w:rPr>
          <w:rFonts w:ascii="Times New Roman" w:hAnsi="Times New Roman"/>
          <w:sz w:val="24"/>
          <w:szCs w:val="24"/>
          <w:lang w:val="en-US"/>
        </w:rPr>
        <w:t xml:space="preserve">. </w:t>
      </w:r>
      <w:r w:rsidR="004523C3" w:rsidRPr="005D0A19">
        <w:rPr>
          <w:rFonts w:ascii="Times New Roman" w:hAnsi="Times New Roman"/>
          <w:sz w:val="24"/>
          <w:szCs w:val="24"/>
          <w:lang w:val="en-US"/>
        </w:rPr>
        <w:t xml:space="preserve">The development </w:t>
      </w:r>
      <w:r w:rsidR="00BE5295" w:rsidRPr="005D0A19">
        <w:rPr>
          <w:rFonts w:ascii="Times New Roman" w:hAnsi="Times New Roman"/>
          <w:sz w:val="24"/>
          <w:szCs w:val="24"/>
          <w:lang w:val="en-US"/>
        </w:rPr>
        <w:t>of these species need</w:t>
      </w:r>
      <w:r w:rsidR="00DC2D02" w:rsidRPr="005D0A19">
        <w:rPr>
          <w:rFonts w:ascii="Times New Roman" w:hAnsi="Times New Roman"/>
          <w:sz w:val="24"/>
          <w:szCs w:val="24"/>
          <w:lang w:val="en-US"/>
        </w:rPr>
        <w:t>s</w:t>
      </w:r>
      <w:r w:rsidR="00C5223E" w:rsidRPr="005D0A19">
        <w:rPr>
          <w:rFonts w:ascii="Times New Roman" w:hAnsi="Times New Roman"/>
          <w:sz w:val="24"/>
          <w:szCs w:val="24"/>
          <w:lang w:val="en-US"/>
        </w:rPr>
        <w:t xml:space="preserve"> to be studied</w:t>
      </w:r>
      <w:r w:rsidR="00DC2D02" w:rsidRPr="005D0A19">
        <w:rPr>
          <w:rFonts w:ascii="Times New Roman" w:hAnsi="Times New Roman"/>
          <w:sz w:val="24"/>
          <w:szCs w:val="24"/>
          <w:lang w:val="en-US"/>
        </w:rPr>
        <w:t xml:space="preserve"> </w:t>
      </w:r>
      <w:r w:rsidR="007D5E29">
        <w:rPr>
          <w:rFonts w:ascii="Times New Roman" w:hAnsi="Times New Roman"/>
          <w:sz w:val="24"/>
          <w:szCs w:val="24"/>
          <w:lang w:val="en-US"/>
        </w:rPr>
        <w:t>in more detail</w:t>
      </w:r>
      <w:r w:rsidR="00FF3F80" w:rsidRPr="005D0A19">
        <w:rPr>
          <w:rFonts w:ascii="Times New Roman" w:hAnsi="Times New Roman"/>
          <w:sz w:val="24"/>
          <w:szCs w:val="24"/>
          <w:lang w:val="en-US"/>
        </w:rPr>
        <w:t>,</w:t>
      </w:r>
      <w:r w:rsidR="00C5223E" w:rsidRPr="005D0A19">
        <w:rPr>
          <w:rFonts w:ascii="Times New Roman" w:hAnsi="Times New Roman"/>
          <w:sz w:val="24"/>
          <w:szCs w:val="24"/>
          <w:lang w:val="en-US"/>
        </w:rPr>
        <w:t xml:space="preserve"> but our understanding of </w:t>
      </w:r>
      <w:r w:rsidR="00A0210F" w:rsidRPr="005D0A19">
        <w:rPr>
          <w:rFonts w:ascii="Times New Roman" w:hAnsi="Times New Roman"/>
          <w:sz w:val="24"/>
          <w:szCs w:val="24"/>
          <w:lang w:val="en-US"/>
        </w:rPr>
        <w:t>their</w:t>
      </w:r>
      <w:r w:rsidR="00C5223E" w:rsidRPr="005D0A19">
        <w:rPr>
          <w:rFonts w:ascii="Times New Roman" w:hAnsi="Times New Roman"/>
          <w:sz w:val="24"/>
          <w:szCs w:val="24"/>
          <w:lang w:val="en-US"/>
        </w:rPr>
        <w:t xml:space="preserve"> ecology and phenology is </w:t>
      </w:r>
      <w:r w:rsidR="005D144B" w:rsidRPr="005D0A19">
        <w:rPr>
          <w:rFonts w:ascii="Times New Roman" w:hAnsi="Times New Roman"/>
          <w:sz w:val="24"/>
          <w:szCs w:val="24"/>
          <w:lang w:val="en-US"/>
        </w:rPr>
        <w:t>improving</w:t>
      </w:r>
      <w:r w:rsidR="00C5223E" w:rsidRPr="005D0A19">
        <w:rPr>
          <w:rFonts w:ascii="Times New Roman" w:hAnsi="Times New Roman"/>
          <w:sz w:val="24"/>
          <w:szCs w:val="24"/>
          <w:lang w:val="en-US"/>
        </w:rPr>
        <w:t xml:space="preserve">. </w:t>
      </w:r>
    </w:p>
    <w:p w:rsidR="00C5223E" w:rsidRPr="005D0A19" w:rsidRDefault="00E44E91" w:rsidP="00E44E91">
      <w:pPr>
        <w:spacing w:after="0" w:line="480" w:lineRule="auto"/>
        <w:jc w:val="both"/>
        <w:rPr>
          <w:rFonts w:ascii="Times New Roman" w:hAnsi="Times New Roman"/>
          <w:sz w:val="24"/>
          <w:szCs w:val="24"/>
          <w:lang w:val="en-US"/>
        </w:rPr>
      </w:pPr>
      <w:r>
        <w:rPr>
          <w:rFonts w:ascii="Times New Roman" w:hAnsi="Times New Roman"/>
          <w:sz w:val="24"/>
          <w:szCs w:val="24"/>
          <w:lang w:val="en-US"/>
        </w:rPr>
        <w:t>Thanks to our study w</w:t>
      </w:r>
      <w:r w:rsidR="00C5223E" w:rsidRPr="005D0A19">
        <w:rPr>
          <w:rFonts w:ascii="Times New Roman" w:hAnsi="Times New Roman"/>
          <w:sz w:val="24"/>
          <w:szCs w:val="24"/>
          <w:lang w:val="en-US"/>
        </w:rPr>
        <w:t xml:space="preserve">e learned more about </w:t>
      </w:r>
      <w:r w:rsidR="004523C3"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 xml:space="preserve">distribution and ecology of </w:t>
      </w:r>
      <w:r>
        <w:rPr>
          <w:rFonts w:ascii="Times New Roman" w:hAnsi="Times New Roman"/>
          <w:sz w:val="24"/>
          <w:szCs w:val="24"/>
          <w:lang w:val="en-US"/>
        </w:rPr>
        <w:t xml:space="preserve">European carrion beetles and especially about </w:t>
      </w:r>
      <w:r w:rsidR="00C5223E" w:rsidRPr="005D0A19">
        <w:rPr>
          <w:rFonts w:ascii="Times New Roman" w:hAnsi="Times New Roman"/>
          <w:sz w:val="24"/>
          <w:szCs w:val="24"/>
          <w:lang w:val="en-US"/>
        </w:rPr>
        <w:t xml:space="preserve">three endangered </w:t>
      </w:r>
      <w:r>
        <w:rPr>
          <w:rFonts w:ascii="Times New Roman" w:hAnsi="Times New Roman"/>
          <w:sz w:val="24"/>
          <w:szCs w:val="24"/>
          <w:lang w:val="en-US"/>
        </w:rPr>
        <w:t>ones</w:t>
      </w:r>
      <w:r w:rsidRPr="005D0A19">
        <w:rPr>
          <w:rFonts w:ascii="Times New Roman" w:hAnsi="Times New Roman"/>
          <w:sz w:val="24"/>
          <w:szCs w:val="24"/>
          <w:lang w:val="en-US"/>
        </w:rPr>
        <w:t xml:space="preserve"> </w:t>
      </w:r>
      <w:r w:rsidR="00C5223E" w:rsidRPr="005D0A19">
        <w:rPr>
          <w:rFonts w:ascii="Times New Roman" w:hAnsi="Times New Roman"/>
          <w:sz w:val="24"/>
          <w:szCs w:val="24"/>
          <w:lang w:val="en-US"/>
        </w:rPr>
        <w:t>(</w:t>
      </w:r>
      <w:r w:rsidR="00C5223E" w:rsidRPr="005D0A19">
        <w:rPr>
          <w:rFonts w:ascii="Times New Roman" w:hAnsi="Times New Roman"/>
          <w:i/>
          <w:sz w:val="24"/>
          <w:szCs w:val="24"/>
          <w:lang w:val="en-US"/>
        </w:rPr>
        <w:t xml:space="preserve">N. antennatus, N. germanicus </w:t>
      </w:r>
      <w:r w:rsidR="00C5223E" w:rsidRPr="005D0A19">
        <w:rPr>
          <w:rFonts w:ascii="Times New Roman" w:hAnsi="Times New Roman"/>
          <w:sz w:val="24"/>
          <w:szCs w:val="24"/>
          <w:lang w:val="en-US"/>
        </w:rPr>
        <w:t>and</w:t>
      </w:r>
      <w:r w:rsidR="00C5223E" w:rsidRPr="005D0A19">
        <w:rPr>
          <w:rFonts w:ascii="Times New Roman" w:hAnsi="Times New Roman"/>
          <w:i/>
          <w:sz w:val="24"/>
          <w:szCs w:val="24"/>
          <w:lang w:val="en-US"/>
        </w:rPr>
        <w:t xml:space="preserve"> N. sepultor</w:t>
      </w:r>
      <w:r w:rsidR="00C5223E" w:rsidRPr="005D0A19">
        <w:rPr>
          <w:rFonts w:ascii="Times New Roman" w:hAnsi="Times New Roman"/>
          <w:sz w:val="24"/>
          <w:szCs w:val="24"/>
          <w:lang w:val="en-US"/>
        </w:rPr>
        <w:t xml:space="preserve">) (see also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"Jakubec", "given" : "Pavel", "non-dropping-particle" : "", "parse-names" : false, "suffix" : "" }, { "dropping-particle" : "", "family" : "R\u016f\u017ei\u010dka", "given" : "Jan", "non-dropping-particle" : "", "parse-names" : false, "suffix" : "" } ], "container-title" : "Klapalekiana", "id" : "ITEM-1", "issued" : { "date-parts" : [ [ "2012" ] ] }, "page" : "169-189", "title" : "Distribution of open landscape carrion beetles (Coleoptera: Silphidae) in selected lowlands of the Czech Republic", "type" : "article-journal", "volume" : "48" }, "uris" : [ "http://www.mendeley.com/documents/?uuid=2e74f1f2-79c1-4efd-82d3-d8cb3b075bed" ] } ], "mendeley" : { "formattedCitation" : "(Jakubec &amp; R\u016f\u017ei\u010dka, 2012)", "manualFormatting" : "Jakubec &amp; R\u016f\u017ei\u010dka, 2012", "plainTextFormattedCitation" : "(Jakubec &amp; R\u016f\u017ei\u010dka, 2012)", "previouslyFormattedCitation" : "(Jakubec &amp; R\u016f\u017ei\u010dka, 2012)"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C5223E" w:rsidRPr="005D0A19">
        <w:rPr>
          <w:rFonts w:ascii="Times New Roman" w:hAnsi="Times New Roman"/>
          <w:noProof/>
          <w:sz w:val="24"/>
          <w:szCs w:val="24"/>
          <w:lang w:val="en-US"/>
        </w:rPr>
        <w:t>Jakubec &amp; Růžička</w:t>
      </w:r>
      <w:r w:rsidR="004523C3" w:rsidRPr="005D0A19">
        <w:rPr>
          <w:rFonts w:ascii="Times New Roman" w:hAnsi="Times New Roman"/>
          <w:noProof/>
          <w:sz w:val="24"/>
          <w:szCs w:val="24"/>
          <w:lang w:val="en-US"/>
        </w:rPr>
        <w:t>,</w:t>
      </w:r>
      <w:r w:rsidR="00C5223E" w:rsidRPr="005D0A19">
        <w:rPr>
          <w:rFonts w:ascii="Times New Roman" w:hAnsi="Times New Roman"/>
          <w:noProof/>
          <w:sz w:val="24"/>
          <w:szCs w:val="24"/>
          <w:lang w:val="en-US"/>
        </w:rPr>
        <w:t xml:space="preserve"> 2012</w:t>
      </w:r>
      <w:r w:rsidR="00454685" w:rsidRPr="005D0A19">
        <w:rPr>
          <w:rFonts w:ascii="Times New Roman" w:hAnsi="Times New Roman"/>
          <w:sz w:val="24"/>
          <w:szCs w:val="24"/>
          <w:lang w:val="en-US"/>
        </w:rPr>
        <w:fldChar w:fldCharType="end"/>
      </w:r>
      <w:r w:rsidR="00146B03" w:rsidRPr="005D0A19">
        <w:rPr>
          <w:rFonts w:ascii="Times New Roman" w:hAnsi="Times New Roman"/>
          <w:sz w:val="24"/>
          <w:szCs w:val="24"/>
          <w:lang w:val="en-US"/>
        </w:rPr>
        <w:t>)</w:t>
      </w:r>
      <w:r w:rsidR="00C5223E" w:rsidRPr="005D0A19">
        <w:rPr>
          <w:rFonts w:ascii="Times New Roman" w:hAnsi="Times New Roman"/>
          <w:sz w:val="24"/>
          <w:szCs w:val="24"/>
          <w:lang w:val="en-US"/>
        </w:rPr>
        <w:t xml:space="preserve">. Our findings </w:t>
      </w:r>
      <w:r w:rsidR="00392121">
        <w:rPr>
          <w:rFonts w:ascii="Times New Roman" w:hAnsi="Times New Roman"/>
          <w:sz w:val="24"/>
          <w:szCs w:val="24"/>
          <w:lang w:val="en-US"/>
        </w:rPr>
        <w:t xml:space="preserve">about </w:t>
      </w:r>
      <w:r>
        <w:rPr>
          <w:rFonts w:ascii="Times New Roman" w:hAnsi="Times New Roman"/>
          <w:sz w:val="24"/>
          <w:szCs w:val="24"/>
          <w:lang w:val="en-US"/>
        </w:rPr>
        <w:t xml:space="preserve">possible </w:t>
      </w:r>
      <w:r w:rsidR="00392121">
        <w:rPr>
          <w:rFonts w:ascii="Times New Roman" w:hAnsi="Times New Roman"/>
          <w:sz w:val="24"/>
          <w:szCs w:val="24"/>
          <w:lang w:val="en-US"/>
        </w:rPr>
        <w:t xml:space="preserve">adaptation driven soil type preferences of some carrion beetle species </w:t>
      </w:r>
      <w:r w:rsidR="00C5223E" w:rsidRPr="005D0A19">
        <w:rPr>
          <w:rFonts w:ascii="Times New Roman" w:hAnsi="Times New Roman"/>
          <w:sz w:val="24"/>
          <w:szCs w:val="24"/>
          <w:lang w:val="en-US"/>
        </w:rPr>
        <w:t xml:space="preserve">are crucial for </w:t>
      </w:r>
      <w:r w:rsidR="004523C3"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effective conservation of these species</w:t>
      </w:r>
      <w:r w:rsidR="009B6EAB" w:rsidRPr="005D0A19">
        <w:rPr>
          <w:rFonts w:ascii="Times New Roman" w:hAnsi="Times New Roman"/>
          <w:sz w:val="24"/>
          <w:szCs w:val="24"/>
          <w:lang w:val="en-US"/>
        </w:rPr>
        <w:t>,</w:t>
      </w:r>
      <w:r w:rsidR="00C5223E" w:rsidRPr="005D0A19">
        <w:rPr>
          <w:rFonts w:ascii="Times New Roman" w:hAnsi="Times New Roman"/>
          <w:sz w:val="24"/>
          <w:szCs w:val="24"/>
          <w:lang w:val="en-US"/>
        </w:rPr>
        <w:t xml:space="preserve"> which is </w:t>
      </w:r>
      <w:r w:rsidR="005D144B" w:rsidRPr="005D0A19">
        <w:rPr>
          <w:rFonts w:ascii="Times New Roman" w:hAnsi="Times New Roman"/>
          <w:sz w:val="24"/>
          <w:szCs w:val="24"/>
          <w:lang w:val="en-US"/>
        </w:rPr>
        <w:t xml:space="preserve">an </w:t>
      </w:r>
      <w:r w:rsidR="00C5223E" w:rsidRPr="005D0A19">
        <w:rPr>
          <w:rFonts w:ascii="Times New Roman" w:hAnsi="Times New Roman"/>
          <w:sz w:val="24"/>
          <w:szCs w:val="24"/>
          <w:lang w:val="en-US"/>
        </w:rPr>
        <w:t>overlooked topic in the Czech Republic and in Europe</w:t>
      </w:r>
      <w:r w:rsidR="00DC2D02" w:rsidRPr="005D0A19">
        <w:rPr>
          <w:rFonts w:ascii="Times New Roman" w:hAnsi="Times New Roman"/>
          <w:sz w:val="24"/>
          <w:szCs w:val="24"/>
          <w:lang w:val="en-US"/>
        </w:rPr>
        <w:t xml:space="preserve"> generally</w:t>
      </w:r>
      <w:r w:rsidR="00C5223E" w:rsidRPr="005D0A19">
        <w:rPr>
          <w:rFonts w:ascii="Times New Roman" w:hAnsi="Times New Roman"/>
          <w:sz w:val="24"/>
          <w:szCs w:val="24"/>
          <w:lang w:val="en-US"/>
        </w:rPr>
        <w:t xml:space="preserve">. </w:t>
      </w:r>
      <w:commentRangeStart w:id="24"/>
      <w:r w:rsidR="00C5223E" w:rsidRPr="005D0A19">
        <w:rPr>
          <w:rFonts w:ascii="Times New Roman" w:hAnsi="Times New Roman"/>
          <w:sz w:val="24"/>
          <w:szCs w:val="24"/>
          <w:lang w:val="en-US"/>
        </w:rPr>
        <w:t xml:space="preserve">These beetles can be </w:t>
      </w:r>
      <w:r w:rsidR="00E64205">
        <w:rPr>
          <w:rFonts w:ascii="Times New Roman" w:hAnsi="Times New Roman"/>
          <w:sz w:val="24"/>
          <w:szCs w:val="24"/>
          <w:lang w:val="en-US"/>
        </w:rPr>
        <w:t xml:space="preserve">very </w:t>
      </w:r>
      <w:r w:rsidR="00C5223E" w:rsidRPr="005D0A19">
        <w:rPr>
          <w:rFonts w:ascii="Times New Roman" w:hAnsi="Times New Roman"/>
          <w:sz w:val="24"/>
          <w:szCs w:val="24"/>
          <w:lang w:val="en-US"/>
        </w:rPr>
        <w:t xml:space="preserve">charismatic </w:t>
      </w:r>
      <w:r w:rsidR="005D144B" w:rsidRPr="005D0A19">
        <w:rPr>
          <w:rFonts w:ascii="Times New Roman" w:hAnsi="Times New Roman"/>
          <w:sz w:val="24"/>
          <w:szCs w:val="24"/>
          <w:lang w:val="en-US"/>
        </w:rPr>
        <w:t xml:space="preserve">and they can become </w:t>
      </w:r>
      <w:r w:rsidR="004523C3" w:rsidRPr="005D0A19">
        <w:rPr>
          <w:rFonts w:ascii="Times New Roman" w:hAnsi="Times New Roman"/>
          <w:sz w:val="24"/>
          <w:szCs w:val="24"/>
          <w:lang w:val="en-US"/>
        </w:rPr>
        <w:t xml:space="preserve">a </w:t>
      </w:r>
      <w:r w:rsidR="005D144B" w:rsidRPr="005D0A19">
        <w:rPr>
          <w:rFonts w:ascii="Times New Roman" w:hAnsi="Times New Roman"/>
          <w:sz w:val="24"/>
          <w:szCs w:val="24"/>
          <w:lang w:val="en-US"/>
        </w:rPr>
        <w:t>widely accepted umbrella species for stakeholders and policymaker</w:t>
      </w:r>
      <w:commentRangeEnd w:id="24"/>
      <w:r w:rsidR="003A2DF9">
        <w:rPr>
          <w:rStyle w:val="Odkaznakoment"/>
        </w:rPr>
        <w:commentReference w:id="24"/>
      </w:r>
      <w:r w:rsidR="005D144B" w:rsidRPr="005D0A19">
        <w:rPr>
          <w:rFonts w:ascii="Times New Roman" w:hAnsi="Times New Roman"/>
          <w:sz w:val="24"/>
          <w:szCs w:val="24"/>
          <w:lang w:val="en-US"/>
        </w:rPr>
        <w:t>s</w:t>
      </w:r>
      <w:r w:rsidR="00EF0EF6" w:rsidRPr="005D0A19">
        <w:rPr>
          <w:rFonts w:ascii="Times New Roman" w:hAnsi="Times New Roman"/>
          <w:sz w:val="24"/>
          <w:szCs w:val="24"/>
          <w:lang w:val="en-US"/>
        </w:rPr>
        <w:t>,</w:t>
      </w:r>
      <w:r w:rsidR="005D144B" w:rsidRPr="005D0A19">
        <w:rPr>
          <w:rFonts w:ascii="Times New Roman" w:hAnsi="Times New Roman"/>
          <w:sz w:val="24"/>
          <w:szCs w:val="24"/>
          <w:lang w:val="en-US"/>
        </w:rPr>
        <w:t xml:space="preserve"> </w:t>
      </w:r>
      <w:r w:rsidR="00C5223E" w:rsidRPr="005D0A19">
        <w:rPr>
          <w:rFonts w:ascii="Times New Roman" w:hAnsi="Times New Roman"/>
          <w:sz w:val="24"/>
          <w:szCs w:val="24"/>
          <w:lang w:val="en-US"/>
        </w:rPr>
        <w:t xml:space="preserve">as </w:t>
      </w:r>
      <w:r w:rsidR="00EF0EF6" w:rsidRPr="005D0A19">
        <w:rPr>
          <w:rFonts w:ascii="Times New Roman" w:hAnsi="Times New Roman"/>
          <w:sz w:val="24"/>
          <w:szCs w:val="24"/>
          <w:lang w:val="en-US"/>
        </w:rPr>
        <w:t>has been</w:t>
      </w:r>
      <w:r w:rsidR="00EE6702">
        <w:rPr>
          <w:rFonts w:ascii="Times New Roman" w:hAnsi="Times New Roman"/>
          <w:sz w:val="24"/>
          <w:szCs w:val="24"/>
          <w:lang w:val="en-US"/>
        </w:rPr>
        <w:t xml:space="preserve"> </w:t>
      </w:r>
      <w:r w:rsidR="00C5223E" w:rsidRPr="005D0A19">
        <w:rPr>
          <w:rFonts w:ascii="Times New Roman" w:hAnsi="Times New Roman"/>
          <w:sz w:val="24"/>
          <w:szCs w:val="24"/>
          <w:lang w:val="en-US"/>
        </w:rPr>
        <w:t xml:space="preserve">proven by </w:t>
      </w:r>
      <w:r w:rsidR="00EF0EF6"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vast number of studies o</w:t>
      </w:r>
      <w:r w:rsidR="00EF0EF6" w:rsidRPr="005D0A19">
        <w:rPr>
          <w:rFonts w:ascii="Times New Roman" w:hAnsi="Times New Roman"/>
          <w:sz w:val="24"/>
          <w:szCs w:val="24"/>
          <w:lang w:val="en-US"/>
        </w:rPr>
        <w:t>n</w:t>
      </w:r>
      <w:r w:rsidR="00C5223E" w:rsidRPr="005D0A19">
        <w:rPr>
          <w:rFonts w:ascii="Times New Roman" w:hAnsi="Times New Roman"/>
          <w:sz w:val="24"/>
          <w:szCs w:val="24"/>
          <w:lang w:val="en-US"/>
        </w:rPr>
        <w:t xml:space="preserve"> </w:t>
      </w:r>
      <w:r w:rsidR="006A359D" w:rsidRPr="005D0A19">
        <w:rPr>
          <w:rFonts w:ascii="Times New Roman" w:hAnsi="Times New Roman"/>
          <w:sz w:val="24"/>
          <w:szCs w:val="24"/>
          <w:lang w:val="en-US"/>
        </w:rPr>
        <w:t xml:space="preserve">the </w:t>
      </w:r>
      <w:r w:rsidR="00C5223E" w:rsidRPr="005D0A19">
        <w:rPr>
          <w:rFonts w:ascii="Times New Roman" w:hAnsi="Times New Roman"/>
          <w:sz w:val="24"/>
          <w:szCs w:val="24"/>
          <w:lang w:val="en-US"/>
        </w:rPr>
        <w:t>American burying beetle (</w:t>
      </w:r>
      <w:r w:rsidR="00C5223E" w:rsidRPr="005D0A19">
        <w:rPr>
          <w:rFonts w:ascii="Times New Roman" w:hAnsi="Times New Roman"/>
          <w:i/>
          <w:sz w:val="24"/>
          <w:szCs w:val="24"/>
          <w:lang w:val="en-US"/>
        </w:rPr>
        <w:t>N. americanus</w:t>
      </w:r>
      <w:r w:rsidR="00C5223E" w:rsidRPr="005D0A19">
        <w:rPr>
          <w:rFonts w:ascii="Times New Roman" w:hAnsi="Times New Roman"/>
          <w:sz w:val="24"/>
          <w:szCs w:val="24"/>
          <w:lang w:val="en-US"/>
        </w:rPr>
        <w:t>) (e.g.</w:t>
      </w:r>
      <w:r w:rsidR="007D5E29">
        <w:rPr>
          <w:rFonts w:ascii="Times New Roman" w:hAnsi="Times New Roman"/>
          <w:sz w:val="24"/>
          <w:szCs w:val="24"/>
          <w:lang w:val="en-US"/>
        </w:rPr>
        <w:t>,</w:t>
      </w:r>
      <w:r w:rsidR="00C5223E" w:rsidRPr="005D0A19">
        <w:rPr>
          <w:rFonts w:ascii="Times New Roman" w:hAnsi="Times New Roman"/>
          <w:sz w:val="24"/>
          <w:szCs w:val="24"/>
          <w:lang w:val="en-US"/>
        </w:rPr>
        <w:t xml:space="preserve"> </w:t>
      </w:r>
      <w:r w:rsidR="00454685" w:rsidRPr="005D0A19">
        <w:rPr>
          <w:rFonts w:ascii="Times New Roman" w:hAnsi="Times New Roman"/>
          <w:sz w:val="24"/>
          <w:szCs w:val="24"/>
          <w:lang w:val="en-US"/>
        </w:rPr>
        <w:fldChar w:fldCharType="begin" w:fldLock="1"/>
      </w:r>
      <w:r w:rsidR="00005D5A">
        <w:rPr>
          <w:rFonts w:ascii="Times New Roman" w:hAnsi="Times New Roman"/>
          <w:sz w:val="24"/>
          <w:szCs w:val="24"/>
          <w:lang w:val="en-US"/>
        </w:rPr>
        <w:instrText>ADDIN CSL_CITATION { "citationItems" : [ { "id" : "ITEM-1", "itemData" : { "author" : [ { "dropping-particle" : "", "family" : "Anderson", "given" : "Robert S", "non-dropping-particle" : "", "parse-names" : false, "suffix" : "" } ], "container-title" : "The Coleopterists Bulletin", "id" : "ITEM-1", "issue" : "2", "issued" : { "date-parts" : [ [ "1982" ] ] }, "page" : "362-365", "title" : "On the Decreasing Abundance of Nicrophorus americanus Olivier (Coleoptera: Silphidae) in Eastern North America", "type" : "article-journal", "volume" : "36" }, "uris" : [ "http://www.mendeley.com/documents/?uuid=fb82d7ce-7143-4fc4-98a0-a7b2de90693f" ] }, { "id" : "ITEM-2", "itemData" : { "author" : [ { "dropping-particle" : "V", "family" : "Lomolino", "given" : "Mark", "non-dropping-particle" : "", "parse-names" : false, "suffix" : "" }, { "dropping-particle" : "", "family" : "Creighton", "given" : "J Curtis", "non-dropping-particle" : "", "parse-names" : false, "suffix" : "" }, { "dropping-particle" : "", "family" : "Schnell", "given" : "Gary D", "non-dropping-particle" : "", "parse-names" : false, "suffix" : "" }, { "dropping-particle" : "", "family" : "Certain", "given" : "David L", "non-dropping-particle" : "", "parse-names" : false, "suffix" : "" } ], "container-title" : "Conservation Biology", "id" : "ITEM-2", "issue" : "3", "issued" : { "date-parts" : [ [ "1995" ] ] }, "page" : "605-614", "title" : "Ecology and Conservation of the Endangered American Burying Beetle (Nicrophorus americanus)", "type" : "article-journal", "volume" : "9" }, "uris" : [ "http://www.mendeley.com/documents/?uuid=6813ae45-7905-4202-b12f-d17dcf71c888" ] }, { "id" : "ITEM-3", "itemData" : { "author" : [ { "dropping-particle" : "", "family" : "Amaral", "given" : "Michael", "non-dropping-particle" : "", "parse-names" : false, "suffix" : "" }, { "dropping-particle" : "", "family" : "Kozol", "given" : "Andrea", "non-dropping-particle" : "", "parse-names" : false, "suffix" : "" }, { "dropping-particle" : "", "family" : "French", "given" : "Thomas", "non-dropping-particle" : "", "parse-names" : false, "suffix" : "" } ], "container-title" : "Northeastern Naturalist", "id" : "ITEM-3", "issue" : "3", "issued" : { "date-parts" : [ [ "1997" ] ] }, "page" : "121-132", "title" : "Conservation Status and Reintroduction of the Endangered American Burying Beetle", "type" : "article-journal", "volume" : "4" }, "uris" : [ "http://www.mendeley.com/documents/?uuid=70620392-736c-4184-8d6b-0ae0f4665f62" ] }, { "id" : "ITEM-4", "itemData" : { "DOI" : "10.1007/s10841-010-9280-8", "ISBN" : "1084101092", "author" : [ { "dropping-particle" : "", "family" : "Crawford", "given" : "Priscilla H C", "non-dropping-particle" : "", "parse-names" : false, "suffix" : "" }, { "dropping-particle" : "", "family" : "Hoagland", "given" : "Bruce W", "non-dropping-particle" : "", "parse-names" : false, "suffix" : "" } ], "container-title" : "Journal of Insect Conservation", "id" : "ITEM-4", "issued" : { "date-parts" : [ [ "2010" ] ] }, "page" : "511-521", "title" : "Using Species Distribution Models to Guide Conservation at the State Level: the Endangered American Burying Beetle (Nicrophorus americanus) in Oklahoma", "type" : "article-journal", "volume" : "14" }, "uris" : [ "http://www.mendeley.com/documents/?uuid=2e2b4ed7-4cc6-4362-a9a9-ddc7f98afa0f" ] } ], "mendeley" : { "formattedCitation" : "(Anderson, 1982b; Lomolino &lt;i&gt;et al.&lt;/i&gt;, 1995; Amaral &lt;i&gt;et al.&lt;/i&gt;, 1997; Crawford &amp; Hoagland, 2010)", "manualFormatting" : "Anderson, 1982b; Lomolino et al., 1995; Amaral et al., 1997; Crawford &amp; Hoagland, 2010)", "plainTextFormattedCitation" : "(Anderson, 1982b; Lomolino et al., 1995; Amaral et al., 1997; Crawford &amp; Hoagland, 2010)", "previouslyFormattedCitation" : "(Anderson, 1982b; Lomolino &lt;i&gt;et al.&lt;/i&gt;, 1995; Amaral &lt;i&gt;et al.&lt;/i&gt;, 1997; Crawford &amp; Hoagland, 2010)" }, "properties" : { "noteIndex" : 0 }, "schema" : "https://github.com/citation-style-language/schema/raw/master/csl-citation.json" }</w:instrText>
      </w:r>
      <w:r w:rsidR="00454685" w:rsidRPr="005D0A19">
        <w:rPr>
          <w:rFonts w:ascii="Times New Roman" w:hAnsi="Times New Roman"/>
          <w:sz w:val="24"/>
          <w:szCs w:val="24"/>
          <w:lang w:val="en-US"/>
        </w:rPr>
        <w:fldChar w:fldCharType="separate"/>
      </w:r>
      <w:r w:rsidR="00C5223E" w:rsidRPr="005D0A19">
        <w:rPr>
          <w:rFonts w:ascii="Times New Roman" w:hAnsi="Times New Roman"/>
          <w:noProof/>
          <w:sz w:val="24"/>
          <w:szCs w:val="24"/>
          <w:lang w:val="en-US"/>
        </w:rPr>
        <w:t>Anderson</w:t>
      </w:r>
      <w:r w:rsidR="002406CB" w:rsidRPr="005D0A19">
        <w:rPr>
          <w:rFonts w:ascii="Times New Roman" w:hAnsi="Times New Roman"/>
          <w:noProof/>
          <w:sz w:val="24"/>
          <w:szCs w:val="24"/>
          <w:lang w:val="en-US"/>
        </w:rPr>
        <w:t>,</w:t>
      </w:r>
      <w:r w:rsidR="00C5223E" w:rsidRPr="005D0A19">
        <w:rPr>
          <w:rFonts w:ascii="Times New Roman" w:hAnsi="Times New Roman"/>
          <w:noProof/>
          <w:sz w:val="24"/>
          <w:szCs w:val="24"/>
          <w:lang w:val="en-US"/>
        </w:rPr>
        <w:t xml:space="preserve"> 1982b; Lomolino </w:t>
      </w:r>
      <w:r w:rsidR="00C5223E" w:rsidRPr="00B10E85">
        <w:rPr>
          <w:rFonts w:ascii="Times New Roman" w:hAnsi="Times New Roman"/>
          <w:i/>
          <w:noProof/>
          <w:sz w:val="24"/>
          <w:szCs w:val="24"/>
          <w:lang w:val="en-US"/>
        </w:rPr>
        <w:t>et al</w:t>
      </w:r>
      <w:r w:rsidR="00C5223E" w:rsidRPr="005D0A19">
        <w:rPr>
          <w:rFonts w:ascii="Times New Roman" w:hAnsi="Times New Roman"/>
          <w:noProof/>
          <w:sz w:val="24"/>
          <w:szCs w:val="24"/>
          <w:lang w:val="en-US"/>
        </w:rPr>
        <w:t>.</w:t>
      </w:r>
      <w:r w:rsidR="002406CB" w:rsidRPr="005D0A19">
        <w:rPr>
          <w:rFonts w:ascii="Times New Roman" w:hAnsi="Times New Roman"/>
          <w:noProof/>
          <w:sz w:val="24"/>
          <w:szCs w:val="24"/>
          <w:lang w:val="en-US"/>
        </w:rPr>
        <w:t>,</w:t>
      </w:r>
      <w:r w:rsidR="00C5223E" w:rsidRPr="005D0A19">
        <w:rPr>
          <w:rFonts w:ascii="Times New Roman" w:hAnsi="Times New Roman"/>
          <w:noProof/>
          <w:sz w:val="24"/>
          <w:szCs w:val="24"/>
          <w:lang w:val="en-US"/>
        </w:rPr>
        <w:t xml:space="preserve"> 1995; Amaral et al.</w:t>
      </w:r>
      <w:r w:rsidR="002406CB" w:rsidRPr="005D0A19">
        <w:rPr>
          <w:rFonts w:ascii="Times New Roman" w:hAnsi="Times New Roman"/>
          <w:noProof/>
          <w:sz w:val="24"/>
          <w:szCs w:val="24"/>
          <w:lang w:val="en-US"/>
        </w:rPr>
        <w:t>,</w:t>
      </w:r>
      <w:r w:rsidR="00C5223E" w:rsidRPr="005D0A19">
        <w:rPr>
          <w:rFonts w:ascii="Times New Roman" w:hAnsi="Times New Roman"/>
          <w:noProof/>
          <w:sz w:val="24"/>
          <w:szCs w:val="24"/>
          <w:lang w:val="en-US"/>
        </w:rPr>
        <w:t xml:space="preserve"> 1997; Crawford &amp; Hoagland</w:t>
      </w:r>
      <w:r w:rsidR="002406CB" w:rsidRPr="005D0A19">
        <w:rPr>
          <w:rFonts w:ascii="Times New Roman" w:hAnsi="Times New Roman"/>
          <w:noProof/>
          <w:sz w:val="24"/>
          <w:szCs w:val="24"/>
          <w:lang w:val="en-US"/>
        </w:rPr>
        <w:t>,</w:t>
      </w:r>
      <w:r w:rsidR="00C5223E" w:rsidRPr="005D0A19">
        <w:rPr>
          <w:rFonts w:ascii="Times New Roman" w:hAnsi="Times New Roman"/>
          <w:noProof/>
          <w:sz w:val="24"/>
          <w:szCs w:val="24"/>
          <w:lang w:val="en-US"/>
        </w:rPr>
        <w:t xml:space="preserve"> 2010)</w:t>
      </w:r>
      <w:r w:rsidR="00454685" w:rsidRPr="005D0A19">
        <w:rPr>
          <w:rFonts w:ascii="Times New Roman" w:hAnsi="Times New Roman"/>
          <w:sz w:val="24"/>
          <w:szCs w:val="24"/>
          <w:lang w:val="en-US"/>
        </w:rPr>
        <w:fldChar w:fldCharType="end"/>
      </w:r>
      <w:r w:rsidR="00392121">
        <w:rPr>
          <w:rFonts w:ascii="Times New Roman" w:hAnsi="Times New Roman"/>
          <w:sz w:val="24"/>
          <w:szCs w:val="24"/>
          <w:lang w:val="en-US"/>
        </w:rPr>
        <w:t xml:space="preserve"> </w:t>
      </w:r>
      <w:commentRangeStart w:id="25"/>
      <w:r w:rsidR="00392121">
        <w:rPr>
          <w:rFonts w:ascii="Times New Roman" w:hAnsi="Times New Roman"/>
          <w:sz w:val="24"/>
          <w:szCs w:val="24"/>
          <w:lang w:val="en-US"/>
        </w:rPr>
        <w:t xml:space="preserve">and we are obliged to take care of them as well. </w:t>
      </w:r>
      <w:commentRangeEnd w:id="25"/>
      <w:r w:rsidR="003A2DF9">
        <w:rPr>
          <w:rStyle w:val="Odkaznakoment"/>
        </w:rPr>
        <w:commentReference w:id="25"/>
      </w:r>
    </w:p>
    <w:p w:rsidR="00C5223E" w:rsidRPr="005D0A19" w:rsidRDefault="00C5223E" w:rsidP="00307F57">
      <w:pPr>
        <w:spacing w:after="0" w:line="480" w:lineRule="auto"/>
        <w:jc w:val="both"/>
        <w:rPr>
          <w:rFonts w:ascii="Times New Roman" w:hAnsi="Times New Roman"/>
          <w:sz w:val="24"/>
          <w:szCs w:val="24"/>
          <w:lang w:val="en-US"/>
        </w:rPr>
      </w:pPr>
    </w:p>
    <w:p w:rsidR="00CA5DD6" w:rsidRPr="005D0A19" w:rsidRDefault="00CA5DD6" w:rsidP="00CA5DD6">
      <w:pPr>
        <w:spacing w:after="0" w:line="480" w:lineRule="auto"/>
        <w:rPr>
          <w:rFonts w:ascii="Times New Roman" w:hAnsi="Times New Roman"/>
          <w:sz w:val="24"/>
          <w:szCs w:val="24"/>
          <w:lang w:val="en-US"/>
        </w:rPr>
      </w:pPr>
      <w:r w:rsidRPr="005D0A19">
        <w:rPr>
          <w:rFonts w:ascii="Times New Roman" w:hAnsi="Times New Roman"/>
          <w:sz w:val="24"/>
          <w:szCs w:val="24"/>
          <w:lang w:val="en-US"/>
        </w:rPr>
        <w:t>ACKNOWLEDGEMENTS</w:t>
      </w:r>
    </w:p>
    <w:p w:rsidR="00CA5DD6" w:rsidRPr="005D0A19" w:rsidRDefault="00CA5DD6" w:rsidP="00595257">
      <w:pPr>
        <w:spacing w:after="0" w:line="480" w:lineRule="auto"/>
        <w:ind w:firstLine="216"/>
        <w:jc w:val="both"/>
        <w:rPr>
          <w:rFonts w:ascii="Times New Roman" w:hAnsi="Times New Roman"/>
          <w:sz w:val="24"/>
          <w:szCs w:val="24"/>
          <w:lang w:val="en-US"/>
        </w:rPr>
      </w:pPr>
      <w:r w:rsidRPr="005D0A19">
        <w:rPr>
          <w:rFonts w:ascii="Times New Roman" w:hAnsi="Times New Roman"/>
          <w:sz w:val="24"/>
          <w:szCs w:val="24"/>
          <w:lang w:val="en-US"/>
        </w:rPr>
        <w:t xml:space="preserve">We would like </w:t>
      </w:r>
      <w:r w:rsidR="00D80458" w:rsidRPr="005D0A19">
        <w:rPr>
          <w:rFonts w:ascii="Times New Roman" w:hAnsi="Times New Roman"/>
          <w:sz w:val="24"/>
          <w:szCs w:val="24"/>
          <w:lang w:val="en-US"/>
        </w:rPr>
        <w:t xml:space="preserve">to </w:t>
      </w:r>
      <w:r w:rsidRPr="005D0A19">
        <w:rPr>
          <w:rFonts w:ascii="Times New Roman" w:hAnsi="Times New Roman"/>
          <w:sz w:val="24"/>
          <w:szCs w:val="24"/>
          <w:lang w:val="en-US"/>
        </w:rPr>
        <w:t xml:space="preserve">thank </w:t>
      </w:r>
      <w:proofErr w:type="spellStart"/>
      <w:r w:rsidRPr="005D0A19">
        <w:rPr>
          <w:rFonts w:ascii="Times New Roman" w:hAnsi="Times New Roman"/>
          <w:sz w:val="24"/>
          <w:szCs w:val="24"/>
          <w:lang w:val="en-US"/>
        </w:rPr>
        <w:t>Miroslav</w:t>
      </w:r>
      <w:proofErr w:type="spellEnd"/>
      <w:r w:rsidRPr="005D0A19">
        <w:rPr>
          <w:rFonts w:ascii="Times New Roman" w:hAnsi="Times New Roman"/>
          <w:sz w:val="24"/>
          <w:szCs w:val="24"/>
          <w:lang w:val="en-US"/>
        </w:rPr>
        <w:t xml:space="preserve"> </w:t>
      </w:r>
      <w:proofErr w:type="spellStart"/>
      <w:r w:rsidRPr="005D0A19">
        <w:rPr>
          <w:rFonts w:ascii="Times New Roman" w:hAnsi="Times New Roman"/>
          <w:sz w:val="24"/>
          <w:szCs w:val="24"/>
          <w:lang w:val="en-US"/>
        </w:rPr>
        <w:t>Šálek</w:t>
      </w:r>
      <w:proofErr w:type="spellEnd"/>
      <w:r w:rsidRPr="005D0A19">
        <w:rPr>
          <w:rFonts w:ascii="Times New Roman" w:hAnsi="Times New Roman"/>
          <w:sz w:val="24"/>
          <w:szCs w:val="24"/>
          <w:lang w:val="en-US"/>
        </w:rPr>
        <w:t xml:space="preserve"> for his help with experimental design; </w:t>
      </w:r>
      <w:proofErr w:type="spellStart"/>
      <w:r w:rsidRPr="005D0A19">
        <w:rPr>
          <w:rFonts w:ascii="Times New Roman" w:hAnsi="Times New Roman"/>
          <w:sz w:val="24"/>
          <w:szCs w:val="24"/>
          <w:lang w:val="en-US"/>
        </w:rPr>
        <w:t>Jiří</w:t>
      </w:r>
      <w:proofErr w:type="spellEnd"/>
      <w:r w:rsidRPr="005D0A19">
        <w:rPr>
          <w:rFonts w:ascii="Times New Roman" w:hAnsi="Times New Roman"/>
          <w:sz w:val="24"/>
          <w:szCs w:val="24"/>
          <w:lang w:val="en-US"/>
        </w:rPr>
        <w:t xml:space="preserve"> </w:t>
      </w:r>
      <w:proofErr w:type="spellStart"/>
      <w:r w:rsidRPr="005D0A19">
        <w:rPr>
          <w:rFonts w:ascii="Times New Roman" w:hAnsi="Times New Roman"/>
          <w:sz w:val="24"/>
          <w:szCs w:val="24"/>
          <w:lang w:val="en-US"/>
        </w:rPr>
        <w:t>Vojar</w:t>
      </w:r>
      <w:proofErr w:type="spellEnd"/>
      <w:r w:rsidR="00DC6B54" w:rsidRPr="005D0A19">
        <w:rPr>
          <w:rFonts w:ascii="Times New Roman" w:hAnsi="Times New Roman"/>
          <w:sz w:val="24"/>
          <w:szCs w:val="24"/>
          <w:lang w:val="en-US"/>
        </w:rPr>
        <w:t>,</w:t>
      </w:r>
      <w:r w:rsidRPr="005D0A19">
        <w:rPr>
          <w:rFonts w:ascii="Times New Roman" w:hAnsi="Times New Roman"/>
          <w:sz w:val="24"/>
          <w:szCs w:val="24"/>
          <w:lang w:val="en-US"/>
        </w:rPr>
        <w:t xml:space="preserve"> </w:t>
      </w:r>
      <w:proofErr w:type="spellStart"/>
      <w:r w:rsidR="00DC6B54" w:rsidRPr="005D0A19">
        <w:rPr>
          <w:rFonts w:ascii="Times New Roman" w:hAnsi="Times New Roman"/>
          <w:sz w:val="24"/>
          <w:szCs w:val="24"/>
          <w:lang w:val="en-US"/>
        </w:rPr>
        <w:t>Filip</w:t>
      </w:r>
      <w:proofErr w:type="spellEnd"/>
      <w:r w:rsidR="00DC6B54" w:rsidRPr="005D0A19">
        <w:rPr>
          <w:rFonts w:ascii="Times New Roman" w:hAnsi="Times New Roman"/>
          <w:sz w:val="24"/>
          <w:szCs w:val="24"/>
          <w:lang w:val="en-US"/>
        </w:rPr>
        <w:t xml:space="preserve"> </w:t>
      </w:r>
      <w:proofErr w:type="spellStart"/>
      <w:r w:rsidR="00DC6B54" w:rsidRPr="005D0A19">
        <w:rPr>
          <w:rFonts w:ascii="Times New Roman" w:hAnsi="Times New Roman"/>
          <w:sz w:val="24"/>
          <w:szCs w:val="24"/>
          <w:lang w:val="en-US"/>
        </w:rPr>
        <w:t>Harabiš</w:t>
      </w:r>
      <w:proofErr w:type="spellEnd"/>
      <w:r w:rsidR="00DC6B54" w:rsidRPr="005D0A19">
        <w:rPr>
          <w:rFonts w:ascii="Times New Roman" w:hAnsi="Times New Roman"/>
          <w:sz w:val="24"/>
          <w:szCs w:val="24"/>
          <w:lang w:val="en-US"/>
        </w:rPr>
        <w:t xml:space="preserve"> </w:t>
      </w:r>
      <w:r w:rsidRPr="005D0A19">
        <w:rPr>
          <w:rFonts w:ascii="Times New Roman" w:hAnsi="Times New Roman"/>
          <w:sz w:val="24"/>
          <w:szCs w:val="24"/>
          <w:lang w:val="en-US"/>
        </w:rPr>
        <w:t xml:space="preserve">and Michal Knapp for their </w:t>
      </w:r>
      <w:r w:rsidR="003540B7" w:rsidRPr="005D0A19">
        <w:rPr>
          <w:rFonts w:ascii="Times New Roman" w:hAnsi="Times New Roman"/>
          <w:sz w:val="24"/>
          <w:szCs w:val="24"/>
          <w:lang w:val="en-US"/>
        </w:rPr>
        <w:t xml:space="preserve">assistance </w:t>
      </w:r>
      <w:r w:rsidRPr="005D0A19">
        <w:rPr>
          <w:rFonts w:ascii="Times New Roman" w:hAnsi="Times New Roman"/>
          <w:sz w:val="24"/>
          <w:szCs w:val="24"/>
          <w:lang w:val="en-US"/>
        </w:rPr>
        <w:t>with statistical analysis</w:t>
      </w:r>
      <w:r w:rsidR="00967781" w:rsidRPr="005D0A19">
        <w:rPr>
          <w:rFonts w:ascii="Times New Roman" w:hAnsi="Times New Roman"/>
          <w:sz w:val="24"/>
          <w:szCs w:val="24"/>
          <w:lang w:val="en-US"/>
        </w:rPr>
        <w:t>;</w:t>
      </w:r>
      <w:r w:rsidRPr="005D0A19">
        <w:rPr>
          <w:rFonts w:ascii="Times New Roman" w:hAnsi="Times New Roman"/>
          <w:sz w:val="24"/>
          <w:szCs w:val="24"/>
          <w:lang w:val="en-US"/>
        </w:rPr>
        <w:t xml:space="preserve"> and especially Lucia </w:t>
      </w:r>
      <w:proofErr w:type="spellStart"/>
      <w:r w:rsidRPr="005D0A19">
        <w:rPr>
          <w:rFonts w:ascii="Times New Roman" w:hAnsi="Times New Roman"/>
          <w:sz w:val="24"/>
          <w:szCs w:val="24"/>
          <w:lang w:val="en-US"/>
        </w:rPr>
        <w:t>Lvová</w:t>
      </w:r>
      <w:proofErr w:type="spellEnd"/>
      <w:r w:rsidRPr="005D0A19">
        <w:rPr>
          <w:rFonts w:ascii="Times New Roman" w:hAnsi="Times New Roman"/>
          <w:sz w:val="24"/>
          <w:szCs w:val="24"/>
          <w:lang w:val="en-US"/>
        </w:rPr>
        <w:t xml:space="preserve"> (</w:t>
      </w:r>
      <w:proofErr w:type="spellStart"/>
      <w:r w:rsidRPr="005D0A19">
        <w:rPr>
          <w:rFonts w:ascii="Times New Roman" w:hAnsi="Times New Roman"/>
          <w:sz w:val="24"/>
          <w:szCs w:val="24"/>
          <w:lang w:val="en-US"/>
        </w:rPr>
        <w:t>Chlumeck</w:t>
      </w:r>
      <w:r w:rsidR="002406CB" w:rsidRPr="005D0A19">
        <w:rPr>
          <w:rFonts w:ascii="Times New Roman" w:hAnsi="Times New Roman"/>
          <w:sz w:val="24"/>
          <w:szCs w:val="24"/>
          <w:lang w:val="en-US"/>
        </w:rPr>
        <w:t>á</w:t>
      </w:r>
      <w:proofErr w:type="spellEnd"/>
      <w:r w:rsidRPr="005D0A19">
        <w:rPr>
          <w:rFonts w:ascii="Times New Roman" w:hAnsi="Times New Roman"/>
          <w:sz w:val="24"/>
          <w:szCs w:val="24"/>
          <w:lang w:val="en-US"/>
        </w:rPr>
        <w:t xml:space="preserve">), Helena </w:t>
      </w:r>
      <w:proofErr w:type="spellStart"/>
      <w:r w:rsidRPr="005D0A19">
        <w:rPr>
          <w:rFonts w:ascii="Times New Roman" w:hAnsi="Times New Roman"/>
          <w:sz w:val="24"/>
          <w:szCs w:val="24"/>
          <w:lang w:val="en-US"/>
        </w:rPr>
        <w:t>Šifrová</w:t>
      </w:r>
      <w:proofErr w:type="spellEnd"/>
      <w:r w:rsidRPr="005D0A19">
        <w:rPr>
          <w:rFonts w:ascii="Times New Roman" w:hAnsi="Times New Roman"/>
          <w:sz w:val="24"/>
          <w:szCs w:val="24"/>
          <w:lang w:val="en-US"/>
        </w:rPr>
        <w:t xml:space="preserve"> and </w:t>
      </w:r>
      <w:proofErr w:type="spellStart"/>
      <w:r w:rsidRPr="005D0A19">
        <w:rPr>
          <w:rFonts w:ascii="Times New Roman" w:hAnsi="Times New Roman"/>
          <w:sz w:val="24"/>
          <w:szCs w:val="24"/>
          <w:lang w:val="en-US"/>
        </w:rPr>
        <w:t>Kateřina</w:t>
      </w:r>
      <w:proofErr w:type="spellEnd"/>
      <w:r w:rsidRPr="005D0A19">
        <w:rPr>
          <w:rFonts w:ascii="Times New Roman" w:hAnsi="Times New Roman"/>
          <w:sz w:val="24"/>
          <w:szCs w:val="24"/>
          <w:lang w:val="en-US"/>
        </w:rPr>
        <w:t xml:space="preserve"> </w:t>
      </w:r>
      <w:proofErr w:type="spellStart"/>
      <w:r w:rsidRPr="005D0A19">
        <w:rPr>
          <w:rFonts w:ascii="Times New Roman" w:hAnsi="Times New Roman"/>
          <w:sz w:val="24"/>
          <w:szCs w:val="24"/>
          <w:lang w:val="en-US"/>
        </w:rPr>
        <w:t>Štefúnová</w:t>
      </w:r>
      <w:proofErr w:type="spellEnd"/>
      <w:r w:rsidRPr="005D0A19">
        <w:rPr>
          <w:rFonts w:ascii="Times New Roman" w:hAnsi="Times New Roman"/>
          <w:sz w:val="24"/>
          <w:szCs w:val="24"/>
          <w:lang w:val="en-US"/>
        </w:rPr>
        <w:t xml:space="preserve"> for their </w:t>
      </w:r>
      <w:r w:rsidR="003540B7" w:rsidRPr="005D0A19">
        <w:rPr>
          <w:rFonts w:ascii="Times New Roman" w:hAnsi="Times New Roman"/>
          <w:sz w:val="24"/>
          <w:szCs w:val="24"/>
          <w:lang w:val="en-US"/>
        </w:rPr>
        <w:t>hard work during</w:t>
      </w:r>
      <w:r w:rsidRPr="005D0A19">
        <w:rPr>
          <w:rFonts w:ascii="Times New Roman" w:hAnsi="Times New Roman"/>
          <w:sz w:val="24"/>
          <w:szCs w:val="24"/>
          <w:lang w:val="en-US"/>
        </w:rPr>
        <w:t xml:space="preserve"> </w:t>
      </w:r>
      <w:r w:rsidR="00755D2C" w:rsidRPr="005D0A19">
        <w:rPr>
          <w:rFonts w:ascii="Times New Roman" w:hAnsi="Times New Roman"/>
          <w:sz w:val="24"/>
          <w:szCs w:val="24"/>
          <w:lang w:val="en-US"/>
        </w:rPr>
        <w:t xml:space="preserve">the </w:t>
      </w:r>
      <w:r w:rsidRPr="005D0A19">
        <w:rPr>
          <w:rFonts w:ascii="Times New Roman" w:hAnsi="Times New Roman"/>
          <w:sz w:val="24"/>
          <w:szCs w:val="24"/>
          <w:lang w:val="en-US"/>
        </w:rPr>
        <w:t>sampling, identification and preparation of our beloved beetles. This project was supported by</w:t>
      </w:r>
      <w:r w:rsidR="006E387C" w:rsidRPr="005D0A19">
        <w:rPr>
          <w:rFonts w:ascii="Times New Roman" w:hAnsi="Times New Roman"/>
          <w:sz w:val="24"/>
          <w:szCs w:val="24"/>
          <w:lang w:val="en-US"/>
        </w:rPr>
        <w:t xml:space="preserve"> </w:t>
      </w:r>
      <w:r w:rsidR="00755D2C" w:rsidRPr="005D0A19">
        <w:rPr>
          <w:rFonts w:ascii="Times New Roman" w:hAnsi="Times New Roman"/>
          <w:sz w:val="24"/>
          <w:szCs w:val="24"/>
          <w:lang w:val="en-US"/>
        </w:rPr>
        <w:t>the</w:t>
      </w:r>
      <w:r w:rsidRPr="005D0A19">
        <w:rPr>
          <w:rFonts w:ascii="Times New Roman" w:hAnsi="Times New Roman"/>
          <w:sz w:val="24"/>
          <w:szCs w:val="24"/>
          <w:lang w:val="en-US"/>
        </w:rPr>
        <w:t xml:space="preserve"> Internal Grant Agency of the Faculty of Environmental Sciences, CULS Prague (</w:t>
      </w:r>
      <w:r w:rsidR="004A3C52">
        <w:rPr>
          <w:rFonts w:ascii="Times New Roman" w:hAnsi="Times New Roman"/>
          <w:sz w:val="24"/>
          <w:szCs w:val="24"/>
          <w:lang w:val="en-US"/>
        </w:rPr>
        <w:t>4211013123130</w:t>
      </w:r>
      <w:r w:rsidR="000D6101" w:rsidRPr="005D0A19">
        <w:rPr>
          <w:rFonts w:ascii="Times New Roman" w:hAnsi="Times New Roman"/>
          <w:sz w:val="24"/>
          <w:szCs w:val="24"/>
          <w:lang w:val="en-US"/>
        </w:rPr>
        <w:t>20144228</w:t>
      </w:r>
      <w:r w:rsidRPr="005D0A19">
        <w:rPr>
          <w:rFonts w:ascii="Times New Roman" w:hAnsi="Times New Roman"/>
          <w:sz w:val="24"/>
          <w:szCs w:val="24"/>
          <w:lang w:val="en-US"/>
        </w:rPr>
        <w:t>).</w:t>
      </w:r>
    </w:p>
    <w:p w:rsidR="00CA5DD6" w:rsidRPr="005D0A19" w:rsidRDefault="00CA5DD6" w:rsidP="00307F57">
      <w:pPr>
        <w:spacing w:after="0" w:line="480" w:lineRule="auto"/>
        <w:jc w:val="both"/>
        <w:rPr>
          <w:rFonts w:ascii="Times New Roman" w:hAnsi="Times New Roman"/>
          <w:sz w:val="24"/>
          <w:szCs w:val="24"/>
          <w:lang w:val="en-US"/>
        </w:rPr>
      </w:pPr>
    </w:p>
    <w:p w:rsidR="00143064" w:rsidRPr="005D0A19" w:rsidRDefault="004C3D71" w:rsidP="00143064">
      <w:pPr>
        <w:pStyle w:val="Nadpis1"/>
        <w:rPr>
          <w:lang w:val="en-US"/>
        </w:rPr>
      </w:pPr>
      <w:bookmarkStart w:id="26" w:name="_Toc379133450"/>
      <w:r w:rsidRPr="005D0A19">
        <w:rPr>
          <w:lang w:val="en-US"/>
        </w:rPr>
        <w:lastRenderedPageBreak/>
        <w:t>REFERENCES</w:t>
      </w:r>
      <w:bookmarkEnd w:id="26"/>
    </w:p>
    <w:p w:rsidR="00470177" w:rsidRPr="00470177" w:rsidRDefault="00454685">
      <w:pPr>
        <w:pStyle w:val="Normlnweb"/>
        <w:divId w:val="672531293"/>
        <w:rPr>
          <w:rFonts w:ascii="Calibri" w:eastAsiaTheme="minorEastAsia" w:hAnsi="Calibri"/>
          <w:noProof/>
        </w:rPr>
      </w:pPr>
      <w:r w:rsidRPr="005D0A19">
        <w:rPr>
          <w:rFonts w:ascii="Calibri" w:hAnsi="Calibri"/>
          <w:lang w:val="en-US" w:eastAsia="ar-SA"/>
        </w:rPr>
        <w:fldChar w:fldCharType="begin" w:fldLock="1"/>
      </w:r>
      <w:r w:rsidR="00141241" w:rsidRPr="005D0A19">
        <w:rPr>
          <w:rFonts w:ascii="Calibri" w:hAnsi="Calibri"/>
          <w:lang w:val="en-US" w:eastAsia="ar-SA"/>
        </w:rPr>
        <w:instrText xml:space="preserve">ADDIN Mendeley Bibliography CSL_BIBLIOGRAPHY </w:instrText>
      </w:r>
      <w:r w:rsidRPr="005D0A19">
        <w:rPr>
          <w:rFonts w:ascii="Calibri" w:hAnsi="Calibri"/>
          <w:lang w:val="en-US" w:eastAsia="ar-SA"/>
        </w:rPr>
        <w:fldChar w:fldCharType="separate"/>
      </w:r>
      <w:r w:rsidR="00470177" w:rsidRPr="00470177">
        <w:rPr>
          <w:rFonts w:ascii="Calibri" w:hAnsi="Calibri"/>
          <w:smallCaps/>
          <w:noProof/>
        </w:rPr>
        <w:t>Alstad, D.</w:t>
      </w:r>
      <w:r w:rsidR="00470177" w:rsidRPr="00470177">
        <w:rPr>
          <w:rFonts w:ascii="Calibri" w:hAnsi="Calibri"/>
          <w:noProof/>
        </w:rPr>
        <w:t xml:space="preserve"> 1998: Population Structure and Conundrum of Local Adaptation. In </w:t>
      </w:r>
      <w:r w:rsidR="00470177" w:rsidRPr="00470177">
        <w:rPr>
          <w:rFonts w:ascii="Calibri" w:hAnsi="Calibri"/>
          <w:i/>
          <w:iCs/>
          <w:noProof/>
        </w:rPr>
        <w:t>Genetic Structure and Local Adaptation in Natural Insect Populations: Effects of Ecology, Life History and Behavior</w:t>
      </w:r>
      <w:r w:rsidR="00470177" w:rsidRPr="00470177">
        <w:rPr>
          <w:rFonts w:ascii="Calibri" w:hAnsi="Calibri"/>
          <w:noProof/>
        </w:rPr>
        <w:t xml:space="preserve"> (ed. by Mopper, S. &amp; Strauss, S.Y.). Springer-Science+Bussiness Media, B.V., Florence, pp. 3–21.</w:t>
      </w:r>
    </w:p>
    <w:p w:rsidR="00470177" w:rsidRPr="00470177" w:rsidRDefault="00470177">
      <w:pPr>
        <w:pStyle w:val="Normlnweb"/>
        <w:divId w:val="672531293"/>
        <w:rPr>
          <w:rFonts w:ascii="Calibri" w:hAnsi="Calibri"/>
          <w:noProof/>
        </w:rPr>
      </w:pPr>
      <w:r w:rsidRPr="00470177">
        <w:rPr>
          <w:rFonts w:ascii="Calibri" w:hAnsi="Calibri"/>
          <w:smallCaps/>
          <w:noProof/>
        </w:rPr>
        <w:t>Amaral, M., Kozol, A. &amp; French, T.</w:t>
      </w:r>
      <w:r w:rsidRPr="00470177">
        <w:rPr>
          <w:rFonts w:ascii="Calibri" w:hAnsi="Calibri"/>
          <w:noProof/>
        </w:rPr>
        <w:t xml:space="preserve"> 1997: Conservation Status and Reintroduction of the Endangered American Burying Beetle. </w:t>
      </w:r>
      <w:r w:rsidRPr="00470177">
        <w:rPr>
          <w:rFonts w:ascii="Calibri" w:hAnsi="Calibri"/>
          <w:i/>
          <w:iCs/>
          <w:noProof/>
        </w:rPr>
        <w:t>Northeastern Naturalist</w:t>
      </w:r>
      <w:r w:rsidRPr="00470177">
        <w:rPr>
          <w:rFonts w:ascii="Calibri" w:hAnsi="Calibri"/>
          <w:noProof/>
        </w:rPr>
        <w:t xml:space="preserve">, </w:t>
      </w:r>
      <w:r w:rsidRPr="00470177">
        <w:rPr>
          <w:rFonts w:ascii="Calibri" w:hAnsi="Calibri"/>
          <w:b/>
          <w:bCs/>
          <w:noProof/>
        </w:rPr>
        <w:t>4</w:t>
      </w:r>
      <w:r w:rsidRPr="00470177">
        <w:rPr>
          <w:rFonts w:ascii="Calibri" w:hAnsi="Calibri"/>
          <w:noProof/>
        </w:rPr>
        <w:t>, 121–132.</w:t>
      </w:r>
    </w:p>
    <w:p w:rsidR="00470177" w:rsidRPr="00470177" w:rsidRDefault="00470177">
      <w:pPr>
        <w:pStyle w:val="Normlnweb"/>
        <w:divId w:val="672531293"/>
        <w:rPr>
          <w:rFonts w:ascii="Calibri" w:hAnsi="Calibri"/>
          <w:noProof/>
        </w:rPr>
      </w:pPr>
      <w:r w:rsidRPr="00470177">
        <w:rPr>
          <w:rFonts w:ascii="Calibri" w:hAnsi="Calibri"/>
          <w:smallCaps/>
          <w:noProof/>
        </w:rPr>
        <w:t>Anderson, G.S.</w:t>
      </w:r>
      <w:r w:rsidRPr="00470177">
        <w:rPr>
          <w:rFonts w:ascii="Calibri" w:hAnsi="Calibri"/>
          <w:noProof/>
        </w:rPr>
        <w:t xml:space="preserve"> 2010: Factors That Influence Insect Succession on Carrion. In </w:t>
      </w:r>
      <w:r w:rsidRPr="00470177">
        <w:rPr>
          <w:rFonts w:ascii="Calibri" w:hAnsi="Calibri"/>
          <w:i/>
          <w:iCs/>
          <w:noProof/>
        </w:rPr>
        <w:t>Forensic Entomology: The Utility of Arthropods in Legal Investigation</w:t>
      </w:r>
      <w:r w:rsidRPr="00470177">
        <w:rPr>
          <w:rFonts w:ascii="Calibri" w:hAnsi="Calibri"/>
          <w:noProof/>
        </w:rPr>
        <w:t xml:space="preserve"> (ed. by Byrd, J.H. &amp; Castner, J.L.). CRC Press, London, pp. 201–250.</w:t>
      </w:r>
    </w:p>
    <w:p w:rsidR="00470177" w:rsidRPr="00470177" w:rsidRDefault="00470177">
      <w:pPr>
        <w:pStyle w:val="Normlnweb"/>
        <w:divId w:val="672531293"/>
        <w:rPr>
          <w:rFonts w:ascii="Calibri" w:hAnsi="Calibri"/>
          <w:noProof/>
        </w:rPr>
      </w:pPr>
      <w:r w:rsidRPr="00470177">
        <w:rPr>
          <w:rFonts w:ascii="Calibri" w:hAnsi="Calibri"/>
          <w:smallCaps/>
          <w:noProof/>
        </w:rPr>
        <w:t>Anderson, R.S.</w:t>
      </w:r>
      <w:r w:rsidRPr="00470177">
        <w:rPr>
          <w:rFonts w:ascii="Calibri" w:hAnsi="Calibri"/>
          <w:noProof/>
        </w:rPr>
        <w:t xml:space="preserve"> 1982a: Resource partitioning in carrion beetle (Coleoptera: Silphidae) fauna of southern Ontario: ecological and evolutionary considerations. </w:t>
      </w:r>
      <w:r w:rsidRPr="00470177">
        <w:rPr>
          <w:rFonts w:ascii="Calibri" w:hAnsi="Calibri"/>
          <w:i/>
          <w:iCs/>
          <w:noProof/>
        </w:rPr>
        <w:t>Canadian Journal of Zoology</w:t>
      </w:r>
      <w:r w:rsidRPr="00470177">
        <w:rPr>
          <w:rFonts w:ascii="Calibri" w:hAnsi="Calibri"/>
          <w:noProof/>
        </w:rPr>
        <w:t xml:space="preserve">, </w:t>
      </w:r>
      <w:r w:rsidRPr="00470177">
        <w:rPr>
          <w:rFonts w:ascii="Calibri" w:hAnsi="Calibri"/>
          <w:b/>
          <w:bCs/>
          <w:noProof/>
        </w:rPr>
        <w:t>60</w:t>
      </w:r>
      <w:r w:rsidRPr="00470177">
        <w:rPr>
          <w:rFonts w:ascii="Calibri" w:hAnsi="Calibri"/>
          <w:noProof/>
        </w:rPr>
        <w:t>, 1314–1325.</w:t>
      </w:r>
    </w:p>
    <w:p w:rsidR="00470177" w:rsidRPr="00470177" w:rsidRDefault="00470177">
      <w:pPr>
        <w:pStyle w:val="Normlnweb"/>
        <w:divId w:val="672531293"/>
        <w:rPr>
          <w:rFonts w:ascii="Calibri" w:hAnsi="Calibri"/>
          <w:noProof/>
        </w:rPr>
      </w:pPr>
      <w:r w:rsidRPr="00470177">
        <w:rPr>
          <w:rFonts w:ascii="Calibri" w:hAnsi="Calibri"/>
          <w:smallCaps/>
          <w:noProof/>
        </w:rPr>
        <w:t>Anderson, R.S.</w:t>
      </w:r>
      <w:r w:rsidRPr="00470177">
        <w:rPr>
          <w:rFonts w:ascii="Calibri" w:hAnsi="Calibri"/>
          <w:noProof/>
        </w:rPr>
        <w:t xml:space="preserve"> 1982b: On the Decreasing Abundance of Nicrophorus americanus Olivier (Coleoptera: Silphidae) in Eastern North America. </w:t>
      </w:r>
      <w:r w:rsidRPr="00470177">
        <w:rPr>
          <w:rFonts w:ascii="Calibri" w:hAnsi="Calibri"/>
          <w:i/>
          <w:iCs/>
          <w:noProof/>
        </w:rPr>
        <w:t>The Coleopterists Bulletin</w:t>
      </w:r>
      <w:r w:rsidRPr="00470177">
        <w:rPr>
          <w:rFonts w:ascii="Calibri" w:hAnsi="Calibri"/>
          <w:noProof/>
        </w:rPr>
        <w:t xml:space="preserve">, </w:t>
      </w:r>
      <w:r w:rsidRPr="00470177">
        <w:rPr>
          <w:rFonts w:ascii="Calibri" w:hAnsi="Calibri"/>
          <w:b/>
          <w:bCs/>
          <w:noProof/>
        </w:rPr>
        <w:t>36</w:t>
      </w:r>
      <w:r w:rsidRPr="00470177">
        <w:rPr>
          <w:rFonts w:ascii="Calibri" w:hAnsi="Calibri"/>
          <w:noProof/>
        </w:rPr>
        <w:t>, 362–365.</w:t>
      </w:r>
    </w:p>
    <w:p w:rsidR="00470177" w:rsidRPr="00470177" w:rsidRDefault="00470177">
      <w:pPr>
        <w:pStyle w:val="Normlnweb"/>
        <w:divId w:val="672531293"/>
        <w:rPr>
          <w:rFonts w:ascii="Calibri" w:hAnsi="Calibri"/>
          <w:noProof/>
        </w:rPr>
      </w:pPr>
      <w:r w:rsidRPr="00470177">
        <w:rPr>
          <w:rFonts w:ascii="Calibri" w:hAnsi="Calibri"/>
          <w:smallCaps/>
          <w:noProof/>
        </w:rPr>
        <w:t>Anderson, R.S. &amp; Peck, S.B.</w:t>
      </w:r>
      <w:r w:rsidRPr="00470177">
        <w:rPr>
          <w:rFonts w:ascii="Calibri" w:hAnsi="Calibri"/>
          <w:noProof/>
        </w:rPr>
        <w:t xml:space="preserve"> 1985: </w:t>
      </w:r>
      <w:r w:rsidRPr="00470177">
        <w:rPr>
          <w:rFonts w:ascii="Calibri" w:hAnsi="Calibri"/>
          <w:i/>
          <w:iCs/>
          <w:noProof/>
        </w:rPr>
        <w:t>The Insects and Arachnids of Canada, Part 13: The carrion beetles of Canada and Alaska (Coleoptera: Silphidae and Agyrtidae)</w:t>
      </w:r>
      <w:r w:rsidRPr="00470177">
        <w:rPr>
          <w:rFonts w:ascii="Calibri" w:hAnsi="Calibri"/>
          <w:noProof/>
        </w:rPr>
        <w:t>. Agriculture Canada, Ottawa, p. 121.</w:t>
      </w:r>
    </w:p>
    <w:p w:rsidR="00470177" w:rsidRPr="00470177" w:rsidRDefault="00470177">
      <w:pPr>
        <w:pStyle w:val="Normlnweb"/>
        <w:divId w:val="672531293"/>
        <w:rPr>
          <w:rFonts w:ascii="Calibri" w:hAnsi="Calibri"/>
          <w:noProof/>
        </w:rPr>
      </w:pPr>
      <w:r w:rsidRPr="00470177">
        <w:rPr>
          <w:rFonts w:ascii="Calibri" w:hAnsi="Calibri"/>
          <w:smallCaps/>
          <w:noProof/>
        </w:rPr>
        <w:t>Archer, M.S.</w:t>
      </w:r>
      <w:r w:rsidRPr="00470177">
        <w:rPr>
          <w:rFonts w:ascii="Calibri" w:hAnsi="Calibri"/>
          <w:noProof/>
        </w:rPr>
        <w:t xml:space="preserve"> 2003: Annual variation in arrival and departure times of carrion insects at carcasses: implications for succession studies in forensic entomology. </w:t>
      </w:r>
      <w:r w:rsidRPr="00470177">
        <w:rPr>
          <w:rFonts w:ascii="Calibri" w:hAnsi="Calibri"/>
          <w:i/>
          <w:iCs/>
          <w:noProof/>
        </w:rPr>
        <w:t>Australian Journal of Zoology</w:t>
      </w:r>
      <w:r w:rsidRPr="00470177">
        <w:rPr>
          <w:rFonts w:ascii="Calibri" w:hAnsi="Calibri"/>
          <w:noProof/>
        </w:rPr>
        <w:t xml:space="preserve">, </w:t>
      </w:r>
      <w:r w:rsidRPr="00470177">
        <w:rPr>
          <w:rFonts w:ascii="Calibri" w:hAnsi="Calibri"/>
          <w:b/>
          <w:bCs/>
          <w:noProof/>
        </w:rPr>
        <w:t>51</w:t>
      </w:r>
      <w:r w:rsidRPr="00470177">
        <w:rPr>
          <w:rFonts w:ascii="Calibri" w:hAnsi="Calibri"/>
          <w:noProof/>
        </w:rPr>
        <w:t>, 569–576.</w:t>
      </w:r>
    </w:p>
    <w:p w:rsidR="00470177" w:rsidRPr="00470177" w:rsidRDefault="00470177">
      <w:pPr>
        <w:pStyle w:val="Normlnweb"/>
        <w:divId w:val="672531293"/>
        <w:rPr>
          <w:rFonts w:ascii="Calibri" w:hAnsi="Calibri"/>
          <w:noProof/>
        </w:rPr>
      </w:pPr>
      <w:r w:rsidRPr="00470177">
        <w:rPr>
          <w:rFonts w:ascii="Calibri" w:hAnsi="Calibri"/>
          <w:smallCaps/>
          <w:noProof/>
        </w:rPr>
        <w:t>Bedick, J.C., Ratcliffe, B.C., Hoback, W.W. &amp; Higley, L.G.</w:t>
      </w:r>
      <w:r w:rsidRPr="00470177">
        <w:rPr>
          <w:rFonts w:ascii="Calibri" w:hAnsi="Calibri"/>
          <w:noProof/>
        </w:rPr>
        <w:t xml:space="preserve"> 1999: Distribution, ecology, and population dynamics of the American burying beetle [Nicrophorus americanus Olivier (Coleoptera , Silphidae)] in south-central Nebraska, USA. </w:t>
      </w:r>
      <w:r w:rsidRPr="00470177">
        <w:rPr>
          <w:rFonts w:ascii="Calibri" w:hAnsi="Calibri"/>
          <w:i/>
          <w:iCs/>
          <w:noProof/>
        </w:rPr>
        <w:t>Journal of Insect Conservation</w:t>
      </w:r>
      <w:r w:rsidRPr="00470177">
        <w:rPr>
          <w:rFonts w:ascii="Calibri" w:hAnsi="Calibri"/>
          <w:noProof/>
        </w:rPr>
        <w:t xml:space="preserve">, </w:t>
      </w:r>
      <w:r w:rsidRPr="00470177">
        <w:rPr>
          <w:rFonts w:ascii="Calibri" w:hAnsi="Calibri"/>
          <w:b/>
          <w:bCs/>
          <w:noProof/>
        </w:rPr>
        <w:t>3</w:t>
      </w:r>
      <w:r w:rsidRPr="00470177">
        <w:rPr>
          <w:rFonts w:ascii="Calibri" w:hAnsi="Calibri"/>
          <w:noProof/>
        </w:rPr>
        <w:t>, 171–181.</w:t>
      </w:r>
    </w:p>
    <w:p w:rsidR="00470177" w:rsidRPr="00470177" w:rsidRDefault="00470177">
      <w:pPr>
        <w:pStyle w:val="Normlnweb"/>
        <w:divId w:val="672531293"/>
        <w:rPr>
          <w:rFonts w:ascii="Calibri" w:hAnsi="Calibri"/>
          <w:noProof/>
        </w:rPr>
      </w:pPr>
      <w:r w:rsidRPr="00470177">
        <w:rPr>
          <w:rFonts w:ascii="Calibri" w:hAnsi="Calibri"/>
          <w:smallCaps/>
          <w:noProof/>
        </w:rPr>
        <w:t>Bishop, A.A., Hoback, W.W., Albrecht, M. &amp; Skinner, K.M.</w:t>
      </w:r>
      <w:r w:rsidRPr="00470177">
        <w:rPr>
          <w:rFonts w:ascii="Calibri" w:hAnsi="Calibri"/>
          <w:noProof/>
        </w:rPr>
        <w:t xml:space="preserve"> 2002: A Comparison of an Ecological Model and GIS Spatial Analysis to Describe Niche Partitioning Amongst Carrion Beetles in Nebraska. </w:t>
      </w:r>
      <w:r w:rsidRPr="00470177">
        <w:rPr>
          <w:rFonts w:ascii="Calibri" w:hAnsi="Calibri"/>
          <w:i/>
          <w:iCs/>
          <w:noProof/>
        </w:rPr>
        <w:t>Transactions in GIS</w:t>
      </w:r>
      <w:r w:rsidRPr="00470177">
        <w:rPr>
          <w:rFonts w:ascii="Calibri" w:hAnsi="Calibri"/>
          <w:noProof/>
        </w:rPr>
        <w:t xml:space="preserve">, </w:t>
      </w:r>
      <w:r w:rsidRPr="00470177">
        <w:rPr>
          <w:rFonts w:ascii="Calibri" w:hAnsi="Calibri"/>
          <w:b/>
          <w:bCs/>
          <w:noProof/>
        </w:rPr>
        <w:t>6</w:t>
      </w:r>
      <w:r w:rsidRPr="00470177">
        <w:rPr>
          <w:rFonts w:ascii="Calibri" w:hAnsi="Calibri"/>
          <w:noProof/>
        </w:rPr>
        <w:t>, 457–470.</w:t>
      </w:r>
    </w:p>
    <w:p w:rsidR="00470177" w:rsidRPr="00470177" w:rsidRDefault="00470177">
      <w:pPr>
        <w:pStyle w:val="Normlnweb"/>
        <w:divId w:val="672531293"/>
        <w:rPr>
          <w:rFonts w:ascii="Calibri" w:hAnsi="Calibri"/>
          <w:noProof/>
        </w:rPr>
      </w:pPr>
      <w:r w:rsidRPr="00470177">
        <w:rPr>
          <w:rFonts w:ascii="Calibri" w:hAnsi="Calibri"/>
          <w:smallCaps/>
          <w:noProof/>
        </w:rPr>
        <w:t>Braak, C.J.F. ter &amp; Šmilauer, P.</w:t>
      </w:r>
      <w:r w:rsidRPr="00470177">
        <w:rPr>
          <w:rFonts w:ascii="Calibri" w:hAnsi="Calibri"/>
          <w:noProof/>
        </w:rPr>
        <w:t xml:space="preserve"> 2012: Canoco reference manual and user’s guide software for ordination, version 5.0.</w:t>
      </w:r>
    </w:p>
    <w:p w:rsidR="00470177" w:rsidRPr="00470177" w:rsidRDefault="00470177">
      <w:pPr>
        <w:pStyle w:val="Normlnweb"/>
        <w:divId w:val="672531293"/>
        <w:rPr>
          <w:rFonts w:ascii="Calibri" w:hAnsi="Calibri"/>
          <w:noProof/>
        </w:rPr>
      </w:pPr>
      <w:r w:rsidRPr="00470177">
        <w:rPr>
          <w:rFonts w:ascii="Calibri" w:hAnsi="Calibri"/>
          <w:smallCaps/>
          <w:noProof/>
        </w:rPr>
        <w:t>Cenia</w:t>
      </w:r>
      <w:r w:rsidRPr="00470177">
        <w:rPr>
          <w:rFonts w:ascii="Calibri" w:hAnsi="Calibri"/>
          <w:noProof/>
        </w:rPr>
        <w:t>. 2015: Czech National Geoportal [WWW Document]. URL http://geoportal.gov.cz [accessed on 2015].</w:t>
      </w:r>
    </w:p>
    <w:p w:rsidR="00470177" w:rsidRPr="00470177" w:rsidRDefault="00470177">
      <w:pPr>
        <w:pStyle w:val="Normlnweb"/>
        <w:divId w:val="672531293"/>
        <w:rPr>
          <w:rFonts w:ascii="Calibri" w:hAnsi="Calibri"/>
          <w:noProof/>
        </w:rPr>
      </w:pPr>
      <w:r w:rsidRPr="00470177">
        <w:rPr>
          <w:rFonts w:ascii="Calibri" w:hAnsi="Calibri"/>
          <w:smallCaps/>
          <w:noProof/>
        </w:rPr>
        <w:t>Crawford, P.H.C. &amp; Hoagland, B.W.</w:t>
      </w:r>
      <w:r w:rsidRPr="00470177">
        <w:rPr>
          <w:rFonts w:ascii="Calibri" w:hAnsi="Calibri"/>
          <w:noProof/>
        </w:rPr>
        <w:t xml:space="preserve"> 2010: Using Species Distribution Models to Guide Conservation at the State Level: the Endangered American Burying Beetle (Nicrophorus americanus) in Oklahoma. </w:t>
      </w:r>
      <w:r w:rsidRPr="00470177">
        <w:rPr>
          <w:rFonts w:ascii="Calibri" w:hAnsi="Calibri"/>
          <w:i/>
          <w:iCs/>
          <w:noProof/>
        </w:rPr>
        <w:t>Journal of Insect Conservation</w:t>
      </w:r>
      <w:r w:rsidRPr="00470177">
        <w:rPr>
          <w:rFonts w:ascii="Calibri" w:hAnsi="Calibri"/>
          <w:noProof/>
        </w:rPr>
        <w:t xml:space="preserve">, </w:t>
      </w:r>
      <w:r w:rsidRPr="00470177">
        <w:rPr>
          <w:rFonts w:ascii="Calibri" w:hAnsi="Calibri"/>
          <w:b/>
          <w:bCs/>
          <w:noProof/>
        </w:rPr>
        <w:t>14</w:t>
      </w:r>
      <w:r w:rsidRPr="00470177">
        <w:rPr>
          <w:rFonts w:ascii="Calibri" w:hAnsi="Calibri"/>
          <w:noProof/>
        </w:rPr>
        <w:t>, 511–521.</w:t>
      </w:r>
    </w:p>
    <w:p w:rsidR="00470177" w:rsidRPr="00470177" w:rsidRDefault="00470177">
      <w:pPr>
        <w:pStyle w:val="Normlnweb"/>
        <w:divId w:val="672531293"/>
        <w:rPr>
          <w:rFonts w:ascii="Calibri" w:hAnsi="Calibri"/>
          <w:noProof/>
        </w:rPr>
      </w:pPr>
      <w:r w:rsidRPr="00470177">
        <w:rPr>
          <w:rFonts w:ascii="Calibri" w:hAnsi="Calibri"/>
          <w:smallCaps/>
          <w:noProof/>
        </w:rPr>
        <w:lastRenderedPageBreak/>
        <w:t>Creighton, J.C., Bastarache, R., Lomolino, M. V. &amp; Belk, M.C.</w:t>
      </w:r>
      <w:r w:rsidRPr="00470177">
        <w:rPr>
          <w:rFonts w:ascii="Calibri" w:hAnsi="Calibri"/>
          <w:noProof/>
        </w:rPr>
        <w:t xml:space="preserve"> 2009: Effect of forest removal on the abundance of the endangered American burying beetle, Nicrophorus americanus (Coleoptera: Silphidae). </w:t>
      </w:r>
      <w:r w:rsidRPr="00470177">
        <w:rPr>
          <w:rFonts w:ascii="Calibri" w:hAnsi="Calibri"/>
          <w:i/>
          <w:iCs/>
          <w:noProof/>
        </w:rPr>
        <w:t>Journal of Insect Conservation</w:t>
      </w:r>
      <w:r w:rsidRPr="00470177">
        <w:rPr>
          <w:rFonts w:ascii="Calibri" w:hAnsi="Calibri"/>
          <w:noProof/>
        </w:rPr>
        <w:t xml:space="preserve">, </w:t>
      </w:r>
      <w:r w:rsidRPr="00470177">
        <w:rPr>
          <w:rFonts w:ascii="Calibri" w:hAnsi="Calibri"/>
          <w:b/>
          <w:bCs/>
          <w:noProof/>
        </w:rPr>
        <w:t>13</w:t>
      </w:r>
      <w:r w:rsidRPr="00470177">
        <w:rPr>
          <w:rFonts w:ascii="Calibri" w:hAnsi="Calibri"/>
          <w:noProof/>
        </w:rPr>
        <w:t>, 37–43.</w:t>
      </w:r>
    </w:p>
    <w:p w:rsidR="00470177" w:rsidRPr="00470177" w:rsidRDefault="00470177">
      <w:pPr>
        <w:pStyle w:val="Normlnweb"/>
        <w:divId w:val="672531293"/>
        <w:rPr>
          <w:rFonts w:ascii="Calibri" w:hAnsi="Calibri"/>
          <w:noProof/>
        </w:rPr>
      </w:pPr>
      <w:r w:rsidRPr="00470177">
        <w:rPr>
          <w:rFonts w:ascii="Calibri" w:hAnsi="Calibri"/>
          <w:smallCaps/>
          <w:noProof/>
        </w:rPr>
        <w:t>Creighton, J.C., Vaughn, C.C. &amp; Chapman, B.R.</w:t>
      </w:r>
      <w:r w:rsidRPr="00470177">
        <w:rPr>
          <w:rFonts w:ascii="Calibri" w:hAnsi="Calibri"/>
          <w:noProof/>
        </w:rPr>
        <w:t xml:space="preserve"> 1993: Habitat Preference of the Endangered American Burying Beetle (Nicrophorus americanus) in Oklahoma. </w:t>
      </w:r>
      <w:r w:rsidRPr="00470177">
        <w:rPr>
          <w:rFonts w:ascii="Calibri" w:hAnsi="Calibri"/>
          <w:i/>
          <w:iCs/>
          <w:noProof/>
        </w:rPr>
        <w:t>The Southwestern Naturalist</w:t>
      </w:r>
      <w:r w:rsidRPr="00470177">
        <w:rPr>
          <w:rFonts w:ascii="Calibri" w:hAnsi="Calibri"/>
          <w:noProof/>
        </w:rPr>
        <w:t xml:space="preserve">, </w:t>
      </w:r>
      <w:r w:rsidRPr="00470177">
        <w:rPr>
          <w:rFonts w:ascii="Calibri" w:hAnsi="Calibri"/>
          <w:b/>
          <w:bCs/>
          <w:noProof/>
        </w:rPr>
        <w:t>38</w:t>
      </w:r>
      <w:r w:rsidRPr="00470177">
        <w:rPr>
          <w:rFonts w:ascii="Calibri" w:hAnsi="Calibri"/>
          <w:noProof/>
        </w:rPr>
        <w:t>, 275–277.</w:t>
      </w:r>
    </w:p>
    <w:p w:rsidR="00470177" w:rsidRPr="00470177" w:rsidRDefault="00470177">
      <w:pPr>
        <w:pStyle w:val="Normlnweb"/>
        <w:divId w:val="672531293"/>
        <w:rPr>
          <w:rFonts w:ascii="Calibri" w:hAnsi="Calibri"/>
          <w:noProof/>
        </w:rPr>
      </w:pPr>
      <w:r w:rsidRPr="00470177">
        <w:rPr>
          <w:rFonts w:ascii="Calibri" w:hAnsi="Calibri"/>
          <w:smallCaps/>
          <w:noProof/>
        </w:rPr>
        <w:t>ESRI</w:t>
      </w:r>
      <w:r w:rsidRPr="00470177">
        <w:rPr>
          <w:rFonts w:ascii="Calibri" w:hAnsi="Calibri"/>
          <w:noProof/>
        </w:rPr>
        <w:t>. 2009: ArcMap 9.2. ESRI (Environmental Systems Research Institute). Redlands, California, USA.</w:t>
      </w:r>
    </w:p>
    <w:p w:rsidR="00470177" w:rsidRPr="00470177" w:rsidRDefault="00470177">
      <w:pPr>
        <w:pStyle w:val="Normlnweb"/>
        <w:divId w:val="672531293"/>
        <w:rPr>
          <w:rFonts w:ascii="Calibri" w:hAnsi="Calibri"/>
          <w:noProof/>
        </w:rPr>
      </w:pPr>
      <w:r w:rsidRPr="00470177">
        <w:rPr>
          <w:rFonts w:ascii="Calibri" w:hAnsi="Calibri"/>
          <w:smallCaps/>
          <w:noProof/>
        </w:rPr>
        <w:t>Goff, M.L.</w:t>
      </w:r>
      <w:r w:rsidRPr="00470177">
        <w:rPr>
          <w:rFonts w:ascii="Calibri" w:hAnsi="Calibri"/>
          <w:noProof/>
        </w:rPr>
        <w:t xml:space="preserve"> 2009: Forensic Entomology. In </w:t>
      </w:r>
      <w:r w:rsidRPr="00470177">
        <w:rPr>
          <w:rFonts w:ascii="Calibri" w:hAnsi="Calibri"/>
          <w:i/>
          <w:iCs/>
          <w:noProof/>
        </w:rPr>
        <w:t>Encyclopedia of Insects</w:t>
      </w:r>
      <w:r w:rsidRPr="00470177">
        <w:rPr>
          <w:rFonts w:ascii="Calibri" w:hAnsi="Calibri"/>
          <w:noProof/>
        </w:rPr>
        <w:t xml:space="preserve"> (ed. by Resh, V.H. &amp; Cardé, R.T.). Elsevier, London, pp. 381–386.</w:t>
      </w:r>
    </w:p>
    <w:p w:rsidR="00470177" w:rsidRPr="00470177" w:rsidRDefault="00470177">
      <w:pPr>
        <w:pStyle w:val="Normlnweb"/>
        <w:divId w:val="672531293"/>
        <w:rPr>
          <w:rFonts w:ascii="Calibri" w:hAnsi="Calibri"/>
          <w:noProof/>
        </w:rPr>
      </w:pPr>
      <w:r w:rsidRPr="00470177">
        <w:rPr>
          <w:rFonts w:ascii="Calibri" w:hAnsi="Calibri"/>
          <w:smallCaps/>
          <w:noProof/>
        </w:rPr>
        <w:t>Grebennikov, V. V. &amp; Newton, A.F.</w:t>
      </w:r>
      <w:r w:rsidRPr="00470177">
        <w:rPr>
          <w:rFonts w:ascii="Calibri" w:hAnsi="Calibri"/>
          <w:noProof/>
        </w:rPr>
        <w:t xml:space="preserve"> 2012: Detecting the basal dichotomies in the monophylum of carrion and rove beetles (Insecta: Coleoptera: Silphidae and Staphylinidae) with emphasis on the Oxyteline group of subfamilies. </w:t>
      </w:r>
      <w:r w:rsidRPr="00470177">
        <w:rPr>
          <w:rFonts w:ascii="Calibri" w:hAnsi="Calibri"/>
          <w:i/>
          <w:iCs/>
          <w:noProof/>
        </w:rPr>
        <w:t>Arthropod Systematics &amp; Phylogeny</w:t>
      </w:r>
      <w:r w:rsidRPr="00470177">
        <w:rPr>
          <w:rFonts w:ascii="Calibri" w:hAnsi="Calibri"/>
          <w:noProof/>
        </w:rPr>
        <w:t xml:space="preserve">, </w:t>
      </w:r>
      <w:r w:rsidRPr="00470177">
        <w:rPr>
          <w:rFonts w:ascii="Calibri" w:hAnsi="Calibri"/>
          <w:b/>
          <w:bCs/>
          <w:noProof/>
        </w:rPr>
        <w:t>70</w:t>
      </w:r>
      <w:r w:rsidRPr="00470177">
        <w:rPr>
          <w:rFonts w:ascii="Calibri" w:hAnsi="Calibri"/>
          <w:noProof/>
        </w:rPr>
        <w:t>, 133–165.</w:t>
      </w:r>
    </w:p>
    <w:p w:rsidR="00470177" w:rsidRPr="00470177" w:rsidRDefault="00470177">
      <w:pPr>
        <w:pStyle w:val="Normlnweb"/>
        <w:divId w:val="672531293"/>
        <w:rPr>
          <w:rFonts w:ascii="Calibri" w:hAnsi="Calibri"/>
          <w:noProof/>
        </w:rPr>
      </w:pPr>
      <w:r w:rsidRPr="00470177">
        <w:rPr>
          <w:rFonts w:ascii="Calibri" w:hAnsi="Calibri"/>
          <w:smallCaps/>
          <w:noProof/>
        </w:rPr>
        <w:t>Guarisco, H.</w:t>
      </w:r>
      <w:r w:rsidRPr="00470177">
        <w:rPr>
          <w:rFonts w:ascii="Calibri" w:hAnsi="Calibri"/>
          <w:noProof/>
        </w:rPr>
        <w:t xml:space="preserve"> 1997: Discovery of the Federally Endangered American Burying Beetle (Nicrophorus americanus) in the Chautauqua Hills of Southeastern Kansas Discovery of the Federally Endangered American Burying Beetle ( Nicrophorus americanus ) in the Chautauqua Hills of South. </w:t>
      </w:r>
      <w:r w:rsidRPr="00470177">
        <w:rPr>
          <w:rFonts w:ascii="Calibri" w:hAnsi="Calibri"/>
          <w:i/>
          <w:iCs/>
          <w:noProof/>
        </w:rPr>
        <w:t>Transactions of the Kansas Academy of Science</w:t>
      </w:r>
      <w:r w:rsidRPr="00470177">
        <w:rPr>
          <w:rFonts w:ascii="Calibri" w:hAnsi="Calibri"/>
          <w:noProof/>
        </w:rPr>
        <w:t xml:space="preserve">, </w:t>
      </w:r>
      <w:r w:rsidRPr="00470177">
        <w:rPr>
          <w:rFonts w:ascii="Calibri" w:hAnsi="Calibri"/>
          <w:b/>
          <w:bCs/>
          <w:noProof/>
        </w:rPr>
        <w:t>100</w:t>
      </w:r>
      <w:r w:rsidRPr="00470177">
        <w:rPr>
          <w:rFonts w:ascii="Calibri" w:hAnsi="Calibri"/>
          <w:noProof/>
        </w:rPr>
        <w:t>, 116–122.</w:t>
      </w:r>
    </w:p>
    <w:p w:rsidR="00470177" w:rsidRPr="00470177" w:rsidRDefault="00470177">
      <w:pPr>
        <w:pStyle w:val="Normlnweb"/>
        <w:divId w:val="672531293"/>
        <w:rPr>
          <w:rFonts w:ascii="Calibri" w:hAnsi="Calibri"/>
          <w:noProof/>
        </w:rPr>
      </w:pPr>
      <w:r w:rsidRPr="00470177">
        <w:rPr>
          <w:rFonts w:ascii="Calibri" w:hAnsi="Calibri"/>
          <w:smallCaps/>
          <w:noProof/>
        </w:rPr>
        <w:t>Hocking, M.D., Darimont, C.T., Christie, K.S. &amp; Reimchen, T.E.</w:t>
      </w:r>
      <w:r w:rsidRPr="00470177">
        <w:rPr>
          <w:rFonts w:ascii="Calibri" w:hAnsi="Calibri"/>
          <w:noProof/>
        </w:rPr>
        <w:t xml:space="preserve"> 2007: Niche variation in burying beetles ( Nicrophorus spp.) associated with marine and terrestrial carrion. </w:t>
      </w:r>
      <w:r w:rsidRPr="00470177">
        <w:rPr>
          <w:rFonts w:ascii="Calibri" w:hAnsi="Calibri"/>
          <w:i/>
          <w:iCs/>
          <w:noProof/>
        </w:rPr>
        <w:t>Canadian Journal of Zoology</w:t>
      </w:r>
      <w:r w:rsidRPr="00470177">
        <w:rPr>
          <w:rFonts w:ascii="Calibri" w:hAnsi="Calibri"/>
          <w:noProof/>
        </w:rPr>
        <w:t xml:space="preserve">, </w:t>
      </w:r>
      <w:r w:rsidRPr="00470177">
        <w:rPr>
          <w:rFonts w:ascii="Calibri" w:hAnsi="Calibri"/>
          <w:b/>
          <w:bCs/>
          <w:noProof/>
        </w:rPr>
        <w:t>85</w:t>
      </w:r>
      <w:r w:rsidRPr="00470177">
        <w:rPr>
          <w:rFonts w:ascii="Calibri" w:hAnsi="Calibri"/>
          <w:noProof/>
        </w:rPr>
        <w:t>, 437–442.</w:t>
      </w:r>
    </w:p>
    <w:p w:rsidR="00470177" w:rsidRPr="00470177" w:rsidRDefault="00470177">
      <w:pPr>
        <w:pStyle w:val="Normlnweb"/>
        <w:divId w:val="672531293"/>
        <w:rPr>
          <w:rFonts w:ascii="Calibri" w:hAnsi="Calibri"/>
          <w:noProof/>
        </w:rPr>
      </w:pPr>
      <w:r w:rsidRPr="00470177">
        <w:rPr>
          <w:rFonts w:ascii="Calibri" w:hAnsi="Calibri"/>
          <w:smallCaps/>
          <w:noProof/>
        </w:rPr>
        <w:t>Holloway, A.K. &amp; Schnell, G.D.</w:t>
      </w:r>
      <w:r w:rsidRPr="00470177">
        <w:rPr>
          <w:rFonts w:ascii="Calibri" w:hAnsi="Calibri"/>
          <w:noProof/>
        </w:rPr>
        <w:t xml:space="preserve"> 1997: Relationsip Between Numbers of the Endangered American Burying Beetle Nicrophorus americanus Olivier (Coleoptera: Silphidae) and Available Food Resources. </w:t>
      </w:r>
      <w:r w:rsidRPr="00470177">
        <w:rPr>
          <w:rFonts w:ascii="Calibri" w:hAnsi="Calibri"/>
          <w:i/>
          <w:iCs/>
          <w:noProof/>
        </w:rPr>
        <w:t>Biological Conservation</w:t>
      </w:r>
      <w:r w:rsidRPr="00470177">
        <w:rPr>
          <w:rFonts w:ascii="Calibri" w:hAnsi="Calibri"/>
          <w:noProof/>
        </w:rPr>
        <w:t xml:space="preserve">, </w:t>
      </w:r>
      <w:r w:rsidRPr="00470177">
        <w:rPr>
          <w:rFonts w:ascii="Calibri" w:hAnsi="Calibri"/>
          <w:b/>
          <w:bCs/>
          <w:noProof/>
        </w:rPr>
        <w:t>81</w:t>
      </w:r>
      <w:r w:rsidRPr="00470177">
        <w:rPr>
          <w:rFonts w:ascii="Calibri" w:hAnsi="Calibri"/>
          <w:noProof/>
        </w:rPr>
        <w:t>, 145–152.</w:t>
      </w:r>
    </w:p>
    <w:p w:rsidR="00470177" w:rsidRPr="00470177" w:rsidRDefault="00470177">
      <w:pPr>
        <w:pStyle w:val="Normlnweb"/>
        <w:divId w:val="672531293"/>
        <w:rPr>
          <w:rFonts w:ascii="Calibri" w:hAnsi="Calibri"/>
          <w:noProof/>
        </w:rPr>
      </w:pPr>
      <w:r w:rsidRPr="00470177">
        <w:rPr>
          <w:rFonts w:ascii="Calibri" w:hAnsi="Calibri"/>
          <w:smallCaps/>
          <w:noProof/>
        </w:rPr>
        <w:t>Ikeda, H., Kagaya, T., Kubota, K. &amp; Abe, T.</w:t>
      </w:r>
      <w:r w:rsidRPr="00470177">
        <w:rPr>
          <w:rFonts w:ascii="Calibri" w:hAnsi="Calibri"/>
          <w:noProof/>
        </w:rPr>
        <w:t xml:space="preserve"> 2007: Flight capabilities and feeding habits of silphine beetles: are flightless species really “carrion beetles“? </w:t>
      </w:r>
      <w:r w:rsidRPr="00470177">
        <w:rPr>
          <w:rFonts w:ascii="Calibri" w:hAnsi="Calibri"/>
          <w:i/>
          <w:iCs/>
          <w:noProof/>
        </w:rPr>
        <w:t>Ecological Research</w:t>
      </w:r>
      <w:r w:rsidRPr="00470177">
        <w:rPr>
          <w:rFonts w:ascii="Calibri" w:hAnsi="Calibri"/>
          <w:noProof/>
        </w:rPr>
        <w:t xml:space="preserve">, </w:t>
      </w:r>
      <w:r w:rsidRPr="00470177">
        <w:rPr>
          <w:rFonts w:ascii="Calibri" w:hAnsi="Calibri"/>
          <w:b/>
          <w:bCs/>
          <w:noProof/>
        </w:rPr>
        <w:t>22</w:t>
      </w:r>
      <w:r w:rsidRPr="00470177">
        <w:rPr>
          <w:rFonts w:ascii="Calibri" w:hAnsi="Calibri"/>
          <w:noProof/>
        </w:rPr>
        <w:t>, 237–241.</w:t>
      </w:r>
    </w:p>
    <w:p w:rsidR="00470177" w:rsidRPr="00470177" w:rsidRDefault="00470177">
      <w:pPr>
        <w:pStyle w:val="Normlnweb"/>
        <w:divId w:val="672531293"/>
        <w:rPr>
          <w:rFonts w:ascii="Calibri" w:hAnsi="Calibri"/>
          <w:noProof/>
        </w:rPr>
      </w:pPr>
      <w:r w:rsidRPr="00470177">
        <w:rPr>
          <w:rFonts w:ascii="Calibri" w:hAnsi="Calibri"/>
          <w:smallCaps/>
          <w:noProof/>
        </w:rPr>
        <w:t>Ikeda, H., Kagaya, T., Kubota, K. &amp; Abe, T.</w:t>
      </w:r>
      <w:r w:rsidRPr="00470177">
        <w:rPr>
          <w:rFonts w:ascii="Calibri" w:hAnsi="Calibri"/>
          <w:noProof/>
        </w:rPr>
        <w:t xml:space="preserve"> 2008: Evolutionary relationships among food habit, loss of flight, and reproductive traits: life-history evolution in the Silphinae (Coleoptera: Silphidae). </w:t>
      </w:r>
      <w:r w:rsidRPr="00470177">
        <w:rPr>
          <w:rFonts w:ascii="Calibri" w:hAnsi="Calibri"/>
          <w:i/>
          <w:iCs/>
          <w:noProof/>
        </w:rPr>
        <w:t>Evolution</w:t>
      </w:r>
      <w:r w:rsidRPr="00470177">
        <w:rPr>
          <w:rFonts w:ascii="Calibri" w:hAnsi="Calibri"/>
          <w:noProof/>
        </w:rPr>
        <w:t xml:space="preserve">, </w:t>
      </w:r>
      <w:r w:rsidRPr="00470177">
        <w:rPr>
          <w:rFonts w:ascii="Calibri" w:hAnsi="Calibri"/>
          <w:b/>
          <w:bCs/>
          <w:noProof/>
        </w:rPr>
        <w:t>62</w:t>
      </w:r>
      <w:r w:rsidRPr="00470177">
        <w:rPr>
          <w:rFonts w:ascii="Calibri" w:hAnsi="Calibri"/>
          <w:noProof/>
        </w:rPr>
        <w:t>, 2065–2079.</w:t>
      </w:r>
    </w:p>
    <w:p w:rsidR="00470177" w:rsidRPr="00470177" w:rsidRDefault="00470177">
      <w:pPr>
        <w:pStyle w:val="Normlnweb"/>
        <w:divId w:val="672531293"/>
        <w:rPr>
          <w:rFonts w:ascii="Calibri" w:hAnsi="Calibri"/>
          <w:noProof/>
        </w:rPr>
      </w:pPr>
      <w:r w:rsidRPr="00470177">
        <w:rPr>
          <w:rFonts w:ascii="Calibri" w:hAnsi="Calibri"/>
          <w:smallCaps/>
          <w:noProof/>
        </w:rPr>
        <w:t>Jakubec, P. &amp; Růžička, J.</w:t>
      </w:r>
      <w:r w:rsidRPr="00470177">
        <w:rPr>
          <w:rFonts w:ascii="Calibri" w:hAnsi="Calibri"/>
          <w:noProof/>
        </w:rPr>
        <w:t xml:space="preserve"> 2012: Distribution of open landscape carrion beetles (Coleoptera: Silphidae) in selected lowlands of the Czech Republic. </w:t>
      </w:r>
      <w:r w:rsidRPr="00470177">
        <w:rPr>
          <w:rFonts w:ascii="Calibri" w:hAnsi="Calibri"/>
          <w:i/>
          <w:iCs/>
          <w:noProof/>
        </w:rPr>
        <w:t>Klapalekiana</w:t>
      </w:r>
      <w:r w:rsidRPr="00470177">
        <w:rPr>
          <w:rFonts w:ascii="Calibri" w:hAnsi="Calibri"/>
          <w:noProof/>
        </w:rPr>
        <w:t xml:space="preserve">, </w:t>
      </w:r>
      <w:r w:rsidRPr="00470177">
        <w:rPr>
          <w:rFonts w:ascii="Calibri" w:hAnsi="Calibri"/>
          <w:b/>
          <w:bCs/>
          <w:noProof/>
        </w:rPr>
        <w:t>48</w:t>
      </w:r>
      <w:r w:rsidRPr="00470177">
        <w:rPr>
          <w:rFonts w:ascii="Calibri" w:hAnsi="Calibri"/>
          <w:noProof/>
        </w:rPr>
        <w:t>, 169–189.</w:t>
      </w:r>
    </w:p>
    <w:p w:rsidR="00470177" w:rsidRPr="00470177" w:rsidRDefault="00470177">
      <w:pPr>
        <w:pStyle w:val="Normlnweb"/>
        <w:divId w:val="672531293"/>
        <w:rPr>
          <w:rFonts w:ascii="Calibri" w:hAnsi="Calibri"/>
          <w:noProof/>
        </w:rPr>
      </w:pPr>
      <w:r w:rsidRPr="00470177">
        <w:rPr>
          <w:rFonts w:ascii="Calibri" w:hAnsi="Calibri"/>
          <w:smallCaps/>
          <w:noProof/>
        </w:rPr>
        <w:t>Jurzenski, J., Snethen, D.G., Brust, M.L. &amp; Hoback, W.W.</w:t>
      </w:r>
      <w:r w:rsidRPr="00470177">
        <w:rPr>
          <w:rFonts w:ascii="Calibri" w:hAnsi="Calibri"/>
          <w:noProof/>
        </w:rPr>
        <w:t xml:space="preserve"> 2011: New records of carrion beetles in Nebraska reveal increased presence of the American burying beetle, Nicrophorus americanus Olivier (Coleoptera: Silphidae). </w:t>
      </w:r>
      <w:r w:rsidRPr="00470177">
        <w:rPr>
          <w:rFonts w:ascii="Calibri" w:hAnsi="Calibri"/>
          <w:i/>
          <w:iCs/>
          <w:noProof/>
        </w:rPr>
        <w:t>Great Plains Research</w:t>
      </w:r>
      <w:r w:rsidRPr="00470177">
        <w:rPr>
          <w:rFonts w:ascii="Calibri" w:hAnsi="Calibri"/>
          <w:noProof/>
        </w:rPr>
        <w:t xml:space="preserve">, </w:t>
      </w:r>
      <w:r w:rsidRPr="00470177">
        <w:rPr>
          <w:rFonts w:ascii="Calibri" w:hAnsi="Calibri"/>
          <w:b/>
          <w:bCs/>
          <w:noProof/>
        </w:rPr>
        <w:t>21</w:t>
      </w:r>
      <w:r w:rsidRPr="00470177">
        <w:rPr>
          <w:rFonts w:ascii="Calibri" w:hAnsi="Calibri"/>
          <w:noProof/>
        </w:rPr>
        <w:t>, 131–143.</w:t>
      </w:r>
    </w:p>
    <w:p w:rsidR="00470177" w:rsidRPr="00470177" w:rsidRDefault="00470177">
      <w:pPr>
        <w:pStyle w:val="Normlnweb"/>
        <w:divId w:val="672531293"/>
        <w:rPr>
          <w:rFonts w:ascii="Calibri" w:hAnsi="Calibri"/>
          <w:noProof/>
        </w:rPr>
      </w:pPr>
      <w:r w:rsidRPr="00470177">
        <w:rPr>
          <w:rFonts w:ascii="Calibri" w:hAnsi="Calibri"/>
          <w:smallCaps/>
          <w:noProof/>
        </w:rPr>
        <w:t>Jurzenski, J.D., Jorgensen, C.F., Bishop, A., Grosse, R., Riens, J. &amp; Hoback, W.W.</w:t>
      </w:r>
      <w:r w:rsidRPr="00470177">
        <w:rPr>
          <w:rFonts w:ascii="Calibri" w:hAnsi="Calibri"/>
          <w:noProof/>
        </w:rPr>
        <w:t xml:space="preserve"> 2014: Identifying priority conservation areas for the American burying beetle, Nicrophorus americanus (Coleoptera: Silphidae), a habitat generalist. </w:t>
      </w:r>
      <w:r w:rsidRPr="00470177">
        <w:rPr>
          <w:rFonts w:ascii="Calibri" w:hAnsi="Calibri"/>
          <w:i/>
          <w:iCs/>
          <w:noProof/>
        </w:rPr>
        <w:t>Systematics and Biodiversity</w:t>
      </w:r>
      <w:r w:rsidRPr="00470177">
        <w:rPr>
          <w:rFonts w:ascii="Calibri" w:hAnsi="Calibri"/>
          <w:noProof/>
        </w:rPr>
        <w:t xml:space="preserve">, </w:t>
      </w:r>
      <w:r w:rsidRPr="00470177">
        <w:rPr>
          <w:rFonts w:ascii="Calibri" w:hAnsi="Calibri"/>
          <w:b/>
          <w:bCs/>
          <w:noProof/>
        </w:rPr>
        <w:t>12</w:t>
      </w:r>
      <w:r w:rsidRPr="00470177">
        <w:rPr>
          <w:rFonts w:ascii="Calibri" w:hAnsi="Calibri"/>
          <w:noProof/>
        </w:rPr>
        <w:t>, 149–162.</w:t>
      </w:r>
    </w:p>
    <w:p w:rsidR="00470177" w:rsidRPr="00470177" w:rsidRDefault="00470177">
      <w:pPr>
        <w:pStyle w:val="Normlnweb"/>
        <w:divId w:val="672531293"/>
        <w:rPr>
          <w:rFonts w:ascii="Calibri" w:hAnsi="Calibri"/>
          <w:noProof/>
        </w:rPr>
      </w:pPr>
      <w:r w:rsidRPr="00470177">
        <w:rPr>
          <w:rFonts w:ascii="Calibri" w:hAnsi="Calibri"/>
          <w:smallCaps/>
          <w:noProof/>
        </w:rPr>
        <w:lastRenderedPageBreak/>
        <w:t>Kalinová, B., Podskalská, H., Růzicka, J., Hoskovec, M. &amp; Růžička, J.</w:t>
      </w:r>
      <w:r w:rsidRPr="00470177">
        <w:rPr>
          <w:rFonts w:ascii="Calibri" w:hAnsi="Calibri"/>
          <w:noProof/>
        </w:rPr>
        <w:t xml:space="preserve"> 2009: Irresistible bouquet of death–how are burying beetles (Coleoptera: Silphidae: Nicrophorus) attracted by carcasses. </w:t>
      </w:r>
      <w:r w:rsidRPr="00470177">
        <w:rPr>
          <w:rFonts w:ascii="Calibri" w:hAnsi="Calibri"/>
          <w:i/>
          <w:iCs/>
          <w:noProof/>
        </w:rPr>
        <w:t>Naturwissenschaften</w:t>
      </w:r>
      <w:r w:rsidRPr="00470177">
        <w:rPr>
          <w:rFonts w:ascii="Calibri" w:hAnsi="Calibri"/>
          <w:noProof/>
        </w:rPr>
        <w:t xml:space="preserve">, </w:t>
      </w:r>
      <w:r w:rsidRPr="00470177">
        <w:rPr>
          <w:rFonts w:ascii="Calibri" w:hAnsi="Calibri"/>
          <w:b/>
          <w:bCs/>
          <w:noProof/>
        </w:rPr>
        <w:t>96</w:t>
      </w:r>
      <w:r w:rsidRPr="00470177">
        <w:rPr>
          <w:rFonts w:ascii="Calibri" w:hAnsi="Calibri"/>
          <w:noProof/>
        </w:rPr>
        <w:t>, 889–899.</w:t>
      </w:r>
    </w:p>
    <w:p w:rsidR="00470177" w:rsidRPr="00470177" w:rsidRDefault="00470177">
      <w:pPr>
        <w:pStyle w:val="Normlnweb"/>
        <w:divId w:val="672531293"/>
        <w:rPr>
          <w:rFonts w:ascii="Calibri" w:hAnsi="Calibri"/>
          <w:noProof/>
        </w:rPr>
      </w:pPr>
      <w:r w:rsidRPr="00470177">
        <w:rPr>
          <w:rFonts w:ascii="Calibri" w:hAnsi="Calibri"/>
          <w:smallCaps/>
          <w:noProof/>
        </w:rPr>
        <w:t>Kočárek, P.</w:t>
      </w:r>
      <w:r w:rsidRPr="00470177">
        <w:rPr>
          <w:rFonts w:ascii="Calibri" w:hAnsi="Calibri"/>
          <w:noProof/>
        </w:rPr>
        <w:t xml:space="preserve"> 2001: Diurnal activity rhythms and niche differentiation in a carrion beetle assemblage (Coleoptera: Silphidae) in Opava, the Czech Republic. </w:t>
      </w:r>
      <w:r w:rsidRPr="00470177">
        <w:rPr>
          <w:rFonts w:ascii="Calibri" w:hAnsi="Calibri"/>
          <w:i/>
          <w:iCs/>
          <w:noProof/>
        </w:rPr>
        <w:t>Biological Rhythm Research</w:t>
      </w:r>
      <w:r w:rsidRPr="00470177">
        <w:rPr>
          <w:rFonts w:ascii="Calibri" w:hAnsi="Calibri"/>
          <w:noProof/>
        </w:rPr>
        <w:t xml:space="preserve">, </w:t>
      </w:r>
      <w:r w:rsidRPr="00470177">
        <w:rPr>
          <w:rFonts w:ascii="Calibri" w:hAnsi="Calibri"/>
          <w:b/>
          <w:bCs/>
          <w:noProof/>
        </w:rPr>
        <w:t>32</w:t>
      </w:r>
      <w:r w:rsidRPr="00470177">
        <w:rPr>
          <w:rFonts w:ascii="Calibri" w:hAnsi="Calibri"/>
          <w:noProof/>
        </w:rPr>
        <w:t>, 431–438.</w:t>
      </w:r>
    </w:p>
    <w:p w:rsidR="00470177" w:rsidRPr="00470177" w:rsidRDefault="00470177">
      <w:pPr>
        <w:pStyle w:val="Normlnweb"/>
        <w:divId w:val="672531293"/>
        <w:rPr>
          <w:rFonts w:ascii="Calibri" w:hAnsi="Calibri"/>
          <w:noProof/>
        </w:rPr>
      </w:pPr>
      <w:r w:rsidRPr="00470177">
        <w:rPr>
          <w:rFonts w:ascii="Calibri" w:hAnsi="Calibri"/>
          <w:smallCaps/>
          <w:noProof/>
        </w:rPr>
        <w:t>Kočárek, P. &amp; Benko, K.</w:t>
      </w:r>
      <w:r w:rsidRPr="00470177">
        <w:rPr>
          <w:rFonts w:ascii="Calibri" w:hAnsi="Calibri"/>
          <w:noProof/>
        </w:rPr>
        <w:t xml:space="preserve"> 1997: The occurence and seasonal activity of Silphidae in Hlučín region (Silesia, Czech Republic). </w:t>
      </w:r>
      <w:r w:rsidRPr="00470177">
        <w:rPr>
          <w:rFonts w:ascii="Calibri" w:hAnsi="Calibri"/>
          <w:i/>
          <w:iCs/>
          <w:noProof/>
        </w:rPr>
        <w:t>Časopis Slezského muzea v Opavě</w:t>
      </w:r>
      <w:r w:rsidRPr="00470177">
        <w:rPr>
          <w:rFonts w:ascii="Calibri" w:hAnsi="Calibri"/>
          <w:noProof/>
        </w:rPr>
        <w:t xml:space="preserve">, </w:t>
      </w:r>
      <w:r w:rsidRPr="00470177">
        <w:rPr>
          <w:rFonts w:ascii="Calibri" w:hAnsi="Calibri"/>
          <w:b/>
          <w:bCs/>
          <w:noProof/>
        </w:rPr>
        <w:t>46</w:t>
      </w:r>
      <w:r w:rsidRPr="00470177">
        <w:rPr>
          <w:rFonts w:ascii="Calibri" w:hAnsi="Calibri"/>
          <w:noProof/>
        </w:rPr>
        <w:t>, 173–179.</w:t>
      </w:r>
    </w:p>
    <w:p w:rsidR="00470177" w:rsidRPr="00470177" w:rsidRDefault="00470177">
      <w:pPr>
        <w:pStyle w:val="Normlnweb"/>
        <w:divId w:val="672531293"/>
        <w:rPr>
          <w:rFonts w:ascii="Calibri" w:hAnsi="Calibri"/>
          <w:noProof/>
        </w:rPr>
      </w:pPr>
      <w:r w:rsidRPr="00470177">
        <w:rPr>
          <w:rFonts w:ascii="Calibri" w:hAnsi="Calibri"/>
          <w:smallCaps/>
          <w:noProof/>
        </w:rPr>
        <w:t>Lingafelter, S.W.</w:t>
      </w:r>
      <w:r w:rsidRPr="00470177">
        <w:rPr>
          <w:rFonts w:ascii="Calibri" w:hAnsi="Calibri"/>
          <w:noProof/>
        </w:rPr>
        <w:t xml:space="preserve"> 1995: Diversity, Habitat Preferences, and Seasonality of Kansas Carrion Beetles ( Coleoptera : Silphidae ). </w:t>
      </w:r>
      <w:r w:rsidRPr="00470177">
        <w:rPr>
          <w:rFonts w:ascii="Calibri" w:hAnsi="Calibri"/>
          <w:i/>
          <w:iCs/>
          <w:noProof/>
        </w:rPr>
        <w:t>Journal of the Kansas Entomological Society</w:t>
      </w:r>
      <w:r w:rsidRPr="00470177">
        <w:rPr>
          <w:rFonts w:ascii="Calibri" w:hAnsi="Calibri"/>
          <w:noProof/>
        </w:rPr>
        <w:t xml:space="preserve">, </w:t>
      </w:r>
      <w:r w:rsidRPr="00470177">
        <w:rPr>
          <w:rFonts w:ascii="Calibri" w:hAnsi="Calibri"/>
          <w:b/>
          <w:bCs/>
          <w:noProof/>
        </w:rPr>
        <w:t>68</w:t>
      </w:r>
      <w:r w:rsidRPr="00470177">
        <w:rPr>
          <w:rFonts w:ascii="Calibri" w:hAnsi="Calibri"/>
          <w:noProof/>
        </w:rPr>
        <w:t>, 214–223.</w:t>
      </w:r>
    </w:p>
    <w:p w:rsidR="00470177" w:rsidRPr="00470177" w:rsidRDefault="00470177">
      <w:pPr>
        <w:pStyle w:val="Normlnweb"/>
        <w:divId w:val="672531293"/>
        <w:rPr>
          <w:rFonts w:ascii="Calibri" w:hAnsi="Calibri"/>
          <w:noProof/>
        </w:rPr>
      </w:pPr>
      <w:r w:rsidRPr="00470177">
        <w:rPr>
          <w:rFonts w:ascii="Calibri" w:hAnsi="Calibri"/>
          <w:smallCaps/>
          <w:noProof/>
        </w:rPr>
        <w:t>Lomolino, M. V, Creighton, J.C., Schnell, G.D. &amp; Certain, D.L.</w:t>
      </w:r>
      <w:r w:rsidRPr="00470177">
        <w:rPr>
          <w:rFonts w:ascii="Calibri" w:hAnsi="Calibri"/>
          <w:noProof/>
        </w:rPr>
        <w:t xml:space="preserve"> 1995: Ecology and Conservation of the Endangered American Burying Beetle (Nicrophorus americanus). </w:t>
      </w:r>
      <w:r w:rsidRPr="00470177">
        <w:rPr>
          <w:rFonts w:ascii="Calibri" w:hAnsi="Calibri"/>
          <w:i/>
          <w:iCs/>
          <w:noProof/>
        </w:rPr>
        <w:t>Conservation Biology</w:t>
      </w:r>
      <w:r w:rsidRPr="00470177">
        <w:rPr>
          <w:rFonts w:ascii="Calibri" w:hAnsi="Calibri"/>
          <w:noProof/>
        </w:rPr>
        <w:t xml:space="preserve">, </w:t>
      </w:r>
      <w:r w:rsidRPr="00470177">
        <w:rPr>
          <w:rFonts w:ascii="Calibri" w:hAnsi="Calibri"/>
          <w:b/>
          <w:bCs/>
          <w:noProof/>
        </w:rPr>
        <w:t>9</w:t>
      </w:r>
      <w:r w:rsidRPr="00470177">
        <w:rPr>
          <w:rFonts w:ascii="Calibri" w:hAnsi="Calibri"/>
          <w:noProof/>
        </w:rPr>
        <w:t>, 605–614.</w:t>
      </w:r>
    </w:p>
    <w:p w:rsidR="00470177" w:rsidRPr="00470177" w:rsidRDefault="00470177">
      <w:pPr>
        <w:pStyle w:val="Normlnweb"/>
        <w:divId w:val="672531293"/>
        <w:rPr>
          <w:rFonts w:ascii="Calibri" w:hAnsi="Calibri"/>
          <w:noProof/>
        </w:rPr>
      </w:pPr>
      <w:r w:rsidRPr="00470177">
        <w:rPr>
          <w:rFonts w:ascii="Calibri" w:hAnsi="Calibri"/>
          <w:smallCaps/>
          <w:noProof/>
        </w:rPr>
        <w:t>Lomolino, M. V. &amp; Creighton, J.C.</w:t>
      </w:r>
      <w:r w:rsidRPr="00470177">
        <w:rPr>
          <w:rFonts w:ascii="Calibri" w:hAnsi="Calibri"/>
          <w:noProof/>
        </w:rPr>
        <w:t xml:space="preserve"> 1996: Habitat selection, breeding success and conservation of the endangered American burying beetle Nicrophorus americanus. </w:t>
      </w:r>
      <w:r w:rsidRPr="00470177">
        <w:rPr>
          <w:rFonts w:ascii="Calibri" w:hAnsi="Calibri"/>
          <w:i/>
          <w:iCs/>
          <w:noProof/>
        </w:rPr>
        <w:t>Biological Conservation</w:t>
      </w:r>
      <w:r w:rsidRPr="00470177">
        <w:rPr>
          <w:rFonts w:ascii="Calibri" w:hAnsi="Calibri"/>
          <w:noProof/>
        </w:rPr>
        <w:t xml:space="preserve">, </w:t>
      </w:r>
      <w:r w:rsidRPr="00470177">
        <w:rPr>
          <w:rFonts w:ascii="Calibri" w:hAnsi="Calibri"/>
          <w:b/>
          <w:bCs/>
          <w:noProof/>
        </w:rPr>
        <w:t>77</w:t>
      </w:r>
      <w:r w:rsidRPr="00470177">
        <w:rPr>
          <w:rFonts w:ascii="Calibri" w:hAnsi="Calibri"/>
          <w:noProof/>
        </w:rPr>
        <w:t>, 235–241.</w:t>
      </w:r>
    </w:p>
    <w:p w:rsidR="00470177" w:rsidRPr="00470177" w:rsidRDefault="00470177">
      <w:pPr>
        <w:pStyle w:val="Normlnweb"/>
        <w:divId w:val="672531293"/>
        <w:rPr>
          <w:rFonts w:ascii="Calibri" w:hAnsi="Calibri"/>
          <w:noProof/>
        </w:rPr>
      </w:pPr>
      <w:r w:rsidRPr="00470177">
        <w:rPr>
          <w:rFonts w:ascii="Calibri" w:hAnsi="Calibri"/>
          <w:smallCaps/>
          <w:noProof/>
        </w:rPr>
        <w:t>Looney, C., Caldwell, B.T. &amp; Eigenbrode, S.D.</w:t>
      </w:r>
      <w:r w:rsidRPr="00470177">
        <w:rPr>
          <w:rFonts w:ascii="Calibri" w:hAnsi="Calibri"/>
          <w:noProof/>
        </w:rPr>
        <w:t xml:space="preserve"> 2009: When the prairie varies: the importance of site characteristics for strategising insect conservation. </w:t>
      </w:r>
      <w:r w:rsidRPr="00470177">
        <w:rPr>
          <w:rFonts w:ascii="Calibri" w:hAnsi="Calibri"/>
          <w:i/>
          <w:iCs/>
          <w:noProof/>
        </w:rPr>
        <w:t>Insect Conservation and Diversity</w:t>
      </w:r>
      <w:r w:rsidRPr="00470177">
        <w:rPr>
          <w:rFonts w:ascii="Calibri" w:hAnsi="Calibri"/>
          <w:noProof/>
        </w:rPr>
        <w:t xml:space="preserve">, </w:t>
      </w:r>
      <w:r w:rsidRPr="00470177">
        <w:rPr>
          <w:rFonts w:ascii="Calibri" w:hAnsi="Calibri"/>
          <w:b/>
          <w:bCs/>
          <w:noProof/>
        </w:rPr>
        <w:t>2</w:t>
      </w:r>
      <w:r w:rsidRPr="00470177">
        <w:rPr>
          <w:rFonts w:ascii="Calibri" w:hAnsi="Calibri"/>
          <w:noProof/>
        </w:rPr>
        <w:t>, 243–250.</w:t>
      </w:r>
    </w:p>
    <w:p w:rsidR="00470177" w:rsidRPr="00470177" w:rsidRDefault="00470177">
      <w:pPr>
        <w:pStyle w:val="Normlnweb"/>
        <w:divId w:val="672531293"/>
        <w:rPr>
          <w:rFonts w:ascii="Calibri" w:hAnsi="Calibri"/>
          <w:noProof/>
        </w:rPr>
      </w:pPr>
      <w:r w:rsidRPr="00470177">
        <w:rPr>
          <w:rFonts w:ascii="Calibri" w:hAnsi="Calibri"/>
          <w:smallCaps/>
          <w:noProof/>
        </w:rPr>
        <w:t>Midgley, J.M., Richards, C.S. &amp; Villet, M.H.</w:t>
      </w:r>
      <w:r w:rsidRPr="00470177">
        <w:rPr>
          <w:rFonts w:ascii="Calibri" w:hAnsi="Calibri"/>
          <w:noProof/>
        </w:rPr>
        <w:t xml:space="preserve"> 2010: The Utility of Coleoptera in Forensic Investigations. In </w:t>
      </w:r>
      <w:r w:rsidRPr="00470177">
        <w:rPr>
          <w:rFonts w:ascii="Calibri" w:hAnsi="Calibri"/>
          <w:i/>
          <w:iCs/>
          <w:noProof/>
        </w:rPr>
        <w:t>Current Concepts in Forensic Entomology</w:t>
      </w:r>
      <w:r w:rsidRPr="00470177">
        <w:rPr>
          <w:rFonts w:ascii="Calibri" w:hAnsi="Calibri"/>
          <w:noProof/>
        </w:rPr>
        <w:t xml:space="preserve"> (ed. by Amendt, J., Campobasso, C.P., Goff, M.L. &amp; Grassberg, M.). Springer, London, pp. 57–69.</w:t>
      </w:r>
    </w:p>
    <w:p w:rsidR="00470177" w:rsidRPr="00470177" w:rsidRDefault="00470177">
      <w:pPr>
        <w:pStyle w:val="Normlnweb"/>
        <w:divId w:val="672531293"/>
        <w:rPr>
          <w:rFonts w:ascii="Calibri" w:hAnsi="Calibri"/>
          <w:noProof/>
        </w:rPr>
      </w:pPr>
      <w:r w:rsidRPr="00470177">
        <w:rPr>
          <w:rFonts w:ascii="Calibri" w:hAnsi="Calibri"/>
          <w:smallCaps/>
          <w:noProof/>
        </w:rPr>
        <w:t>Midgley, J.M. &amp; Villet, M.H.</w:t>
      </w:r>
      <w:r w:rsidRPr="00470177">
        <w:rPr>
          <w:rFonts w:ascii="Calibri" w:hAnsi="Calibri"/>
          <w:noProof/>
        </w:rPr>
        <w:t xml:space="preserve"> 2009: Development of Thanatophilus micans (Fabricius 1794) (Coleoptera: Silphidae) at constant temperatures. </w:t>
      </w:r>
      <w:r w:rsidRPr="00470177">
        <w:rPr>
          <w:rFonts w:ascii="Calibri" w:hAnsi="Calibri"/>
          <w:i/>
          <w:iCs/>
          <w:noProof/>
        </w:rPr>
        <w:t>International journal of legal medicine</w:t>
      </w:r>
      <w:r w:rsidRPr="00470177">
        <w:rPr>
          <w:rFonts w:ascii="Calibri" w:hAnsi="Calibri"/>
          <w:noProof/>
        </w:rPr>
        <w:t xml:space="preserve">, </w:t>
      </w:r>
      <w:r w:rsidRPr="00470177">
        <w:rPr>
          <w:rFonts w:ascii="Calibri" w:hAnsi="Calibri"/>
          <w:b/>
          <w:bCs/>
          <w:noProof/>
        </w:rPr>
        <w:t>123</w:t>
      </w:r>
      <w:r w:rsidRPr="00470177">
        <w:rPr>
          <w:rFonts w:ascii="Calibri" w:hAnsi="Calibri"/>
          <w:noProof/>
        </w:rPr>
        <w:t>, 285–92.</w:t>
      </w:r>
    </w:p>
    <w:p w:rsidR="00470177" w:rsidRPr="00470177" w:rsidRDefault="00470177">
      <w:pPr>
        <w:pStyle w:val="Normlnweb"/>
        <w:divId w:val="672531293"/>
        <w:rPr>
          <w:rFonts w:ascii="Calibri" w:hAnsi="Calibri"/>
          <w:noProof/>
        </w:rPr>
      </w:pPr>
      <w:r w:rsidRPr="00470177">
        <w:rPr>
          <w:rFonts w:ascii="Calibri" w:hAnsi="Calibri"/>
          <w:smallCaps/>
          <w:noProof/>
        </w:rPr>
        <w:t>Mullins, P.L., Riley, E.G. &amp; Oswald, J.D.</w:t>
      </w:r>
      <w:r w:rsidRPr="00470177">
        <w:rPr>
          <w:rFonts w:ascii="Calibri" w:hAnsi="Calibri"/>
          <w:noProof/>
        </w:rPr>
        <w:t xml:space="preserve"> 2013: Identification, distribution, and adult phenology of the carrion beetles (Coleoptera: Silphidae) of Texas. </w:t>
      </w:r>
      <w:r w:rsidRPr="00470177">
        <w:rPr>
          <w:rFonts w:ascii="Calibri" w:hAnsi="Calibri"/>
          <w:i/>
          <w:iCs/>
          <w:noProof/>
        </w:rPr>
        <w:t>Zootaxa</w:t>
      </w:r>
      <w:r w:rsidRPr="00470177">
        <w:rPr>
          <w:rFonts w:ascii="Calibri" w:hAnsi="Calibri"/>
          <w:noProof/>
        </w:rPr>
        <w:t xml:space="preserve">, </w:t>
      </w:r>
      <w:r w:rsidRPr="00470177">
        <w:rPr>
          <w:rFonts w:ascii="Calibri" w:hAnsi="Calibri"/>
          <w:b/>
          <w:bCs/>
          <w:noProof/>
        </w:rPr>
        <w:t>3666</w:t>
      </w:r>
      <w:r w:rsidRPr="00470177">
        <w:rPr>
          <w:rFonts w:ascii="Calibri" w:hAnsi="Calibri"/>
          <w:noProof/>
        </w:rPr>
        <w:t>, 221–251.</w:t>
      </w:r>
    </w:p>
    <w:p w:rsidR="00470177" w:rsidRPr="00470177" w:rsidRDefault="00470177">
      <w:pPr>
        <w:pStyle w:val="Normlnweb"/>
        <w:divId w:val="672531293"/>
        <w:rPr>
          <w:rFonts w:ascii="Calibri" w:hAnsi="Calibri"/>
          <w:noProof/>
        </w:rPr>
      </w:pPr>
      <w:r w:rsidRPr="00470177">
        <w:rPr>
          <w:rFonts w:ascii="Calibri" w:hAnsi="Calibri"/>
          <w:smallCaps/>
          <w:noProof/>
        </w:rPr>
        <w:t>Muths, E.L.</w:t>
      </w:r>
      <w:r w:rsidRPr="00470177">
        <w:rPr>
          <w:rFonts w:ascii="Calibri" w:hAnsi="Calibri"/>
          <w:noProof/>
        </w:rPr>
        <w:t xml:space="preserve"> 1991: Substrate Discrimination in Burying Beetles, Nicrophorus orbicollis (Coleoptera: Silphidae). </w:t>
      </w:r>
      <w:r w:rsidRPr="00470177">
        <w:rPr>
          <w:rFonts w:ascii="Calibri" w:hAnsi="Calibri"/>
          <w:i/>
          <w:iCs/>
          <w:noProof/>
        </w:rPr>
        <w:t>Journal of the Kansas Entomological Society</w:t>
      </w:r>
      <w:r w:rsidRPr="00470177">
        <w:rPr>
          <w:rFonts w:ascii="Calibri" w:hAnsi="Calibri"/>
          <w:noProof/>
        </w:rPr>
        <w:t xml:space="preserve">, </w:t>
      </w:r>
      <w:r w:rsidRPr="00470177">
        <w:rPr>
          <w:rFonts w:ascii="Calibri" w:hAnsi="Calibri"/>
          <w:b/>
          <w:bCs/>
          <w:noProof/>
        </w:rPr>
        <w:t>64</w:t>
      </w:r>
      <w:r w:rsidRPr="00470177">
        <w:rPr>
          <w:rFonts w:ascii="Calibri" w:hAnsi="Calibri"/>
          <w:noProof/>
        </w:rPr>
        <w:t>, 447–450.</w:t>
      </w:r>
    </w:p>
    <w:p w:rsidR="00470177" w:rsidRPr="00470177" w:rsidRDefault="00470177">
      <w:pPr>
        <w:pStyle w:val="Normlnweb"/>
        <w:divId w:val="672531293"/>
        <w:rPr>
          <w:rFonts w:ascii="Calibri" w:hAnsi="Calibri"/>
          <w:noProof/>
        </w:rPr>
      </w:pPr>
      <w:r w:rsidRPr="00470177">
        <w:rPr>
          <w:rFonts w:ascii="Calibri" w:hAnsi="Calibri"/>
          <w:smallCaps/>
          <w:noProof/>
        </w:rPr>
        <w:t>Novák, B.</w:t>
      </w:r>
      <w:r w:rsidRPr="00470177">
        <w:rPr>
          <w:rFonts w:ascii="Calibri" w:hAnsi="Calibri"/>
          <w:noProof/>
        </w:rPr>
        <w:t xml:space="preserve"> 1961: Saisonmässiges Vorkomenn von Totengräbern in Feldbiozönosen (Col. Silphidae). </w:t>
      </w:r>
      <w:r w:rsidRPr="00470177">
        <w:rPr>
          <w:rFonts w:ascii="Calibri" w:hAnsi="Calibri"/>
          <w:i/>
          <w:iCs/>
          <w:noProof/>
        </w:rPr>
        <w:t>Acta Universitatis Palackianae Olomucensis, Facultas Rerum Naturalium</w:t>
      </w:r>
      <w:r w:rsidRPr="00470177">
        <w:rPr>
          <w:rFonts w:ascii="Calibri" w:hAnsi="Calibri"/>
          <w:noProof/>
        </w:rPr>
        <w:t xml:space="preserve">, </w:t>
      </w:r>
      <w:r w:rsidRPr="00470177">
        <w:rPr>
          <w:rFonts w:ascii="Calibri" w:hAnsi="Calibri"/>
          <w:b/>
          <w:bCs/>
          <w:noProof/>
        </w:rPr>
        <w:t>6</w:t>
      </w:r>
      <w:r w:rsidRPr="00470177">
        <w:rPr>
          <w:rFonts w:ascii="Calibri" w:hAnsi="Calibri"/>
          <w:noProof/>
        </w:rPr>
        <w:t>, 45–114.</w:t>
      </w:r>
    </w:p>
    <w:p w:rsidR="00470177" w:rsidRPr="00470177" w:rsidRDefault="00470177">
      <w:pPr>
        <w:pStyle w:val="Normlnweb"/>
        <w:divId w:val="672531293"/>
        <w:rPr>
          <w:rFonts w:ascii="Calibri" w:hAnsi="Calibri"/>
          <w:noProof/>
        </w:rPr>
      </w:pPr>
      <w:r w:rsidRPr="00470177">
        <w:rPr>
          <w:rFonts w:ascii="Calibri" w:hAnsi="Calibri"/>
          <w:smallCaps/>
          <w:noProof/>
        </w:rPr>
        <w:t>Novák, B.</w:t>
      </w:r>
      <w:r w:rsidRPr="00470177">
        <w:rPr>
          <w:rFonts w:ascii="Calibri" w:hAnsi="Calibri"/>
          <w:noProof/>
        </w:rPr>
        <w:t xml:space="preserve"> 1962: Ein Beitrag zur Faunistik und Ökologie der Totengräber (Col. Silphidae). </w:t>
      </w:r>
      <w:r w:rsidRPr="00470177">
        <w:rPr>
          <w:rFonts w:ascii="Calibri" w:hAnsi="Calibri"/>
          <w:i/>
          <w:iCs/>
          <w:noProof/>
        </w:rPr>
        <w:t>Acta Universitatis Palackianae Olomucensis, Facultas Rerum Naturalium</w:t>
      </w:r>
      <w:r w:rsidRPr="00470177">
        <w:rPr>
          <w:rFonts w:ascii="Calibri" w:hAnsi="Calibri"/>
          <w:noProof/>
        </w:rPr>
        <w:t xml:space="preserve">, </w:t>
      </w:r>
      <w:r w:rsidRPr="00470177">
        <w:rPr>
          <w:rFonts w:ascii="Calibri" w:hAnsi="Calibri"/>
          <w:b/>
          <w:bCs/>
          <w:noProof/>
        </w:rPr>
        <w:t>11</w:t>
      </w:r>
      <w:r w:rsidRPr="00470177">
        <w:rPr>
          <w:rFonts w:ascii="Calibri" w:hAnsi="Calibri"/>
          <w:noProof/>
        </w:rPr>
        <w:t>, 263–300.</w:t>
      </w:r>
    </w:p>
    <w:p w:rsidR="00470177" w:rsidRPr="00470177" w:rsidRDefault="00470177">
      <w:pPr>
        <w:pStyle w:val="Normlnweb"/>
        <w:divId w:val="672531293"/>
        <w:rPr>
          <w:rFonts w:ascii="Calibri" w:hAnsi="Calibri"/>
          <w:noProof/>
        </w:rPr>
      </w:pPr>
      <w:r w:rsidRPr="00470177">
        <w:rPr>
          <w:rFonts w:ascii="Calibri" w:hAnsi="Calibri"/>
          <w:smallCaps/>
          <w:noProof/>
        </w:rPr>
        <w:lastRenderedPageBreak/>
        <w:t>Novák, B.</w:t>
      </w:r>
      <w:r w:rsidRPr="00470177">
        <w:rPr>
          <w:rFonts w:ascii="Calibri" w:hAnsi="Calibri"/>
          <w:noProof/>
        </w:rPr>
        <w:t xml:space="preserve"> 1965: Zur Faunistik und Ökologie der Totengräber in den Feldbiotopen von Haná (Col. Silphidae). </w:t>
      </w:r>
      <w:r w:rsidRPr="00470177">
        <w:rPr>
          <w:rFonts w:ascii="Calibri" w:hAnsi="Calibri"/>
          <w:i/>
          <w:iCs/>
          <w:noProof/>
        </w:rPr>
        <w:t>Acta Universitatis Palackianae Olomucensis, Facultas Rerum Naturalium</w:t>
      </w:r>
      <w:r w:rsidRPr="00470177">
        <w:rPr>
          <w:rFonts w:ascii="Calibri" w:hAnsi="Calibri"/>
          <w:noProof/>
        </w:rPr>
        <w:t xml:space="preserve">, </w:t>
      </w:r>
      <w:r w:rsidRPr="00470177">
        <w:rPr>
          <w:rFonts w:ascii="Calibri" w:hAnsi="Calibri"/>
          <w:b/>
          <w:bCs/>
          <w:noProof/>
        </w:rPr>
        <w:t>19</w:t>
      </w:r>
      <w:r w:rsidRPr="00470177">
        <w:rPr>
          <w:rFonts w:ascii="Calibri" w:hAnsi="Calibri"/>
          <w:noProof/>
        </w:rPr>
        <w:t>, 121–151.</w:t>
      </w:r>
    </w:p>
    <w:p w:rsidR="00470177" w:rsidRPr="00470177" w:rsidRDefault="00470177">
      <w:pPr>
        <w:pStyle w:val="Normlnweb"/>
        <w:divId w:val="672531293"/>
        <w:rPr>
          <w:rFonts w:ascii="Calibri" w:hAnsi="Calibri"/>
          <w:noProof/>
        </w:rPr>
      </w:pPr>
      <w:r w:rsidRPr="00470177">
        <w:rPr>
          <w:rFonts w:ascii="Calibri" w:hAnsi="Calibri"/>
          <w:smallCaps/>
          <w:noProof/>
        </w:rPr>
        <w:t>Novák, B.</w:t>
      </w:r>
      <w:r w:rsidRPr="00470177">
        <w:rPr>
          <w:rFonts w:ascii="Calibri" w:hAnsi="Calibri"/>
          <w:noProof/>
        </w:rPr>
        <w:t xml:space="preserve"> 1966: Dynamika populací brouků ze skupiny Silphini (Coleoptera). Populationsdynamik der Silphini (Coleoptera)). </w:t>
      </w:r>
      <w:r w:rsidRPr="00470177">
        <w:rPr>
          <w:rFonts w:ascii="Calibri" w:hAnsi="Calibri"/>
          <w:i/>
          <w:iCs/>
          <w:noProof/>
        </w:rPr>
        <w:t>Acta Universitatis Palackianae Olomucensis, Facultas Rerum Naturalium</w:t>
      </w:r>
      <w:r w:rsidRPr="00470177">
        <w:rPr>
          <w:rFonts w:ascii="Calibri" w:hAnsi="Calibri"/>
          <w:noProof/>
        </w:rPr>
        <w:t xml:space="preserve">, </w:t>
      </w:r>
      <w:r w:rsidRPr="00470177">
        <w:rPr>
          <w:rFonts w:ascii="Calibri" w:hAnsi="Calibri"/>
          <w:b/>
          <w:bCs/>
          <w:noProof/>
        </w:rPr>
        <w:t>22</w:t>
      </w:r>
      <w:r w:rsidRPr="00470177">
        <w:rPr>
          <w:rFonts w:ascii="Calibri" w:hAnsi="Calibri"/>
          <w:noProof/>
        </w:rPr>
        <w:t>, 129–151.</w:t>
      </w:r>
    </w:p>
    <w:p w:rsidR="00470177" w:rsidRPr="00470177" w:rsidRDefault="00470177">
      <w:pPr>
        <w:pStyle w:val="Normlnweb"/>
        <w:divId w:val="672531293"/>
        <w:rPr>
          <w:rFonts w:ascii="Calibri" w:hAnsi="Calibri"/>
          <w:noProof/>
        </w:rPr>
      </w:pPr>
      <w:r w:rsidRPr="00470177">
        <w:rPr>
          <w:rFonts w:ascii="Calibri" w:hAnsi="Calibri"/>
          <w:smallCaps/>
          <w:noProof/>
        </w:rPr>
        <w:t>Paulian, R.</w:t>
      </w:r>
      <w:r w:rsidRPr="00470177">
        <w:rPr>
          <w:rFonts w:ascii="Calibri" w:hAnsi="Calibri"/>
          <w:noProof/>
        </w:rPr>
        <w:t xml:space="preserve"> 1946: Essai de bionomie quantitative sur les nécrophores. </w:t>
      </w:r>
      <w:r w:rsidRPr="00470177">
        <w:rPr>
          <w:rFonts w:ascii="Calibri" w:hAnsi="Calibri"/>
          <w:i/>
          <w:iCs/>
          <w:noProof/>
        </w:rPr>
        <w:t>Revue française d’Entomologie</w:t>
      </w:r>
      <w:r w:rsidRPr="00470177">
        <w:rPr>
          <w:rFonts w:ascii="Calibri" w:hAnsi="Calibri"/>
          <w:noProof/>
        </w:rPr>
        <w:t xml:space="preserve">, </w:t>
      </w:r>
      <w:r w:rsidRPr="00470177">
        <w:rPr>
          <w:rFonts w:ascii="Calibri" w:hAnsi="Calibri"/>
          <w:b/>
          <w:bCs/>
          <w:noProof/>
        </w:rPr>
        <w:t>13</w:t>
      </w:r>
      <w:r w:rsidRPr="00470177">
        <w:rPr>
          <w:rFonts w:ascii="Calibri" w:hAnsi="Calibri"/>
          <w:noProof/>
        </w:rPr>
        <w:t>, 93–98.</w:t>
      </w:r>
    </w:p>
    <w:p w:rsidR="00470177" w:rsidRPr="00470177" w:rsidRDefault="00470177">
      <w:pPr>
        <w:pStyle w:val="Normlnweb"/>
        <w:divId w:val="672531293"/>
        <w:rPr>
          <w:rFonts w:ascii="Calibri" w:hAnsi="Calibri"/>
          <w:noProof/>
        </w:rPr>
      </w:pPr>
      <w:r w:rsidRPr="00470177">
        <w:rPr>
          <w:rFonts w:ascii="Calibri" w:hAnsi="Calibri"/>
          <w:smallCaps/>
          <w:noProof/>
        </w:rPr>
        <w:t>Peck, S.B. &amp; Anderson, R.S.</w:t>
      </w:r>
      <w:r w:rsidRPr="00470177">
        <w:rPr>
          <w:rFonts w:ascii="Calibri" w:hAnsi="Calibri"/>
          <w:noProof/>
        </w:rPr>
        <w:t xml:space="preserve"> 1985a: Taxonomy, phylogeny and biogeography of the carrion beetles of Latin America (Coleoptera: Silphidae). </w:t>
      </w:r>
      <w:r w:rsidRPr="00470177">
        <w:rPr>
          <w:rFonts w:ascii="Calibri" w:hAnsi="Calibri"/>
          <w:i/>
          <w:iCs/>
          <w:noProof/>
        </w:rPr>
        <w:t>Quaestiones Entomologicae</w:t>
      </w:r>
      <w:r w:rsidRPr="00470177">
        <w:rPr>
          <w:rFonts w:ascii="Calibri" w:hAnsi="Calibri"/>
          <w:noProof/>
        </w:rPr>
        <w:t xml:space="preserve">, </w:t>
      </w:r>
      <w:r w:rsidRPr="00470177">
        <w:rPr>
          <w:rFonts w:ascii="Calibri" w:hAnsi="Calibri"/>
          <w:b/>
          <w:bCs/>
          <w:noProof/>
        </w:rPr>
        <w:t>21</w:t>
      </w:r>
      <w:r w:rsidRPr="00470177">
        <w:rPr>
          <w:rFonts w:ascii="Calibri" w:hAnsi="Calibri"/>
          <w:noProof/>
        </w:rPr>
        <w:t>, 247–317.</w:t>
      </w:r>
    </w:p>
    <w:p w:rsidR="00470177" w:rsidRPr="00470177" w:rsidRDefault="00470177">
      <w:pPr>
        <w:pStyle w:val="Normlnweb"/>
        <w:divId w:val="672531293"/>
        <w:rPr>
          <w:rFonts w:ascii="Calibri" w:hAnsi="Calibri"/>
          <w:noProof/>
        </w:rPr>
      </w:pPr>
      <w:r w:rsidRPr="00470177">
        <w:rPr>
          <w:rFonts w:ascii="Calibri" w:hAnsi="Calibri"/>
          <w:smallCaps/>
          <w:noProof/>
        </w:rPr>
        <w:t>Peck, S.B. &amp; Anderson, R.S.</w:t>
      </w:r>
      <w:r w:rsidRPr="00470177">
        <w:rPr>
          <w:rFonts w:ascii="Calibri" w:hAnsi="Calibri"/>
          <w:noProof/>
        </w:rPr>
        <w:t xml:space="preserve"> 1985b: Seasonal activity and habitat associations of adult small carrion beetles in southern Ontario (Coleoptera: Leiodidae: Cholevinae). </w:t>
      </w:r>
      <w:r w:rsidRPr="00470177">
        <w:rPr>
          <w:rFonts w:ascii="Calibri" w:hAnsi="Calibri"/>
          <w:i/>
          <w:iCs/>
          <w:noProof/>
        </w:rPr>
        <w:t>The Coleopterists Bulletin</w:t>
      </w:r>
      <w:r w:rsidRPr="00470177">
        <w:rPr>
          <w:rFonts w:ascii="Calibri" w:hAnsi="Calibri"/>
          <w:noProof/>
        </w:rPr>
        <w:t xml:space="preserve">, </w:t>
      </w:r>
      <w:r w:rsidRPr="00470177">
        <w:rPr>
          <w:rFonts w:ascii="Calibri" w:hAnsi="Calibri"/>
          <w:b/>
          <w:bCs/>
          <w:noProof/>
        </w:rPr>
        <w:t>39</w:t>
      </w:r>
      <w:r w:rsidRPr="00470177">
        <w:rPr>
          <w:rFonts w:ascii="Calibri" w:hAnsi="Calibri"/>
          <w:noProof/>
        </w:rPr>
        <w:t>, 347–353.</w:t>
      </w:r>
    </w:p>
    <w:p w:rsidR="00470177" w:rsidRPr="00470177" w:rsidRDefault="00470177">
      <w:pPr>
        <w:pStyle w:val="Normlnweb"/>
        <w:divId w:val="672531293"/>
        <w:rPr>
          <w:rFonts w:ascii="Calibri" w:hAnsi="Calibri"/>
          <w:noProof/>
        </w:rPr>
      </w:pPr>
      <w:r w:rsidRPr="00470177">
        <w:rPr>
          <w:rFonts w:ascii="Calibri" w:hAnsi="Calibri"/>
          <w:smallCaps/>
          <w:noProof/>
        </w:rPr>
        <w:t>Petruška, F.</w:t>
      </w:r>
      <w:r w:rsidRPr="00470177">
        <w:rPr>
          <w:rFonts w:ascii="Calibri" w:hAnsi="Calibri"/>
          <w:noProof/>
        </w:rPr>
        <w:t xml:space="preserve"> 1964: Beitrag zur Bewegungsaktivität einiger Aaskäfer-Arten (Col. Silphidae et Histeridae). </w:t>
      </w:r>
      <w:r w:rsidRPr="00470177">
        <w:rPr>
          <w:rFonts w:ascii="Calibri" w:hAnsi="Calibri"/>
          <w:i/>
          <w:iCs/>
          <w:noProof/>
        </w:rPr>
        <w:t>Acta Universitatis Palackianae Olomucensis, Facultas Rerum Naturalium</w:t>
      </w:r>
      <w:r w:rsidRPr="00470177">
        <w:rPr>
          <w:rFonts w:ascii="Calibri" w:hAnsi="Calibri"/>
          <w:noProof/>
        </w:rPr>
        <w:t xml:space="preserve">, </w:t>
      </w:r>
      <w:r w:rsidRPr="00470177">
        <w:rPr>
          <w:rFonts w:ascii="Calibri" w:hAnsi="Calibri"/>
          <w:b/>
          <w:bCs/>
          <w:noProof/>
        </w:rPr>
        <w:t>16</w:t>
      </w:r>
      <w:r w:rsidRPr="00470177">
        <w:rPr>
          <w:rFonts w:ascii="Calibri" w:hAnsi="Calibri"/>
          <w:noProof/>
        </w:rPr>
        <w:t>, 159–187.</w:t>
      </w:r>
    </w:p>
    <w:p w:rsidR="00470177" w:rsidRPr="00470177" w:rsidRDefault="00470177">
      <w:pPr>
        <w:pStyle w:val="Normlnweb"/>
        <w:divId w:val="672531293"/>
        <w:rPr>
          <w:rFonts w:ascii="Calibri" w:hAnsi="Calibri"/>
          <w:noProof/>
        </w:rPr>
      </w:pPr>
      <w:r w:rsidRPr="00470177">
        <w:rPr>
          <w:rFonts w:ascii="Calibri" w:hAnsi="Calibri"/>
          <w:smallCaps/>
          <w:noProof/>
        </w:rPr>
        <w:t>Petruška, F.</w:t>
      </w:r>
      <w:r w:rsidRPr="00470177">
        <w:rPr>
          <w:rFonts w:ascii="Calibri" w:hAnsi="Calibri"/>
          <w:noProof/>
        </w:rPr>
        <w:t xml:space="preserve"> 1968: The Carrion-Beetles as a Component Part of the Insects Fauna of the Fields in the Uničov Plain. </w:t>
      </w:r>
      <w:r w:rsidRPr="00470177">
        <w:rPr>
          <w:rFonts w:ascii="Calibri" w:hAnsi="Calibri"/>
          <w:i/>
          <w:iCs/>
          <w:noProof/>
        </w:rPr>
        <w:t>Acta Universitatis Palackianae Olomucensis, Facultas Rerum Naturalium</w:t>
      </w:r>
      <w:r w:rsidRPr="00470177">
        <w:rPr>
          <w:rFonts w:ascii="Calibri" w:hAnsi="Calibri"/>
          <w:noProof/>
        </w:rPr>
        <w:t xml:space="preserve">, </w:t>
      </w:r>
      <w:r w:rsidRPr="00470177">
        <w:rPr>
          <w:rFonts w:ascii="Calibri" w:hAnsi="Calibri"/>
          <w:b/>
          <w:bCs/>
          <w:noProof/>
        </w:rPr>
        <w:t>28</w:t>
      </w:r>
      <w:r w:rsidRPr="00470177">
        <w:rPr>
          <w:rFonts w:ascii="Calibri" w:hAnsi="Calibri"/>
          <w:noProof/>
        </w:rPr>
        <w:t>, 159–187.</w:t>
      </w:r>
    </w:p>
    <w:p w:rsidR="00470177" w:rsidRPr="00470177" w:rsidRDefault="00470177">
      <w:pPr>
        <w:pStyle w:val="Normlnweb"/>
        <w:divId w:val="672531293"/>
        <w:rPr>
          <w:rFonts w:ascii="Calibri" w:hAnsi="Calibri"/>
          <w:noProof/>
        </w:rPr>
      </w:pPr>
      <w:r w:rsidRPr="00470177">
        <w:rPr>
          <w:rFonts w:ascii="Calibri" w:hAnsi="Calibri"/>
          <w:smallCaps/>
          <w:noProof/>
        </w:rPr>
        <w:t>Pielou, E.C.</w:t>
      </w:r>
      <w:r w:rsidRPr="00470177">
        <w:rPr>
          <w:rFonts w:ascii="Calibri" w:hAnsi="Calibri"/>
          <w:noProof/>
        </w:rPr>
        <w:t xml:space="preserve"> 1975: </w:t>
      </w:r>
      <w:r w:rsidRPr="00470177">
        <w:rPr>
          <w:rFonts w:ascii="Calibri" w:hAnsi="Calibri"/>
          <w:i/>
          <w:iCs/>
          <w:noProof/>
        </w:rPr>
        <w:t>Ecological diversity</w:t>
      </w:r>
      <w:r w:rsidRPr="00470177">
        <w:rPr>
          <w:rFonts w:ascii="Calibri" w:hAnsi="Calibri"/>
          <w:noProof/>
        </w:rPr>
        <w:t>. Wiley-Interscience, New York, p. 165.</w:t>
      </w:r>
    </w:p>
    <w:p w:rsidR="00470177" w:rsidRPr="00470177" w:rsidRDefault="00470177">
      <w:pPr>
        <w:pStyle w:val="Normlnweb"/>
        <w:divId w:val="672531293"/>
        <w:rPr>
          <w:rFonts w:ascii="Calibri" w:hAnsi="Calibri"/>
          <w:noProof/>
        </w:rPr>
      </w:pPr>
      <w:r w:rsidRPr="00470177">
        <w:rPr>
          <w:rFonts w:ascii="Calibri" w:hAnsi="Calibri"/>
          <w:smallCaps/>
          <w:noProof/>
        </w:rPr>
        <w:t>Pukowski, E.</w:t>
      </w:r>
      <w:r w:rsidRPr="00470177">
        <w:rPr>
          <w:rFonts w:ascii="Calibri" w:hAnsi="Calibri"/>
          <w:noProof/>
        </w:rPr>
        <w:t xml:space="preserve"> 1933: Oekologische Untersuchungen an Necrophorus F. </w:t>
      </w:r>
      <w:r w:rsidRPr="00470177">
        <w:rPr>
          <w:rFonts w:ascii="Calibri" w:hAnsi="Calibri"/>
          <w:i/>
          <w:iCs/>
          <w:noProof/>
        </w:rPr>
        <w:t>Zeitschrift für Morphologie und Oekologie der Tiere</w:t>
      </w:r>
      <w:r w:rsidRPr="00470177">
        <w:rPr>
          <w:rFonts w:ascii="Calibri" w:hAnsi="Calibri"/>
          <w:noProof/>
        </w:rPr>
        <w:t xml:space="preserve">, </w:t>
      </w:r>
      <w:r w:rsidRPr="00470177">
        <w:rPr>
          <w:rFonts w:ascii="Calibri" w:hAnsi="Calibri"/>
          <w:b/>
          <w:bCs/>
          <w:noProof/>
        </w:rPr>
        <w:t>27</w:t>
      </w:r>
      <w:r w:rsidRPr="00470177">
        <w:rPr>
          <w:rFonts w:ascii="Calibri" w:hAnsi="Calibri"/>
          <w:noProof/>
        </w:rPr>
        <w:t>, 518–186.</w:t>
      </w:r>
    </w:p>
    <w:p w:rsidR="00470177" w:rsidRPr="00470177" w:rsidRDefault="00470177">
      <w:pPr>
        <w:pStyle w:val="Normlnweb"/>
        <w:divId w:val="672531293"/>
        <w:rPr>
          <w:rFonts w:ascii="Calibri" w:hAnsi="Calibri"/>
          <w:noProof/>
        </w:rPr>
      </w:pPr>
      <w:r w:rsidRPr="00470177">
        <w:rPr>
          <w:rFonts w:ascii="Calibri" w:hAnsi="Calibri"/>
          <w:smallCaps/>
          <w:noProof/>
        </w:rPr>
        <w:t>R Core Team</w:t>
      </w:r>
      <w:r w:rsidRPr="00470177">
        <w:rPr>
          <w:rFonts w:ascii="Calibri" w:hAnsi="Calibri"/>
          <w:noProof/>
        </w:rPr>
        <w:t>. 2014: R: A language and Environment for Statistical Computing.</w:t>
      </w:r>
    </w:p>
    <w:p w:rsidR="00470177" w:rsidRPr="00470177" w:rsidRDefault="00470177">
      <w:pPr>
        <w:pStyle w:val="Normlnweb"/>
        <w:divId w:val="672531293"/>
        <w:rPr>
          <w:rFonts w:ascii="Calibri" w:hAnsi="Calibri"/>
          <w:noProof/>
        </w:rPr>
      </w:pPr>
      <w:r w:rsidRPr="00470177">
        <w:rPr>
          <w:rFonts w:ascii="Calibri" w:hAnsi="Calibri"/>
          <w:smallCaps/>
          <w:noProof/>
        </w:rPr>
        <w:t>Ridgeway, J. a, Midgley, J.M., Collett, I.J. &amp; Villet, M.H.</w:t>
      </w:r>
      <w:r w:rsidRPr="00470177">
        <w:rPr>
          <w:rFonts w:ascii="Calibri" w:hAnsi="Calibri"/>
          <w:noProof/>
        </w:rPr>
        <w:t xml:space="preserve"> 2014: Advantages of using development models of the carrion beetles Thanatophilus micans (Fabricius) and T. mutilatus (Castelneau) (Coleoptera: Silphidae) for estimating minimum post mortem intervals, verified with case data. </w:t>
      </w:r>
      <w:r w:rsidRPr="00470177">
        <w:rPr>
          <w:rFonts w:ascii="Calibri" w:hAnsi="Calibri"/>
          <w:i/>
          <w:iCs/>
          <w:noProof/>
        </w:rPr>
        <w:t>International Journal of Legal Medicine</w:t>
      </w:r>
      <w:r w:rsidRPr="00470177">
        <w:rPr>
          <w:rFonts w:ascii="Calibri" w:hAnsi="Calibri"/>
          <w:noProof/>
        </w:rPr>
        <w:t xml:space="preserve">, </w:t>
      </w:r>
      <w:r w:rsidRPr="00470177">
        <w:rPr>
          <w:rFonts w:ascii="Calibri" w:hAnsi="Calibri"/>
          <w:b/>
          <w:bCs/>
          <w:noProof/>
        </w:rPr>
        <w:t>128</w:t>
      </w:r>
      <w:r w:rsidRPr="00470177">
        <w:rPr>
          <w:rFonts w:ascii="Calibri" w:hAnsi="Calibri"/>
          <w:noProof/>
        </w:rPr>
        <w:t>, 207–20.</w:t>
      </w:r>
    </w:p>
    <w:p w:rsidR="00470177" w:rsidRPr="00470177" w:rsidRDefault="00470177">
      <w:pPr>
        <w:pStyle w:val="Normlnweb"/>
        <w:divId w:val="672531293"/>
        <w:rPr>
          <w:rFonts w:ascii="Calibri" w:hAnsi="Calibri"/>
          <w:noProof/>
        </w:rPr>
      </w:pPr>
      <w:r w:rsidRPr="00470177">
        <w:rPr>
          <w:rFonts w:ascii="Calibri" w:hAnsi="Calibri"/>
          <w:smallCaps/>
          <w:noProof/>
        </w:rPr>
        <w:t>Růžička, J.</w:t>
      </w:r>
      <w:r w:rsidRPr="00470177">
        <w:rPr>
          <w:rFonts w:ascii="Calibri" w:hAnsi="Calibri"/>
          <w:noProof/>
        </w:rPr>
        <w:t xml:space="preserve"> 1994: Seasonal activity and habitat associations of Silphidae and Leiodidae: Cholevinae (Coleoptera) in central Bohemia. </w:t>
      </w:r>
      <w:r w:rsidRPr="00470177">
        <w:rPr>
          <w:rFonts w:ascii="Calibri" w:hAnsi="Calibri"/>
          <w:i/>
          <w:iCs/>
          <w:noProof/>
        </w:rPr>
        <w:t>Acta Societatis Zoologicae Bohemicae</w:t>
      </w:r>
      <w:r w:rsidRPr="00470177">
        <w:rPr>
          <w:rFonts w:ascii="Calibri" w:hAnsi="Calibri"/>
          <w:noProof/>
        </w:rPr>
        <w:t xml:space="preserve">, </w:t>
      </w:r>
      <w:r w:rsidRPr="00470177">
        <w:rPr>
          <w:rFonts w:ascii="Calibri" w:hAnsi="Calibri"/>
          <w:b/>
          <w:bCs/>
          <w:noProof/>
        </w:rPr>
        <w:t>58</w:t>
      </w:r>
      <w:r w:rsidRPr="00470177">
        <w:rPr>
          <w:rFonts w:ascii="Calibri" w:hAnsi="Calibri"/>
          <w:noProof/>
        </w:rPr>
        <w:t>, 67–78.</w:t>
      </w:r>
    </w:p>
    <w:p w:rsidR="00470177" w:rsidRPr="00470177" w:rsidRDefault="00470177">
      <w:pPr>
        <w:pStyle w:val="Normlnweb"/>
        <w:divId w:val="672531293"/>
        <w:rPr>
          <w:rFonts w:ascii="Calibri" w:hAnsi="Calibri"/>
          <w:noProof/>
        </w:rPr>
      </w:pPr>
      <w:r w:rsidRPr="00470177">
        <w:rPr>
          <w:rFonts w:ascii="Calibri" w:hAnsi="Calibri"/>
          <w:smallCaps/>
          <w:noProof/>
        </w:rPr>
        <w:t>Růžička, J.</w:t>
      </w:r>
      <w:r w:rsidRPr="00470177">
        <w:rPr>
          <w:rFonts w:ascii="Calibri" w:hAnsi="Calibri"/>
          <w:noProof/>
        </w:rPr>
        <w:t xml:space="preserve"> 2005: Silphidae (mrchožroutovití). Silphidae (carrion beetles). In </w:t>
      </w:r>
      <w:r w:rsidRPr="00470177">
        <w:rPr>
          <w:rFonts w:ascii="Calibri" w:hAnsi="Calibri"/>
          <w:i/>
          <w:iCs/>
          <w:noProof/>
        </w:rPr>
        <w:t>Červený seznam. ohrožených druhů České republiky. Bezobratlí. Red list of threatened species in the Czech Republic. Invertebrates.</w:t>
      </w:r>
      <w:r w:rsidRPr="00470177">
        <w:rPr>
          <w:rFonts w:ascii="Calibri" w:hAnsi="Calibri"/>
          <w:noProof/>
        </w:rPr>
        <w:t xml:space="preserve"> (ed. by Farkač, J., Král, D. &amp; Škorpík, M.). Agentura ochrany přírody a krajiny ČR, Praha, pp. 429–430.</w:t>
      </w:r>
    </w:p>
    <w:p w:rsidR="00470177" w:rsidRPr="00470177" w:rsidRDefault="00470177">
      <w:pPr>
        <w:pStyle w:val="Normlnweb"/>
        <w:divId w:val="672531293"/>
        <w:rPr>
          <w:rFonts w:ascii="Calibri" w:hAnsi="Calibri"/>
          <w:noProof/>
        </w:rPr>
      </w:pPr>
      <w:r w:rsidRPr="00470177">
        <w:rPr>
          <w:rFonts w:ascii="Calibri" w:hAnsi="Calibri"/>
          <w:smallCaps/>
          <w:noProof/>
        </w:rPr>
        <w:lastRenderedPageBreak/>
        <w:t>Růžička, J.</w:t>
      </w:r>
      <w:r w:rsidRPr="00470177">
        <w:rPr>
          <w:rFonts w:ascii="Calibri" w:hAnsi="Calibri"/>
          <w:noProof/>
        </w:rPr>
        <w:t xml:space="preserve"> 2007: Beetles (Coleoptera) in rock debris of Komáří vrch hill, catastre of Nová Ves near Kraslice. In </w:t>
      </w:r>
      <w:r w:rsidRPr="00470177">
        <w:rPr>
          <w:rFonts w:ascii="Calibri" w:hAnsi="Calibri"/>
          <w:i/>
          <w:iCs/>
          <w:noProof/>
        </w:rPr>
        <w:t>Příroda Kraslicka 1. [Nature of Kraslice region 1.].</w:t>
      </w:r>
      <w:r w:rsidRPr="00470177">
        <w:rPr>
          <w:rFonts w:ascii="Calibri" w:hAnsi="Calibri"/>
          <w:noProof/>
        </w:rPr>
        <w:t xml:space="preserve"> (ed. by Hejkal, J., Havalová, A. &amp; Michálek, J.). Nakladatelství Jan Farkač, Praha, pp. 83–102.</w:t>
      </w:r>
    </w:p>
    <w:p w:rsidR="00470177" w:rsidRPr="00470177" w:rsidRDefault="00470177">
      <w:pPr>
        <w:pStyle w:val="Normlnweb"/>
        <w:divId w:val="672531293"/>
        <w:rPr>
          <w:rFonts w:ascii="Calibri" w:hAnsi="Calibri"/>
          <w:noProof/>
        </w:rPr>
      </w:pPr>
      <w:r w:rsidRPr="00470177">
        <w:rPr>
          <w:rFonts w:ascii="Calibri" w:hAnsi="Calibri"/>
          <w:smallCaps/>
          <w:noProof/>
        </w:rPr>
        <w:t>Růžička, J. &amp; Schneider, J.</w:t>
      </w:r>
      <w:r w:rsidRPr="00470177">
        <w:rPr>
          <w:rFonts w:ascii="Calibri" w:hAnsi="Calibri"/>
          <w:noProof/>
        </w:rPr>
        <w:t xml:space="preserve"> 2004: Silphidae. In </w:t>
      </w:r>
      <w:r w:rsidRPr="00470177">
        <w:rPr>
          <w:rFonts w:ascii="Calibri" w:hAnsi="Calibri"/>
          <w:i/>
          <w:iCs/>
          <w:noProof/>
        </w:rPr>
        <w:t>Catalogue of Palaearctic Coleoptera, Vol. 2</w:t>
      </w:r>
      <w:r w:rsidRPr="00470177">
        <w:rPr>
          <w:rFonts w:ascii="Calibri" w:hAnsi="Calibri"/>
          <w:noProof/>
        </w:rPr>
        <w:t xml:space="preserve"> (ed. by Löbl, I. &amp; Smetana, A.). Apollo Books, Stenstrup, pp. 229–237.</w:t>
      </w:r>
    </w:p>
    <w:p w:rsidR="00470177" w:rsidRPr="00470177" w:rsidRDefault="00470177">
      <w:pPr>
        <w:pStyle w:val="Normlnweb"/>
        <w:divId w:val="672531293"/>
        <w:rPr>
          <w:rFonts w:ascii="Calibri" w:hAnsi="Calibri"/>
          <w:noProof/>
        </w:rPr>
      </w:pPr>
      <w:r w:rsidRPr="00470177">
        <w:rPr>
          <w:rFonts w:ascii="Calibri" w:hAnsi="Calibri"/>
          <w:smallCaps/>
          <w:noProof/>
        </w:rPr>
        <w:t>Scott, M.P.</w:t>
      </w:r>
      <w:r w:rsidRPr="00470177">
        <w:rPr>
          <w:rFonts w:ascii="Calibri" w:hAnsi="Calibri"/>
          <w:noProof/>
        </w:rPr>
        <w:t xml:space="preserve"> 1998: The Ecology and Behavior of Burying Beetles. </w:t>
      </w:r>
      <w:r w:rsidRPr="00470177">
        <w:rPr>
          <w:rFonts w:ascii="Calibri" w:hAnsi="Calibri"/>
          <w:i/>
          <w:iCs/>
          <w:noProof/>
        </w:rPr>
        <w:t>Annual Review of Entomology</w:t>
      </w:r>
      <w:r w:rsidRPr="00470177">
        <w:rPr>
          <w:rFonts w:ascii="Calibri" w:hAnsi="Calibri"/>
          <w:noProof/>
        </w:rPr>
        <w:t xml:space="preserve">, </w:t>
      </w:r>
      <w:r w:rsidRPr="00470177">
        <w:rPr>
          <w:rFonts w:ascii="Calibri" w:hAnsi="Calibri"/>
          <w:b/>
          <w:bCs/>
          <w:noProof/>
        </w:rPr>
        <w:t>43</w:t>
      </w:r>
      <w:r w:rsidRPr="00470177">
        <w:rPr>
          <w:rFonts w:ascii="Calibri" w:hAnsi="Calibri"/>
          <w:noProof/>
        </w:rPr>
        <w:t>, 595–618.</w:t>
      </w:r>
    </w:p>
    <w:p w:rsidR="00470177" w:rsidRPr="00470177" w:rsidRDefault="00470177">
      <w:pPr>
        <w:pStyle w:val="Normlnweb"/>
        <w:divId w:val="672531293"/>
        <w:rPr>
          <w:rFonts w:ascii="Calibri" w:hAnsi="Calibri"/>
          <w:noProof/>
        </w:rPr>
      </w:pPr>
      <w:r w:rsidRPr="00470177">
        <w:rPr>
          <w:rFonts w:ascii="Calibri" w:hAnsi="Calibri"/>
          <w:smallCaps/>
          <w:noProof/>
        </w:rPr>
        <w:t>Sikes, D.</w:t>
      </w:r>
      <w:r w:rsidRPr="00470177">
        <w:rPr>
          <w:rFonts w:ascii="Calibri" w:hAnsi="Calibri"/>
          <w:noProof/>
        </w:rPr>
        <w:t xml:space="preserve"> 2005: Silphidae Latreille, 1807. In </w:t>
      </w:r>
      <w:r w:rsidRPr="00470177">
        <w:rPr>
          <w:rFonts w:ascii="Calibri" w:hAnsi="Calibri"/>
          <w:i/>
          <w:iCs/>
          <w:noProof/>
        </w:rPr>
        <w:t>Handbook of Zoology, Volume IV: Arthropoda: Insecta, Part 38: Coleoptera, Beetles. Volume 1: Morphology and Systematics (Archostemata, Adephaga, Myxophaga, Polyphaga partim).</w:t>
      </w:r>
      <w:r w:rsidRPr="00470177">
        <w:rPr>
          <w:rFonts w:ascii="Calibri" w:hAnsi="Calibri"/>
          <w:noProof/>
        </w:rPr>
        <w:t xml:space="preserve"> (ed. by Beutel, R.G. &amp; Leschen, R.A.B.). Walter de Gruyter, Berlin, pp. 288–296.</w:t>
      </w:r>
    </w:p>
    <w:p w:rsidR="00470177" w:rsidRPr="00470177" w:rsidRDefault="00470177">
      <w:pPr>
        <w:pStyle w:val="Normlnweb"/>
        <w:divId w:val="672531293"/>
        <w:rPr>
          <w:rFonts w:ascii="Calibri" w:hAnsi="Calibri"/>
          <w:noProof/>
        </w:rPr>
      </w:pPr>
      <w:r w:rsidRPr="00470177">
        <w:rPr>
          <w:rFonts w:ascii="Calibri" w:hAnsi="Calibri"/>
          <w:smallCaps/>
          <w:noProof/>
        </w:rPr>
        <w:t>Sikes, D.</w:t>
      </w:r>
      <w:r w:rsidRPr="00470177">
        <w:rPr>
          <w:rFonts w:ascii="Calibri" w:hAnsi="Calibri"/>
          <w:noProof/>
        </w:rPr>
        <w:t xml:space="preserve"> 2008: Carrion beetles (Coleoptera: Silphidae). In </w:t>
      </w:r>
      <w:r w:rsidRPr="00470177">
        <w:rPr>
          <w:rFonts w:ascii="Calibri" w:hAnsi="Calibri"/>
          <w:i/>
          <w:iCs/>
          <w:noProof/>
        </w:rPr>
        <w:t>Encyclopedia of Entomology. Volume 1: A - C</w:t>
      </w:r>
      <w:r w:rsidRPr="00470177">
        <w:rPr>
          <w:rFonts w:ascii="Calibri" w:hAnsi="Calibri"/>
          <w:noProof/>
        </w:rPr>
        <w:t xml:space="preserve"> (ed. by Capinera, J.L.). Springer, Berlin, pp. 749–758.</w:t>
      </w:r>
    </w:p>
    <w:p w:rsidR="00470177" w:rsidRPr="00470177" w:rsidRDefault="00470177">
      <w:pPr>
        <w:pStyle w:val="Normlnweb"/>
        <w:divId w:val="672531293"/>
        <w:rPr>
          <w:rFonts w:ascii="Calibri" w:hAnsi="Calibri"/>
          <w:noProof/>
        </w:rPr>
      </w:pPr>
      <w:r w:rsidRPr="00470177">
        <w:rPr>
          <w:rFonts w:ascii="Calibri" w:hAnsi="Calibri"/>
          <w:smallCaps/>
          <w:noProof/>
        </w:rPr>
        <w:t>Sikes, D.S. &amp; Venables, C.</w:t>
      </w:r>
      <w:r w:rsidRPr="00470177">
        <w:rPr>
          <w:rFonts w:ascii="Calibri" w:hAnsi="Calibri"/>
          <w:noProof/>
        </w:rPr>
        <w:t xml:space="preserve"> 2013: Molecular phylogeny of the burying beetles (Coleoptera: Silphidae: Nicrophorinae). </w:t>
      </w:r>
      <w:r w:rsidRPr="00470177">
        <w:rPr>
          <w:rFonts w:ascii="Calibri" w:hAnsi="Calibri"/>
          <w:i/>
          <w:iCs/>
          <w:noProof/>
        </w:rPr>
        <w:t>Molecular Phylogenetics and Evolution</w:t>
      </w:r>
      <w:r w:rsidRPr="00470177">
        <w:rPr>
          <w:rFonts w:ascii="Calibri" w:hAnsi="Calibri"/>
          <w:noProof/>
        </w:rPr>
        <w:t xml:space="preserve">, </w:t>
      </w:r>
      <w:r w:rsidRPr="00470177">
        <w:rPr>
          <w:rFonts w:ascii="Calibri" w:hAnsi="Calibri"/>
          <w:b/>
          <w:bCs/>
          <w:noProof/>
        </w:rPr>
        <w:t>69</w:t>
      </w:r>
      <w:r w:rsidRPr="00470177">
        <w:rPr>
          <w:rFonts w:ascii="Calibri" w:hAnsi="Calibri"/>
          <w:noProof/>
        </w:rPr>
        <w:t>, 552–65.</w:t>
      </w:r>
    </w:p>
    <w:p w:rsidR="00470177" w:rsidRPr="00470177" w:rsidRDefault="00470177">
      <w:pPr>
        <w:pStyle w:val="Normlnweb"/>
        <w:divId w:val="672531293"/>
        <w:rPr>
          <w:rFonts w:ascii="Calibri" w:hAnsi="Calibri"/>
          <w:noProof/>
        </w:rPr>
      </w:pPr>
      <w:r w:rsidRPr="00470177">
        <w:rPr>
          <w:rFonts w:ascii="Calibri" w:hAnsi="Calibri"/>
          <w:smallCaps/>
          <w:noProof/>
        </w:rPr>
        <w:t>Šustek, Z.</w:t>
      </w:r>
      <w:r w:rsidRPr="00470177">
        <w:rPr>
          <w:rFonts w:ascii="Calibri" w:hAnsi="Calibri"/>
          <w:noProof/>
        </w:rPr>
        <w:t xml:space="preserve"> 1981: Keys to identification of insects 2: Carrion beetles of Czechoslovakia (Coleoptera: Silphidae). </w:t>
      </w:r>
      <w:r w:rsidRPr="00470177">
        <w:rPr>
          <w:rFonts w:ascii="Calibri" w:hAnsi="Calibri"/>
          <w:i/>
          <w:iCs/>
          <w:noProof/>
        </w:rPr>
        <w:t>Zprávy Československé Společnosti Entomologické při ČSAV</w:t>
      </w:r>
      <w:r w:rsidRPr="00470177">
        <w:rPr>
          <w:rFonts w:ascii="Calibri" w:hAnsi="Calibri"/>
          <w:noProof/>
        </w:rPr>
        <w:t xml:space="preserve">, </w:t>
      </w:r>
      <w:r w:rsidRPr="00470177">
        <w:rPr>
          <w:rFonts w:ascii="Calibri" w:hAnsi="Calibri"/>
          <w:b/>
          <w:bCs/>
          <w:noProof/>
        </w:rPr>
        <w:t>2</w:t>
      </w:r>
      <w:r w:rsidRPr="00470177">
        <w:rPr>
          <w:rFonts w:ascii="Calibri" w:hAnsi="Calibri"/>
          <w:noProof/>
        </w:rPr>
        <w:t>, 1–47.</w:t>
      </w:r>
    </w:p>
    <w:p w:rsidR="00470177" w:rsidRPr="00470177" w:rsidRDefault="00470177">
      <w:pPr>
        <w:pStyle w:val="Normlnweb"/>
        <w:divId w:val="672531293"/>
        <w:rPr>
          <w:rFonts w:ascii="Calibri" w:hAnsi="Calibri"/>
          <w:noProof/>
        </w:rPr>
      </w:pPr>
      <w:r w:rsidRPr="00470177">
        <w:rPr>
          <w:rFonts w:ascii="Calibri" w:hAnsi="Calibri"/>
          <w:smallCaps/>
          <w:noProof/>
        </w:rPr>
        <w:t>Theodorides, J. &amp; Heerdt, P.F.</w:t>
      </w:r>
      <w:r w:rsidRPr="00470177">
        <w:rPr>
          <w:rFonts w:ascii="Calibri" w:hAnsi="Calibri"/>
          <w:noProof/>
        </w:rPr>
        <w:t xml:space="preserve"> 1952: Nouvelles recherches écologiques sur les nécrophores (Coleoptera Silphidae); comparison des résultats du terrain avec ceux du laboratiore (thermopreferendum at hygropreferendum). </w:t>
      </w:r>
      <w:r w:rsidRPr="00470177">
        <w:rPr>
          <w:rFonts w:ascii="Calibri" w:hAnsi="Calibri"/>
          <w:i/>
          <w:iCs/>
          <w:noProof/>
        </w:rPr>
        <w:t>Physiologia Comparata et Oecologia</w:t>
      </w:r>
      <w:r w:rsidRPr="00470177">
        <w:rPr>
          <w:rFonts w:ascii="Calibri" w:hAnsi="Calibri"/>
          <w:noProof/>
        </w:rPr>
        <w:t xml:space="preserve">, </w:t>
      </w:r>
      <w:r w:rsidRPr="00470177">
        <w:rPr>
          <w:rFonts w:ascii="Calibri" w:hAnsi="Calibri"/>
          <w:b/>
          <w:bCs/>
          <w:noProof/>
        </w:rPr>
        <w:t>2</w:t>
      </w:r>
      <w:r w:rsidRPr="00470177">
        <w:rPr>
          <w:rFonts w:ascii="Calibri" w:hAnsi="Calibri"/>
          <w:noProof/>
        </w:rPr>
        <w:t>, 297–309.</w:t>
      </w:r>
    </w:p>
    <w:p w:rsidR="003C7534" w:rsidRPr="005D0A19" w:rsidRDefault="00470177" w:rsidP="00E74B23">
      <w:pPr>
        <w:pStyle w:val="Normlnweb"/>
        <w:divId w:val="596326188"/>
        <w:rPr>
          <w:rFonts w:ascii="Calibri" w:hAnsi="Calibri"/>
          <w:lang w:val="en-US"/>
        </w:rPr>
      </w:pPr>
      <w:r w:rsidRPr="00470177">
        <w:rPr>
          <w:rFonts w:ascii="Calibri" w:hAnsi="Calibri"/>
          <w:smallCaps/>
          <w:noProof/>
        </w:rPr>
        <w:t>Walker, T.L. &amp; Hoback, W.W.</w:t>
      </w:r>
      <w:r w:rsidRPr="00470177">
        <w:rPr>
          <w:rFonts w:ascii="Calibri" w:hAnsi="Calibri"/>
          <w:noProof/>
        </w:rPr>
        <w:t xml:space="preserve"> 2007: Effects of Invasive Eastern Redcedar on Capture Rates of Nicrophorus americanus and Other Silphidae. </w:t>
      </w:r>
      <w:r w:rsidRPr="00470177">
        <w:rPr>
          <w:rFonts w:ascii="Calibri" w:hAnsi="Calibri"/>
          <w:i/>
          <w:iCs/>
          <w:noProof/>
        </w:rPr>
        <w:t>Environmental entomology</w:t>
      </w:r>
      <w:r w:rsidRPr="00470177">
        <w:rPr>
          <w:rFonts w:ascii="Calibri" w:hAnsi="Calibri"/>
          <w:noProof/>
        </w:rPr>
        <w:t xml:space="preserve">, </w:t>
      </w:r>
      <w:r w:rsidRPr="00470177">
        <w:rPr>
          <w:rFonts w:ascii="Calibri" w:hAnsi="Calibri"/>
          <w:b/>
          <w:bCs/>
          <w:noProof/>
        </w:rPr>
        <w:t>36</w:t>
      </w:r>
      <w:r w:rsidRPr="00470177">
        <w:rPr>
          <w:rFonts w:ascii="Calibri" w:hAnsi="Calibri"/>
          <w:noProof/>
        </w:rPr>
        <w:t xml:space="preserve">, 297–307. </w:t>
      </w:r>
      <w:r w:rsidR="00454685" w:rsidRPr="005D0A19">
        <w:rPr>
          <w:rFonts w:ascii="Calibri" w:hAnsi="Calibri"/>
          <w:lang w:val="en-US" w:eastAsia="ar-SA"/>
        </w:rPr>
        <w:fldChar w:fldCharType="end"/>
      </w:r>
    </w:p>
    <w:sectPr w:rsidR="003C7534" w:rsidRPr="005D0A19" w:rsidSect="00E74B23">
      <w:footerReference w:type="default" r:id="rId11"/>
      <w:footerReference w:type="first" r:id="rId12"/>
      <w:pgSz w:w="11906" w:h="16838"/>
      <w:pgMar w:top="1417" w:right="1417" w:bottom="1417" w:left="1417" w:header="708" w:footer="708" w:gutter="0"/>
      <w:lnNumType w:countBy="1" w:restart="continuous"/>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vel" w:date="2015-05-01T11:06:00Z" w:initials="p">
    <w:p w:rsidR="00A7715D" w:rsidRDefault="00A7715D" w:rsidP="00A7715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1, line 11-12 –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first</w:t>
      </w:r>
      <w:proofErr w:type="spellEnd"/>
      <w:r>
        <w:rPr>
          <w:rFonts w:ascii="Tahoma" w:hAnsi="Tahoma" w:cs="Tahoma"/>
          <w:sz w:val="16"/>
          <w:szCs w:val="16"/>
        </w:rPr>
        <w:t xml:space="preserve"> sentence </w:t>
      </w:r>
      <w:proofErr w:type="spellStart"/>
      <w:r>
        <w:rPr>
          <w:rFonts w:ascii="Tahoma" w:hAnsi="Tahoma" w:cs="Tahoma"/>
          <w:sz w:val="16"/>
          <w:szCs w:val="16"/>
        </w:rPr>
        <w:t>is</w:t>
      </w:r>
      <w:proofErr w:type="spellEnd"/>
      <w:r>
        <w:rPr>
          <w:rFonts w:ascii="Tahoma" w:hAnsi="Tahoma" w:cs="Tahoma"/>
          <w:sz w:val="16"/>
          <w:szCs w:val="16"/>
        </w:rPr>
        <w:t xml:space="preserve"> a </w:t>
      </w:r>
      <w:proofErr w:type="spellStart"/>
      <w:r>
        <w:rPr>
          <w:rFonts w:ascii="Tahoma" w:hAnsi="Tahoma" w:cs="Tahoma"/>
          <w:sz w:val="16"/>
          <w:szCs w:val="16"/>
        </w:rPr>
        <w:t>filling</w:t>
      </w:r>
      <w:proofErr w:type="spellEnd"/>
      <w:r>
        <w:rPr>
          <w:rFonts w:ascii="Tahoma" w:hAnsi="Tahoma" w:cs="Tahoma"/>
          <w:sz w:val="16"/>
          <w:szCs w:val="16"/>
        </w:rPr>
        <w:t xml:space="preserve"> sentence,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general</w:t>
      </w:r>
      <w:proofErr w:type="spellEnd"/>
      <w:r>
        <w:rPr>
          <w:rFonts w:ascii="Tahoma" w:hAnsi="Tahoma" w:cs="Tahoma"/>
          <w:sz w:val="16"/>
          <w:szCs w:val="16"/>
        </w:rPr>
        <w:t xml:space="preserve"> </w:t>
      </w:r>
      <w:proofErr w:type="spellStart"/>
      <w:r>
        <w:rPr>
          <w:rFonts w:ascii="Tahoma" w:hAnsi="Tahoma" w:cs="Tahoma"/>
          <w:sz w:val="16"/>
          <w:szCs w:val="16"/>
        </w:rPr>
        <w:t>statement</w:t>
      </w:r>
      <w:proofErr w:type="spellEnd"/>
      <w:r>
        <w:rPr>
          <w:rFonts w:ascii="Tahoma" w:hAnsi="Tahoma" w:cs="Tahoma"/>
          <w:sz w:val="16"/>
          <w:szCs w:val="16"/>
        </w:rPr>
        <w:t xml:space="preserve"> </w:t>
      </w:r>
      <w:proofErr w:type="spellStart"/>
      <w:r>
        <w:rPr>
          <w:rFonts w:ascii="Tahoma" w:hAnsi="Tahoma" w:cs="Tahoma"/>
          <w:sz w:val="16"/>
          <w:szCs w:val="16"/>
        </w:rPr>
        <w:t>valid</w:t>
      </w:r>
      <w:proofErr w:type="spellEnd"/>
      <w:r>
        <w:rPr>
          <w:rFonts w:ascii="Tahoma" w:hAnsi="Tahoma" w:cs="Tahoma"/>
          <w:sz w:val="16"/>
          <w:szCs w:val="16"/>
        </w:rPr>
        <w:t xml:space="preserve"> </w:t>
      </w:r>
      <w:proofErr w:type="spellStart"/>
      <w:r>
        <w:rPr>
          <w:rFonts w:ascii="Tahoma" w:hAnsi="Tahoma" w:cs="Tahoma"/>
          <w:sz w:val="16"/>
          <w:szCs w:val="16"/>
        </w:rPr>
        <w:t>for</w:t>
      </w:r>
      <w:proofErr w:type="spellEnd"/>
      <w:r>
        <w:rPr>
          <w:rFonts w:ascii="Tahoma" w:hAnsi="Tahoma" w:cs="Tahoma"/>
          <w:sz w:val="16"/>
          <w:szCs w:val="16"/>
        </w:rPr>
        <w:t xml:space="preserve"> </w:t>
      </w:r>
      <w:proofErr w:type="spellStart"/>
      <w:r>
        <w:rPr>
          <w:rFonts w:ascii="Tahoma" w:hAnsi="Tahoma" w:cs="Tahoma"/>
          <w:sz w:val="16"/>
          <w:szCs w:val="16"/>
        </w:rPr>
        <w:t>almost</w:t>
      </w:r>
      <w:proofErr w:type="spellEnd"/>
      <w:r>
        <w:rPr>
          <w:rFonts w:ascii="Tahoma" w:hAnsi="Tahoma" w:cs="Tahoma"/>
          <w:sz w:val="16"/>
          <w:szCs w:val="16"/>
        </w:rPr>
        <w:t xml:space="preserve"> </w:t>
      </w:r>
      <w:proofErr w:type="spellStart"/>
      <w:r>
        <w:rPr>
          <w:rFonts w:ascii="Tahoma" w:hAnsi="Tahoma" w:cs="Tahoma"/>
          <w:sz w:val="16"/>
          <w:szCs w:val="16"/>
        </w:rPr>
        <w:t>any</w:t>
      </w:r>
      <w:proofErr w:type="spellEnd"/>
      <w:r>
        <w:rPr>
          <w:rFonts w:ascii="Tahoma" w:hAnsi="Tahoma" w:cs="Tahoma"/>
          <w:sz w:val="16"/>
          <w:szCs w:val="16"/>
        </w:rPr>
        <w:t xml:space="preserve"> </w:t>
      </w:r>
      <w:proofErr w:type="spellStart"/>
      <w:r>
        <w:rPr>
          <w:rFonts w:ascii="Tahoma" w:hAnsi="Tahoma" w:cs="Tahoma"/>
          <w:sz w:val="16"/>
          <w:szCs w:val="16"/>
        </w:rPr>
        <w:t>group</w:t>
      </w:r>
      <w:proofErr w:type="spellEnd"/>
      <w:r>
        <w:rPr>
          <w:rFonts w:ascii="Tahoma" w:hAnsi="Tahoma" w:cs="Tahoma"/>
          <w:sz w:val="16"/>
          <w:szCs w:val="16"/>
        </w:rPr>
        <w:t xml:space="preserve">. I </w:t>
      </w:r>
      <w:proofErr w:type="spellStart"/>
      <w:r>
        <w:rPr>
          <w:rFonts w:ascii="Tahoma" w:hAnsi="Tahoma" w:cs="Tahoma"/>
          <w:sz w:val="16"/>
          <w:szCs w:val="16"/>
        </w:rPr>
        <w:t>recommend</w:t>
      </w:r>
      <w:proofErr w:type="spellEnd"/>
      <w:r>
        <w:rPr>
          <w:rFonts w:ascii="Tahoma" w:hAnsi="Tahoma" w:cs="Tahoma"/>
          <w:sz w:val="16"/>
          <w:szCs w:val="16"/>
        </w:rPr>
        <w:t xml:space="preserve"> </w:t>
      </w:r>
      <w:proofErr w:type="spellStart"/>
      <w:r>
        <w:rPr>
          <w:rFonts w:ascii="Tahoma" w:hAnsi="Tahoma" w:cs="Tahoma"/>
          <w:sz w:val="16"/>
          <w:szCs w:val="16"/>
        </w:rPr>
        <w:t>reformulate</w:t>
      </w:r>
      <w:proofErr w:type="spellEnd"/>
      <w:r>
        <w:rPr>
          <w:rFonts w:ascii="Tahoma" w:hAnsi="Tahoma" w:cs="Tahoma"/>
          <w:sz w:val="16"/>
          <w:szCs w:val="16"/>
        </w:rPr>
        <w:t xml:space="preserve"> </w:t>
      </w:r>
      <w:proofErr w:type="spellStart"/>
      <w:r>
        <w:rPr>
          <w:rFonts w:ascii="Tahoma" w:hAnsi="Tahoma" w:cs="Tahoma"/>
          <w:sz w:val="16"/>
          <w:szCs w:val="16"/>
        </w:rPr>
        <w:t>or</w:t>
      </w:r>
      <w:proofErr w:type="spellEnd"/>
      <w:r>
        <w:rPr>
          <w:rFonts w:ascii="Tahoma" w:hAnsi="Tahoma" w:cs="Tahoma"/>
          <w:sz w:val="16"/>
          <w:szCs w:val="16"/>
        </w:rPr>
        <w:t xml:space="preserve"> </w:t>
      </w:r>
      <w:proofErr w:type="spellStart"/>
      <w:r>
        <w:rPr>
          <w:rFonts w:ascii="Tahoma" w:hAnsi="Tahoma" w:cs="Tahoma"/>
          <w:sz w:val="16"/>
          <w:szCs w:val="16"/>
        </w:rPr>
        <w:t>delete</w:t>
      </w:r>
      <w:proofErr w:type="spellEnd"/>
      <w:r>
        <w:rPr>
          <w:rFonts w:ascii="Tahoma" w:hAnsi="Tahoma" w:cs="Tahoma"/>
          <w:sz w:val="16"/>
          <w:szCs w:val="16"/>
        </w:rPr>
        <w:t>.</w:t>
      </w:r>
    </w:p>
    <w:p w:rsidR="00A7715D" w:rsidRDefault="00A7715D" w:rsidP="00A7715D">
      <w:pPr>
        <w:autoSpaceDE w:val="0"/>
        <w:autoSpaceDN w:val="0"/>
        <w:adjustRightInd w:val="0"/>
        <w:spacing w:after="0" w:line="240" w:lineRule="auto"/>
        <w:rPr>
          <w:rFonts w:ascii="Tahoma" w:hAnsi="Tahoma" w:cs="Tahoma"/>
          <w:sz w:val="16"/>
          <w:szCs w:val="16"/>
        </w:rPr>
      </w:pPr>
      <w:proofErr w:type="spellStart"/>
      <w:r>
        <w:rPr>
          <w:rFonts w:ascii="Tahoma" w:hAnsi="Tahoma" w:cs="Tahoma"/>
          <w:sz w:val="16"/>
          <w:szCs w:val="16"/>
        </w:rPr>
        <w:t>Page</w:t>
      </w:r>
      <w:proofErr w:type="spellEnd"/>
      <w:r>
        <w:rPr>
          <w:rFonts w:ascii="Tahoma" w:hAnsi="Tahoma" w:cs="Tahoma"/>
          <w:sz w:val="16"/>
          <w:szCs w:val="16"/>
        </w:rPr>
        <w:t xml:space="preserve"> 1, line 11-13 – </w:t>
      </w:r>
      <w:proofErr w:type="spellStart"/>
      <w:r>
        <w:rPr>
          <w:rFonts w:ascii="Tahoma" w:hAnsi="Tahoma" w:cs="Tahoma"/>
          <w:sz w:val="16"/>
          <w:szCs w:val="16"/>
        </w:rPr>
        <w:t>which</w:t>
      </w:r>
      <w:proofErr w:type="spellEnd"/>
      <w:r>
        <w:rPr>
          <w:rFonts w:ascii="Tahoma" w:hAnsi="Tahoma" w:cs="Tahoma"/>
          <w:sz w:val="16"/>
          <w:szCs w:val="16"/>
        </w:rPr>
        <w:t xml:space="preserve"> </w:t>
      </w:r>
      <w:proofErr w:type="spellStart"/>
      <w:r>
        <w:rPr>
          <w:rFonts w:ascii="Tahoma" w:hAnsi="Tahoma" w:cs="Tahoma"/>
          <w:sz w:val="16"/>
          <w:szCs w:val="16"/>
        </w:rPr>
        <w:t>pests</w:t>
      </w:r>
      <w:proofErr w:type="spellEnd"/>
      <w:r>
        <w:rPr>
          <w:rFonts w:ascii="Tahoma" w:hAnsi="Tahoma" w:cs="Tahoma"/>
          <w:sz w:val="16"/>
          <w:szCs w:val="16"/>
        </w:rPr>
        <w:t xml:space="preserve"> </w:t>
      </w:r>
      <w:proofErr w:type="spellStart"/>
      <w:r>
        <w:rPr>
          <w:rFonts w:ascii="Tahoma" w:hAnsi="Tahoma" w:cs="Tahoma"/>
          <w:sz w:val="16"/>
          <w:szCs w:val="16"/>
        </w:rPr>
        <w:t>authors</w:t>
      </w:r>
      <w:proofErr w:type="spellEnd"/>
      <w:r>
        <w:rPr>
          <w:rFonts w:ascii="Tahoma" w:hAnsi="Tahoma" w:cs="Tahoma"/>
          <w:sz w:val="16"/>
          <w:szCs w:val="16"/>
        </w:rPr>
        <w:t xml:space="preserve"> </w:t>
      </w:r>
      <w:proofErr w:type="spellStart"/>
      <w:r>
        <w:rPr>
          <w:rFonts w:ascii="Tahoma" w:hAnsi="Tahoma" w:cs="Tahoma"/>
          <w:sz w:val="16"/>
          <w:szCs w:val="16"/>
        </w:rPr>
        <w:t>mean</w:t>
      </w:r>
      <w:proofErr w:type="spellEnd"/>
      <w:r>
        <w:rPr>
          <w:rFonts w:ascii="Tahoma" w:hAnsi="Tahoma" w:cs="Tahoma"/>
          <w:sz w:val="16"/>
          <w:szCs w:val="16"/>
        </w:rPr>
        <w:t xml:space="preserve">? </w:t>
      </w:r>
      <w:proofErr w:type="spellStart"/>
      <w:r>
        <w:rPr>
          <w:rFonts w:ascii="Tahoma" w:hAnsi="Tahoma" w:cs="Tahoma"/>
          <w:sz w:val="16"/>
          <w:szCs w:val="16"/>
        </w:rPr>
        <w:t>This</w:t>
      </w:r>
      <w:proofErr w:type="spellEnd"/>
      <w:r>
        <w:rPr>
          <w:rFonts w:ascii="Tahoma" w:hAnsi="Tahoma" w:cs="Tahoma"/>
          <w:sz w:val="16"/>
          <w:szCs w:val="16"/>
        </w:rPr>
        <w:t xml:space="preserve">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too</w:t>
      </w:r>
      <w:proofErr w:type="spellEnd"/>
      <w:r>
        <w:rPr>
          <w:rFonts w:ascii="Tahoma" w:hAnsi="Tahoma" w:cs="Tahoma"/>
          <w:sz w:val="16"/>
          <w:szCs w:val="16"/>
        </w:rPr>
        <w:t xml:space="preserve"> </w:t>
      </w:r>
      <w:proofErr w:type="spellStart"/>
      <w:r>
        <w:rPr>
          <w:rFonts w:ascii="Tahoma" w:hAnsi="Tahoma" w:cs="Tahoma"/>
          <w:sz w:val="16"/>
          <w:szCs w:val="16"/>
        </w:rPr>
        <w:t>general</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w:t>
      </w:r>
      <w:proofErr w:type="spellStart"/>
      <w:r>
        <w:rPr>
          <w:rFonts w:ascii="Tahoma" w:hAnsi="Tahoma" w:cs="Tahoma"/>
          <w:sz w:val="16"/>
          <w:szCs w:val="16"/>
        </w:rPr>
        <w:t>confusing</w:t>
      </w:r>
      <w:proofErr w:type="spellEnd"/>
      <w:r>
        <w:rPr>
          <w:rFonts w:ascii="Tahoma" w:hAnsi="Tahoma" w:cs="Tahoma"/>
          <w:sz w:val="16"/>
          <w:szCs w:val="16"/>
        </w:rPr>
        <w:t xml:space="preserve">, </w:t>
      </w:r>
      <w:proofErr w:type="spellStart"/>
      <w:r>
        <w:rPr>
          <w:rFonts w:ascii="Tahoma" w:hAnsi="Tahoma" w:cs="Tahoma"/>
          <w:sz w:val="16"/>
          <w:szCs w:val="16"/>
        </w:rPr>
        <w:t>cf</w:t>
      </w:r>
      <w:proofErr w:type="spellEnd"/>
      <w:r>
        <w:rPr>
          <w:rFonts w:ascii="Tahoma" w:hAnsi="Tahoma" w:cs="Tahoma"/>
          <w:sz w:val="16"/>
          <w:szCs w:val="16"/>
        </w:rPr>
        <w:t xml:space="preserve">. </w:t>
      </w:r>
      <w:proofErr w:type="spellStart"/>
      <w:r>
        <w:rPr>
          <w:rFonts w:ascii="Tahoma" w:hAnsi="Tahoma" w:cs="Tahoma"/>
          <w:sz w:val="16"/>
          <w:szCs w:val="16"/>
        </w:rPr>
        <w:t>Page</w:t>
      </w:r>
      <w:proofErr w:type="spellEnd"/>
      <w:r>
        <w:rPr>
          <w:rFonts w:ascii="Tahoma" w:hAnsi="Tahoma" w:cs="Tahoma"/>
          <w:sz w:val="16"/>
          <w:szCs w:val="16"/>
        </w:rPr>
        <w:t xml:space="preserve"> 2, line 27. </w:t>
      </w:r>
    </w:p>
    <w:p w:rsidR="00A7715D" w:rsidRDefault="00A7715D">
      <w:pPr>
        <w:pStyle w:val="Textkomente"/>
      </w:pPr>
    </w:p>
  </w:comment>
  <w:comment w:id="3" w:author="pavel" w:date="2015-05-01T11:15:00Z" w:initials="p">
    <w:p w:rsidR="00A7715D" w:rsidRDefault="00A7715D" w:rsidP="00A7715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2, line 33; </w:t>
      </w:r>
      <w:proofErr w:type="spellStart"/>
      <w:r>
        <w:rPr>
          <w:rFonts w:ascii="Tahoma" w:hAnsi="Tahoma" w:cs="Tahoma"/>
          <w:sz w:val="16"/>
          <w:szCs w:val="16"/>
        </w:rPr>
        <w:t>Page</w:t>
      </w:r>
      <w:proofErr w:type="spellEnd"/>
      <w:r>
        <w:rPr>
          <w:rFonts w:ascii="Tahoma" w:hAnsi="Tahoma" w:cs="Tahoma"/>
          <w:sz w:val="16"/>
          <w:szCs w:val="16"/>
        </w:rPr>
        <w:t xml:space="preserve"> 3, line 66 – </w:t>
      </w:r>
      <w:proofErr w:type="spellStart"/>
      <w:r>
        <w:rPr>
          <w:rFonts w:ascii="Tahoma" w:hAnsi="Tahoma" w:cs="Tahoma"/>
          <w:sz w:val="16"/>
          <w:szCs w:val="16"/>
        </w:rPr>
        <w:t>why</w:t>
      </w:r>
      <w:proofErr w:type="spellEnd"/>
      <w:r>
        <w:rPr>
          <w:rFonts w:ascii="Tahoma" w:hAnsi="Tahoma" w:cs="Tahoma"/>
          <w:sz w:val="16"/>
          <w:szCs w:val="16"/>
        </w:rPr>
        <w:t xml:space="preserve"> </w:t>
      </w:r>
      <w:proofErr w:type="spellStart"/>
      <w:r>
        <w:rPr>
          <w:rFonts w:ascii="Tahoma" w:hAnsi="Tahoma" w:cs="Tahoma"/>
          <w:sz w:val="16"/>
          <w:szCs w:val="16"/>
        </w:rPr>
        <w:t>subgenus</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not genus?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other</w:t>
      </w:r>
      <w:proofErr w:type="spellEnd"/>
      <w:r>
        <w:rPr>
          <w:rFonts w:ascii="Tahoma" w:hAnsi="Tahoma" w:cs="Tahoma"/>
          <w:sz w:val="16"/>
          <w:szCs w:val="16"/>
        </w:rPr>
        <w:t xml:space="preserve"> </w:t>
      </w:r>
      <w:proofErr w:type="spellStart"/>
      <w:r>
        <w:rPr>
          <w:rFonts w:ascii="Tahoma" w:hAnsi="Tahoma" w:cs="Tahoma"/>
          <w:sz w:val="16"/>
          <w:szCs w:val="16"/>
        </w:rPr>
        <w:t>subgenera</w:t>
      </w:r>
      <w:proofErr w:type="spellEnd"/>
      <w:r>
        <w:rPr>
          <w:rFonts w:ascii="Tahoma" w:hAnsi="Tahoma" w:cs="Tahoma"/>
          <w:sz w:val="16"/>
          <w:szCs w:val="16"/>
        </w:rPr>
        <w:t xml:space="preserve"> are not </w:t>
      </w:r>
      <w:proofErr w:type="spellStart"/>
      <w:r>
        <w:rPr>
          <w:rFonts w:ascii="Tahoma" w:hAnsi="Tahoma" w:cs="Tahoma"/>
          <w:sz w:val="16"/>
          <w:szCs w:val="16"/>
        </w:rPr>
        <w:t>mentioned</w:t>
      </w:r>
      <w:proofErr w:type="spellEnd"/>
      <w:r>
        <w:rPr>
          <w:rFonts w:ascii="Tahoma" w:hAnsi="Tahoma" w:cs="Tahoma"/>
          <w:sz w:val="16"/>
          <w:szCs w:val="16"/>
        </w:rPr>
        <w:t xml:space="preserve">, as </w:t>
      </w:r>
      <w:proofErr w:type="spellStart"/>
      <w:r>
        <w:rPr>
          <w:rFonts w:ascii="Tahoma" w:hAnsi="Tahoma" w:cs="Tahoma"/>
          <w:sz w:val="16"/>
          <w:szCs w:val="16"/>
        </w:rPr>
        <w:t>well</w:t>
      </w:r>
      <w:proofErr w:type="spellEnd"/>
      <w:r>
        <w:rPr>
          <w:rFonts w:ascii="Tahoma" w:hAnsi="Tahoma" w:cs="Tahoma"/>
          <w:sz w:val="16"/>
          <w:szCs w:val="16"/>
        </w:rPr>
        <w:t xml:space="preserve"> as </w:t>
      </w:r>
      <w:proofErr w:type="spellStart"/>
      <w:r>
        <w:rPr>
          <w:rFonts w:ascii="Tahoma" w:hAnsi="Tahoma" w:cs="Tahoma"/>
          <w:sz w:val="16"/>
          <w:szCs w:val="16"/>
        </w:rPr>
        <w:t>nominotypic</w:t>
      </w:r>
      <w:proofErr w:type="spellEnd"/>
      <w:r>
        <w:rPr>
          <w:rFonts w:ascii="Tahoma" w:hAnsi="Tahoma" w:cs="Tahoma"/>
          <w:sz w:val="16"/>
          <w:szCs w:val="16"/>
        </w:rPr>
        <w:t xml:space="preserve"> </w:t>
      </w:r>
      <w:proofErr w:type="spellStart"/>
      <w:r>
        <w:rPr>
          <w:rFonts w:ascii="Tahoma" w:hAnsi="Tahoma" w:cs="Tahoma"/>
          <w:sz w:val="16"/>
          <w:szCs w:val="16"/>
        </w:rPr>
        <w:t>one</w:t>
      </w:r>
      <w:proofErr w:type="spellEnd"/>
      <w:r>
        <w:rPr>
          <w:rFonts w:ascii="Tahoma" w:hAnsi="Tahoma" w:cs="Tahoma"/>
          <w:sz w:val="16"/>
          <w:szCs w:val="16"/>
        </w:rPr>
        <w:t xml:space="preserve">. I </w:t>
      </w:r>
      <w:proofErr w:type="spellStart"/>
      <w:r>
        <w:rPr>
          <w:rFonts w:ascii="Tahoma" w:hAnsi="Tahoma" w:cs="Tahoma"/>
          <w:sz w:val="16"/>
          <w:szCs w:val="16"/>
        </w:rPr>
        <w:t>recommend</w:t>
      </w:r>
      <w:proofErr w:type="spellEnd"/>
      <w:r>
        <w:rPr>
          <w:rFonts w:ascii="Tahoma" w:hAnsi="Tahoma" w:cs="Tahoma"/>
          <w:sz w:val="16"/>
          <w:szCs w:val="16"/>
        </w:rPr>
        <w:t xml:space="preserve"> </w:t>
      </w:r>
      <w:proofErr w:type="spellStart"/>
      <w:r>
        <w:rPr>
          <w:rFonts w:ascii="Tahoma" w:hAnsi="Tahoma" w:cs="Tahoma"/>
          <w:sz w:val="16"/>
          <w:szCs w:val="16"/>
        </w:rPr>
        <w:t>improve</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sentence “ </w:t>
      </w:r>
      <w:proofErr w:type="spellStart"/>
      <w:r>
        <w:rPr>
          <w:rFonts w:ascii="Tahoma" w:hAnsi="Tahoma" w:cs="Tahoma"/>
          <w:sz w:val="16"/>
          <w:szCs w:val="16"/>
        </w:rPr>
        <w:t>All</w:t>
      </w:r>
      <w:proofErr w:type="spellEnd"/>
      <w:r>
        <w:rPr>
          <w:rFonts w:ascii="Tahoma" w:hAnsi="Tahoma" w:cs="Tahoma"/>
          <w:sz w:val="16"/>
          <w:szCs w:val="16"/>
        </w:rPr>
        <w:t xml:space="preserve"> </w:t>
      </w:r>
      <w:proofErr w:type="spellStart"/>
      <w:r>
        <w:rPr>
          <w:rFonts w:ascii="Tahoma" w:hAnsi="Tahoma" w:cs="Tahoma"/>
          <w:sz w:val="16"/>
          <w:szCs w:val="16"/>
        </w:rPr>
        <w:t>studied</w:t>
      </w:r>
      <w:proofErr w:type="spellEnd"/>
      <w:r>
        <w:rPr>
          <w:rFonts w:ascii="Tahoma" w:hAnsi="Tahoma" w:cs="Tahoma"/>
          <w:sz w:val="16"/>
          <w:szCs w:val="16"/>
        </w:rPr>
        <w:t xml:space="preserve"> species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burying</w:t>
      </w:r>
      <w:proofErr w:type="spellEnd"/>
      <w:r>
        <w:rPr>
          <w:rFonts w:ascii="Tahoma" w:hAnsi="Tahoma" w:cs="Tahoma"/>
          <w:sz w:val="16"/>
          <w:szCs w:val="16"/>
        </w:rPr>
        <w:t xml:space="preserve"> </w:t>
      </w:r>
      <w:proofErr w:type="spellStart"/>
      <w:r>
        <w:rPr>
          <w:rFonts w:ascii="Tahoma" w:hAnsi="Tahoma" w:cs="Tahoma"/>
          <w:sz w:val="16"/>
          <w:szCs w:val="16"/>
        </w:rPr>
        <w:t>beetles</w:t>
      </w:r>
      <w:proofErr w:type="spellEnd"/>
      <w:r>
        <w:rPr>
          <w:rFonts w:ascii="Tahoma" w:hAnsi="Tahoma" w:cs="Tahoma"/>
          <w:sz w:val="16"/>
          <w:szCs w:val="16"/>
        </w:rPr>
        <w:t xml:space="preserve"> </w:t>
      </w:r>
      <w:proofErr w:type="spellStart"/>
      <w:r>
        <w:rPr>
          <w:rFonts w:ascii="Tahoma" w:hAnsi="Tahoma" w:cs="Tahoma"/>
          <w:sz w:val="16"/>
          <w:szCs w:val="16"/>
        </w:rPr>
        <w:t>from</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genus </w:t>
      </w:r>
      <w:proofErr w:type="spellStart"/>
      <w:r>
        <w:rPr>
          <w:rFonts w:ascii="Tahoma" w:hAnsi="Tahoma" w:cs="Tahoma"/>
          <w:sz w:val="16"/>
          <w:szCs w:val="16"/>
        </w:rPr>
        <w:t>Nicrophorus</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information</w:t>
      </w:r>
      <w:proofErr w:type="spellEnd"/>
      <w:r>
        <w:rPr>
          <w:rFonts w:ascii="Tahoma" w:hAnsi="Tahoma" w:cs="Tahoma"/>
          <w:sz w:val="16"/>
          <w:szCs w:val="16"/>
        </w:rPr>
        <w:t xml:space="preserve"> </w:t>
      </w:r>
      <w:proofErr w:type="spellStart"/>
      <w:r>
        <w:rPr>
          <w:rFonts w:ascii="Tahoma" w:hAnsi="Tahoma" w:cs="Tahoma"/>
          <w:sz w:val="16"/>
          <w:szCs w:val="16"/>
        </w:rPr>
        <w:t>about</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rest </w:t>
      </w:r>
      <w:proofErr w:type="spellStart"/>
      <w:r>
        <w:rPr>
          <w:rFonts w:ascii="Tahoma" w:hAnsi="Tahoma" w:cs="Tahoma"/>
          <w:sz w:val="16"/>
          <w:szCs w:val="16"/>
        </w:rPr>
        <w:t>subgenera</w:t>
      </w:r>
      <w:proofErr w:type="spellEnd"/>
      <w:r>
        <w:rPr>
          <w:rFonts w:ascii="Tahoma" w:hAnsi="Tahoma" w:cs="Tahoma"/>
          <w:sz w:val="16"/>
          <w:szCs w:val="16"/>
        </w:rPr>
        <w:t xml:space="preserve"> are not </w:t>
      </w:r>
      <w:proofErr w:type="spellStart"/>
      <w:r>
        <w:rPr>
          <w:rFonts w:ascii="Tahoma" w:hAnsi="Tahoma" w:cs="Tahoma"/>
          <w:sz w:val="16"/>
          <w:szCs w:val="16"/>
        </w:rPr>
        <w:t>available</w:t>
      </w:r>
      <w:proofErr w:type="spellEnd"/>
      <w:r>
        <w:rPr>
          <w:rFonts w:ascii="Tahoma" w:hAnsi="Tahoma" w:cs="Tahoma"/>
          <w:sz w:val="16"/>
          <w:szCs w:val="16"/>
        </w:rPr>
        <w:t xml:space="preserve"> (</w:t>
      </w:r>
      <w:proofErr w:type="spellStart"/>
      <w:r>
        <w:rPr>
          <w:rFonts w:ascii="Tahoma" w:hAnsi="Tahoma" w:cs="Tahoma"/>
          <w:sz w:val="16"/>
          <w:szCs w:val="16"/>
        </w:rPr>
        <w:t>according</w:t>
      </w:r>
      <w:proofErr w:type="spellEnd"/>
      <w:r>
        <w:rPr>
          <w:rFonts w:ascii="Tahoma" w:hAnsi="Tahoma" w:cs="Tahoma"/>
          <w:sz w:val="16"/>
          <w:szCs w:val="16"/>
        </w:rPr>
        <w:t xml:space="preserve"> to my </w:t>
      </w:r>
      <w:proofErr w:type="spellStart"/>
      <w:r>
        <w:rPr>
          <w:rFonts w:ascii="Tahoma" w:hAnsi="Tahoma" w:cs="Tahoma"/>
          <w:sz w:val="16"/>
          <w:szCs w:val="16"/>
        </w:rPr>
        <w:t>knowledge</w:t>
      </w:r>
      <w:proofErr w:type="spellEnd"/>
      <w:r>
        <w:rPr>
          <w:rFonts w:ascii="Tahoma" w:hAnsi="Tahoma" w:cs="Tahoma"/>
          <w:sz w:val="16"/>
          <w:szCs w:val="16"/>
        </w:rPr>
        <w:t xml:space="preserve">), </w:t>
      </w:r>
      <w:proofErr w:type="spellStart"/>
      <w:r>
        <w:rPr>
          <w:rFonts w:ascii="Tahoma" w:hAnsi="Tahoma" w:cs="Tahoma"/>
          <w:sz w:val="16"/>
          <w:szCs w:val="16"/>
        </w:rPr>
        <w:t>but</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seems</w:t>
      </w:r>
      <w:proofErr w:type="spellEnd"/>
      <w:r>
        <w:rPr>
          <w:rFonts w:ascii="Tahoma" w:hAnsi="Tahoma" w:cs="Tahoma"/>
          <w:sz w:val="16"/>
          <w:szCs w:val="16"/>
        </w:rPr>
        <w:t xml:space="preserve"> to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similar</w:t>
      </w:r>
      <w:proofErr w:type="spellEnd"/>
      <w:r>
        <w:rPr>
          <w:rFonts w:ascii="Tahoma" w:hAnsi="Tahoma" w:cs="Tahoma"/>
          <w:sz w:val="16"/>
          <w:szCs w:val="16"/>
        </w:rPr>
        <w:t>.</w:t>
      </w:r>
    </w:p>
    <w:p w:rsidR="00A7715D" w:rsidRDefault="00A7715D">
      <w:pPr>
        <w:pStyle w:val="Textkomente"/>
      </w:pPr>
    </w:p>
  </w:comment>
  <w:comment w:id="5" w:author="pavel" w:date="2015-05-01T11:04:00Z" w:initials="p">
    <w:p w:rsidR="003A2DF9" w:rsidRDefault="003A2DF9" w:rsidP="003A2DF9">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Reviewer</w:t>
      </w:r>
      <w:proofErr w:type="spellEnd"/>
      <w:r>
        <w:rPr>
          <w:rFonts w:ascii="Tahoma" w:hAnsi="Tahoma" w:cs="Tahoma"/>
          <w:sz w:val="16"/>
          <w:szCs w:val="16"/>
        </w:rPr>
        <w:t xml:space="preserve"> 1: As </w:t>
      </w:r>
      <w:proofErr w:type="spellStart"/>
      <w:r>
        <w:rPr>
          <w:rFonts w:ascii="Tahoma" w:hAnsi="Tahoma" w:cs="Tahoma"/>
          <w:sz w:val="16"/>
          <w:szCs w:val="16"/>
        </w:rPr>
        <w:t>mentioned</w:t>
      </w:r>
      <w:proofErr w:type="spellEnd"/>
      <w:r>
        <w:rPr>
          <w:rFonts w:ascii="Tahoma" w:hAnsi="Tahoma" w:cs="Tahoma"/>
          <w:sz w:val="16"/>
          <w:szCs w:val="16"/>
        </w:rPr>
        <w:t xml:space="preserve"> </w:t>
      </w:r>
      <w:proofErr w:type="spellStart"/>
      <w:r>
        <w:rPr>
          <w:rFonts w:ascii="Tahoma" w:hAnsi="Tahoma" w:cs="Tahoma"/>
          <w:sz w:val="16"/>
          <w:szCs w:val="16"/>
        </w:rPr>
        <w:t>earlier</w:t>
      </w:r>
      <w:proofErr w:type="spellEnd"/>
      <w:r>
        <w:rPr>
          <w:rFonts w:ascii="Tahoma" w:hAnsi="Tahoma" w:cs="Tahoma"/>
          <w:sz w:val="16"/>
          <w:szCs w:val="16"/>
        </w:rPr>
        <w:t xml:space="preserve">, </w:t>
      </w:r>
      <w:proofErr w:type="spellStart"/>
      <w:r>
        <w:rPr>
          <w:rFonts w:ascii="Tahoma" w:hAnsi="Tahoma" w:cs="Tahoma"/>
          <w:sz w:val="16"/>
          <w:szCs w:val="16"/>
        </w:rPr>
        <w:t>you</w:t>
      </w:r>
      <w:proofErr w:type="spellEnd"/>
      <w:r>
        <w:rPr>
          <w:rFonts w:ascii="Tahoma" w:hAnsi="Tahoma" w:cs="Tahoma"/>
          <w:sz w:val="16"/>
          <w:szCs w:val="16"/>
        </w:rPr>
        <w:t xml:space="preserve"> </w:t>
      </w:r>
      <w:proofErr w:type="spellStart"/>
      <w:r>
        <w:rPr>
          <w:rFonts w:ascii="Tahoma" w:hAnsi="Tahoma" w:cs="Tahoma"/>
          <w:sz w:val="16"/>
          <w:szCs w:val="16"/>
        </w:rPr>
        <w:t>need</w:t>
      </w:r>
      <w:proofErr w:type="spellEnd"/>
      <w:r>
        <w:rPr>
          <w:rFonts w:ascii="Tahoma" w:hAnsi="Tahoma" w:cs="Tahoma"/>
          <w:sz w:val="16"/>
          <w:szCs w:val="16"/>
        </w:rPr>
        <w:t xml:space="preserve"> to </w:t>
      </w:r>
      <w:proofErr w:type="spellStart"/>
      <w:r>
        <w:rPr>
          <w:rFonts w:ascii="Tahoma" w:hAnsi="Tahoma" w:cs="Tahoma"/>
          <w:sz w:val="16"/>
          <w:szCs w:val="16"/>
        </w:rPr>
        <w:t>be</w:t>
      </w:r>
      <w:proofErr w:type="spellEnd"/>
      <w:r>
        <w:rPr>
          <w:rFonts w:ascii="Tahoma" w:hAnsi="Tahoma" w:cs="Tahoma"/>
          <w:sz w:val="16"/>
          <w:szCs w:val="16"/>
        </w:rPr>
        <w:t xml:space="preserve"> more </w:t>
      </w:r>
      <w:proofErr w:type="spellStart"/>
      <w:r>
        <w:rPr>
          <w:rFonts w:ascii="Tahoma" w:hAnsi="Tahoma" w:cs="Tahoma"/>
          <w:sz w:val="16"/>
          <w:szCs w:val="16"/>
        </w:rPr>
        <w:t>clear</w:t>
      </w:r>
      <w:proofErr w:type="spellEnd"/>
      <w:r>
        <w:rPr>
          <w:rFonts w:ascii="Tahoma" w:hAnsi="Tahoma" w:cs="Tahoma"/>
          <w:sz w:val="16"/>
          <w:szCs w:val="16"/>
        </w:rPr>
        <w:t xml:space="preserve"> </w:t>
      </w:r>
      <w:proofErr w:type="spellStart"/>
      <w:r>
        <w:rPr>
          <w:rFonts w:ascii="Tahoma" w:hAnsi="Tahoma" w:cs="Tahoma"/>
          <w:sz w:val="16"/>
          <w:szCs w:val="16"/>
        </w:rPr>
        <w:t>about</w:t>
      </w:r>
      <w:proofErr w:type="spellEnd"/>
      <w:r>
        <w:rPr>
          <w:rFonts w:ascii="Tahoma" w:hAnsi="Tahoma" w:cs="Tahoma"/>
          <w:sz w:val="16"/>
          <w:szCs w:val="16"/>
        </w:rPr>
        <w:t xml:space="preserve"> </w:t>
      </w:r>
      <w:proofErr w:type="spellStart"/>
      <w:r>
        <w:rPr>
          <w:rFonts w:ascii="Tahoma" w:hAnsi="Tahoma" w:cs="Tahoma"/>
          <w:sz w:val="16"/>
          <w:szCs w:val="16"/>
        </w:rPr>
        <w:t>what</w:t>
      </w:r>
      <w:proofErr w:type="spellEnd"/>
      <w:r>
        <w:rPr>
          <w:rFonts w:ascii="Tahoma" w:hAnsi="Tahoma" w:cs="Tahoma"/>
          <w:sz w:val="16"/>
          <w:szCs w:val="16"/>
        </w:rPr>
        <w:t xml:space="preserve"> a ‘</w:t>
      </w:r>
      <w:proofErr w:type="spellStart"/>
      <w:r>
        <w:rPr>
          <w:rFonts w:ascii="Tahoma" w:hAnsi="Tahoma" w:cs="Tahoma"/>
          <w:sz w:val="16"/>
          <w:szCs w:val="16"/>
        </w:rPr>
        <w:t>complete</w:t>
      </w:r>
      <w:proofErr w:type="spellEnd"/>
      <w:r>
        <w:rPr>
          <w:rFonts w:ascii="Tahoma" w:hAnsi="Tahoma" w:cs="Tahoma"/>
          <w:sz w:val="16"/>
          <w:szCs w:val="16"/>
        </w:rPr>
        <w:t xml:space="preserve"> sample’ </w:t>
      </w:r>
      <w:proofErr w:type="spellStart"/>
      <w:r>
        <w:rPr>
          <w:rFonts w:ascii="Tahoma" w:hAnsi="Tahoma" w:cs="Tahoma"/>
          <w:sz w:val="16"/>
          <w:szCs w:val="16"/>
        </w:rPr>
        <w:t>was</w:t>
      </w:r>
      <w:proofErr w:type="spellEnd"/>
      <w:r>
        <w:rPr>
          <w:rFonts w:ascii="Tahoma" w:hAnsi="Tahoma" w:cs="Tahoma"/>
          <w:sz w:val="16"/>
          <w:szCs w:val="16"/>
        </w:rPr>
        <w:t xml:space="preserve">. </w:t>
      </w:r>
      <w:proofErr w:type="spellStart"/>
      <w:r>
        <w:rPr>
          <w:rFonts w:ascii="Tahoma" w:hAnsi="Tahoma" w:cs="Tahoma"/>
          <w:sz w:val="16"/>
          <w:szCs w:val="16"/>
        </w:rPr>
        <w:t>Did</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include</w:t>
      </w:r>
      <w:proofErr w:type="spellEnd"/>
      <w:r>
        <w:rPr>
          <w:rFonts w:ascii="Tahoma" w:hAnsi="Tahoma" w:cs="Tahoma"/>
          <w:sz w:val="16"/>
          <w:szCs w:val="16"/>
        </w:rPr>
        <w:t xml:space="preserve"> </w:t>
      </w:r>
      <w:proofErr w:type="spellStart"/>
      <w:r>
        <w:rPr>
          <w:rFonts w:ascii="Tahoma" w:hAnsi="Tahoma" w:cs="Tahoma"/>
          <w:sz w:val="16"/>
          <w:szCs w:val="16"/>
        </w:rPr>
        <w:t>all</w:t>
      </w:r>
      <w:proofErr w:type="spellEnd"/>
      <w:r>
        <w:rPr>
          <w:rFonts w:ascii="Tahoma" w:hAnsi="Tahoma" w:cs="Tahoma"/>
          <w:sz w:val="16"/>
          <w:szCs w:val="16"/>
        </w:rPr>
        <w:t xml:space="preserve"> </w:t>
      </w:r>
      <w:proofErr w:type="spellStart"/>
      <w:r>
        <w:rPr>
          <w:rFonts w:ascii="Tahoma" w:hAnsi="Tahoma" w:cs="Tahoma"/>
          <w:sz w:val="16"/>
          <w:szCs w:val="16"/>
        </w:rPr>
        <w:t>three</w:t>
      </w:r>
      <w:proofErr w:type="spellEnd"/>
      <w:r>
        <w:rPr>
          <w:rFonts w:ascii="Tahoma" w:hAnsi="Tahoma" w:cs="Tahoma"/>
          <w:sz w:val="16"/>
          <w:szCs w:val="16"/>
        </w:rPr>
        <w:t xml:space="preserve"> </w:t>
      </w:r>
      <w:proofErr w:type="spellStart"/>
      <w:r>
        <w:rPr>
          <w:rFonts w:ascii="Tahoma" w:hAnsi="Tahoma" w:cs="Tahoma"/>
          <w:sz w:val="16"/>
          <w:szCs w:val="16"/>
        </w:rPr>
        <w:t>collection</w:t>
      </w:r>
      <w:proofErr w:type="spellEnd"/>
      <w:r>
        <w:rPr>
          <w:rFonts w:ascii="Tahoma" w:hAnsi="Tahoma" w:cs="Tahoma"/>
          <w:sz w:val="16"/>
          <w:szCs w:val="16"/>
        </w:rPr>
        <w:t xml:space="preserve"> </w:t>
      </w:r>
      <w:proofErr w:type="spellStart"/>
      <w:r>
        <w:rPr>
          <w:rFonts w:ascii="Tahoma" w:hAnsi="Tahoma" w:cs="Tahoma"/>
          <w:sz w:val="16"/>
          <w:szCs w:val="16"/>
        </w:rPr>
        <w:t>periods</w:t>
      </w:r>
      <w:proofErr w:type="spellEnd"/>
      <w:r>
        <w:rPr>
          <w:rFonts w:ascii="Tahoma" w:hAnsi="Tahoma" w:cs="Tahoma"/>
          <w:sz w:val="16"/>
          <w:szCs w:val="16"/>
        </w:rPr>
        <w:t xml:space="preserve">? </w:t>
      </w:r>
      <w:proofErr w:type="spellStart"/>
      <w:r>
        <w:rPr>
          <w:rFonts w:ascii="Tahoma" w:hAnsi="Tahoma" w:cs="Tahoma"/>
          <w:sz w:val="16"/>
          <w:szCs w:val="16"/>
        </w:rPr>
        <w:t>Did</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mean</w:t>
      </w:r>
      <w:proofErr w:type="spellEnd"/>
      <w:r>
        <w:rPr>
          <w:rFonts w:ascii="Tahoma" w:hAnsi="Tahoma" w:cs="Tahoma"/>
          <w:sz w:val="16"/>
          <w:szCs w:val="16"/>
        </w:rPr>
        <w:t xml:space="preserve"> </w:t>
      </w:r>
      <w:proofErr w:type="spellStart"/>
      <w:r>
        <w:rPr>
          <w:rFonts w:ascii="Tahoma" w:hAnsi="Tahoma" w:cs="Tahoma"/>
          <w:sz w:val="16"/>
          <w:szCs w:val="16"/>
        </w:rPr>
        <w:t>all</w:t>
      </w:r>
      <w:proofErr w:type="spellEnd"/>
      <w:r>
        <w:rPr>
          <w:rFonts w:ascii="Tahoma" w:hAnsi="Tahoma" w:cs="Tahoma"/>
          <w:sz w:val="16"/>
          <w:szCs w:val="16"/>
        </w:rPr>
        <w:t xml:space="preserve"> </w:t>
      </w:r>
      <w:proofErr w:type="spellStart"/>
      <w:r>
        <w:rPr>
          <w:rFonts w:ascii="Tahoma" w:hAnsi="Tahoma" w:cs="Tahoma"/>
          <w:sz w:val="16"/>
          <w:szCs w:val="16"/>
        </w:rPr>
        <w:t>five</w:t>
      </w:r>
      <w:proofErr w:type="spellEnd"/>
      <w:r>
        <w:rPr>
          <w:rFonts w:ascii="Tahoma" w:hAnsi="Tahoma" w:cs="Tahoma"/>
          <w:sz w:val="16"/>
          <w:szCs w:val="16"/>
        </w:rPr>
        <w:t xml:space="preserve"> </w:t>
      </w:r>
      <w:proofErr w:type="spellStart"/>
      <w:r>
        <w:rPr>
          <w:rFonts w:ascii="Tahoma" w:hAnsi="Tahoma" w:cs="Tahoma"/>
          <w:sz w:val="16"/>
          <w:szCs w:val="16"/>
        </w:rPr>
        <w:t>traps</w:t>
      </w:r>
      <w:proofErr w:type="spellEnd"/>
      <w:r>
        <w:rPr>
          <w:rFonts w:ascii="Tahoma" w:hAnsi="Tahoma" w:cs="Tahoma"/>
          <w:sz w:val="16"/>
          <w:szCs w:val="16"/>
        </w:rPr>
        <w:t xml:space="preserve"> </w:t>
      </w:r>
      <w:proofErr w:type="spellStart"/>
      <w:r>
        <w:rPr>
          <w:rFonts w:ascii="Tahoma" w:hAnsi="Tahoma" w:cs="Tahoma"/>
          <w:sz w:val="16"/>
          <w:szCs w:val="16"/>
        </w:rPr>
        <w:t>were</w:t>
      </w:r>
      <w:proofErr w:type="spellEnd"/>
      <w:r>
        <w:rPr>
          <w:rFonts w:ascii="Tahoma" w:hAnsi="Tahoma" w:cs="Tahoma"/>
          <w:sz w:val="16"/>
          <w:szCs w:val="16"/>
        </w:rPr>
        <w:t xml:space="preserve"> </w:t>
      </w:r>
      <w:proofErr w:type="spellStart"/>
      <w:r>
        <w:rPr>
          <w:rFonts w:ascii="Tahoma" w:hAnsi="Tahoma" w:cs="Tahoma"/>
          <w:sz w:val="16"/>
          <w:szCs w:val="16"/>
        </w:rPr>
        <w:t>intact</w:t>
      </w:r>
      <w:proofErr w:type="spellEnd"/>
      <w:r>
        <w:rPr>
          <w:rFonts w:ascii="Tahoma" w:hAnsi="Tahoma" w:cs="Tahoma"/>
          <w:sz w:val="16"/>
          <w:szCs w:val="16"/>
        </w:rPr>
        <w:t xml:space="preserve">? </w:t>
      </w:r>
      <w:proofErr w:type="spellStart"/>
      <w:r>
        <w:rPr>
          <w:rFonts w:ascii="Tahoma" w:hAnsi="Tahoma" w:cs="Tahoma"/>
          <w:sz w:val="16"/>
          <w:szCs w:val="16"/>
        </w:rPr>
        <w:t>How</w:t>
      </w:r>
      <w:proofErr w:type="spellEnd"/>
      <w:r>
        <w:rPr>
          <w:rFonts w:ascii="Tahoma" w:hAnsi="Tahoma" w:cs="Tahoma"/>
          <w:sz w:val="16"/>
          <w:szCs w:val="16"/>
        </w:rPr>
        <w:t xml:space="preserve"> </w:t>
      </w:r>
      <w:proofErr w:type="spellStart"/>
      <w:r>
        <w:rPr>
          <w:rFonts w:ascii="Tahoma" w:hAnsi="Tahoma" w:cs="Tahoma"/>
          <w:sz w:val="16"/>
          <w:szCs w:val="16"/>
        </w:rPr>
        <w:t>did</w:t>
      </w:r>
      <w:proofErr w:type="spellEnd"/>
      <w:r>
        <w:rPr>
          <w:rFonts w:ascii="Tahoma" w:hAnsi="Tahoma" w:cs="Tahoma"/>
          <w:sz w:val="16"/>
          <w:szCs w:val="16"/>
        </w:rPr>
        <w:t xml:space="preserve"> </w:t>
      </w:r>
      <w:proofErr w:type="spellStart"/>
      <w:r>
        <w:rPr>
          <w:rFonts w:ascii="Tahoma" w:hAnsi="Tahoma" w:cs="Tahoma"/>
          <w:sz w:val="16"/>
          <w:szCs w:val="16"/>
        </w:rPr>
        <w:t>you</w:t>
      </w:r>
      <w:proofErr w:type="spellEnd"/>
      <w:r>
        <w:rPr>
          <w:rFonts w:ascii="Tahoma" w:hAnsi="Tahoma" w:cs="Tahoma"/>
          <w:sz w:val="16"/>
          <w:szCs w:val="16"/>
        </w:rPr>
        <w:t xml:space="preserve"> </w:t>
      </w:r>
      <w:proofErr w:type="spellStart"/>
      <w:r>
        <w:rPr>
          <w:rFonts w:ascii="Tahoma" w:hAnsi="Tahoma" w:cs="Tahoma"/>
          <w:sz w:val="16"/>
          <w:szCs w:val="16"/>
        </w:rPr>
        <w:t>select</w:t>
      </w:r>
      <w:proofErr w:type="spellEnd"/>
      <w:r>
        <w:rPr>
          <w:rFonts w:ascii="Tahoma" w:hAnsi="Tahoma" w:cs="Tahoma"/>
          <w:sz w:val="16"/>
          <w:szCs w:val="16"/>
        </w:rPr>
        <w:t xml:space="preserve"> study </w:t>
      </w:r>
      <w:proofErr w:type="spellStart"/>
      <w:r>
        <w:rPr>
          <w:rFonts w:ascii="Tahoma" w:hAnsi="Tahoma" w:cs="Tahoma"/>
          <w:sz w:val="16"/>
          <w:szCs w:val="16"/>
        </w:rPr>
        <w:t>sites</w:t>
      </w:r>
      <w:proofErr w:type="spellEnd"/>
      <w:r>
        <w:rPr>
          <w:rFonts w:ascii="Tahoma" w:hAnsi="Tahoma" w:cs="Tahoma"/>
          <w:sz w:val="16"/>
          <w:szCs w:val="16"/>
        </w:rPr>
        <w:t xml:space="preserve"> </w:t>
      </w:r>
      <w:proofErr w:type="spellStart"/>
      <w:r>
        <w:rPr>
          <w:rFonts w:ascii="Tahoma" w:hAnsi="Tahoma" w:cs="Tahoma"/>
          <w:sz w:val="16"/>
          <w:szCs w:val="16"/>
        </w:rPr>
        <w:t>using</w:t>
      </w:r>
      <w:proofErr w:type="spellEnd"/>
      <w:r>
        <w:rPr>
          <w:rFonts w:ascii="Tahoma" w:hAnsi="Tahoma" w:cs="Tahoma"/>
          <w:sz w:val="16"/>
          <w:szCs w:val="16"/>
        </w:rPr>
        <w:t xml:space="preserve"> </w:t>
      </w:r>
      <w:proofErr w:type="spellStart"/>
      <w:r>
        <w:rPr>
          <w:rFonts w:ascii="Tahoma" w:hAnsi="Tahoma" w:cs="Tahoma"/>
          <w:sz w:val="16"/>
          <w:szCs w:val="16"/>
        </w:rPr>
        <w:t>Cenia</w:t>
      </w:r>
      <w:proofErr w:type="spellEnd"/>
      <w:r>
        <w:rPr>
          <w:rFonts w:ascii="Tahoma" w:hAnsi="Tahoma" w:cs="Tahoma"/>
          <w:sz w:val="16"/>
          <w:szCs w:val="16"/>
        </w:rPr>
        <w:t xml:space="preserve"> 2015, </w:t>
      </w:r>
      <w:proofErr w:type="spellStart"/>
      <w:r>
        <w:rPr>
          <w:rFonts w:ascii="Tahoma" w:hAnsi="Tahoma" w:cs="Tahoma"/>
          <w:sz w:val="16"/>
          <w:szCs w:val="16"/>
        </w:rPr>
        <w:t>when</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sampling</w:t>
      </w:r>
      <w:proofErr w:type="spellEnd"/>
      <w:r>
        <w:rPr>
          <w:rFonts w:ascii="Tahoma" w:hAnsi="Tahoma" w:cs="Tahoma"/>
          <w:sz w:val="16"/>
          <w:szCs w:val="16"/>
        </w:rPr>
        <w:t xml:space="preserve"> </w:t>
      </w:r>
      <w:proofErr w:type="spellStart"/>
      <w:r>
        <w:rPr>
          <w:rFonts w:ascii="Tahoma" w:hAnsi="Tahoma" w:cs="Tahoma"/>
          <w:sz w:val="16"/>
          <w:szCs w:val="16"/>
        </w:rPr>
        <w:t>took</w:t>
      </w:r>
      <w:proofErr w:type="spellEnd"/>
      <w:r>
        <w:rPr>
          <w:rFonts w:ascii="Tahoma" w:hAnsi="Tahoma" w:cs="Tahoma"/>
          <w:sz w:val="16"/>
          <w:szCs w:val="16"/>
        </w:rPr>
        <w:t xml:space="preserve"> </w:t>
      </w:r>
      <w:proofErr w:type="spellStart"/>
      <w:r>
        <w:rPr>
          <w:rFonts w:ascii="Tahoma" w:hAnsi="Tahoma" w:cs="Tahoma"/>
          <w:sz w:val="16"/>
          <w:szCs w:val="16"/>
        </w:rPr>
        <w:t>place</w:t>
      </w:r>
      <w:proofErr w:type="spellEnd"/>
      <w:r>
        <w:rPr>
          <w:rFonts w:ascii="Tahoma" w:hAnsi="Tahoma" w:cs="Tahoma"/>
          <w:sz w:val="16"/>
          <w:szCs w:val="16"/>
        </w:rPr>
        <w:t xml:space="preserve"> in 2009. I </w:t>
      </w:r>
      <w:proofErr w:type="spellStart"/>
      <w:r>
        <w:rPr>
          <w:rFonts w:ascii="Tahoma" w:hAnsi="Tahoma" w:cs="Tahoma"/>
          <w:sz w:val="16"/>
          <w:szCs w:val="16"/>
        </w:rPr>
        <w:t>suppose</w:t>
      </w:r>
      <w:proofErr w:type="spellEnd"/>
      <w:r>
        <w:rPr>
          <w:rFonts w:ascii="Tahoma" w:hAnsi="Tahoma" w:cs="Tahoma"/>
          <w:sz w:val="16"/>
          <w:szCs w:val="16"/>
        </w:rPr>
        <w:t xml:space="preserve"> </w:t>
      </w:r>
      <w:proofErr w:type="spellStart"/>
      <w:r>
        <w:rPr>
          <w:rFonts w:ascii="Tahoma" w:hAnsi="Tahoma" w:cs="Tahoma"/>
          <w:sz w:val="16"/>
          <w:szCs w:val="16"/>
        </w:rPr>
        <w:t>this</w:t>
      </w:r>
      <w:proofErr w:type="spellEnd"/>
      <w:r>
        <w:rPr>
          <w:rFonts w:ascii="Tahoma" w:hAnsi="Tahoma" w:cs="Tahoma"/>
          <w:sz w:val="16"/>
          <w:szCs w:val="16"/>
        </w:rPr>
        <w:t xml:space="preserve"> </w:t>
      </w:r>
      <w:proofErr w:type="spellStart"/>
      <w:r>
        <w:rPr>
          <w:rFonts w:ascii="Tahoma" w:hAnsi="Tahoma" w:cs="Tahoma"/>
          <w:sz w:val="16"/>
          <w:szCs w:val="16"/>
        </w:rPr>
        <w:t>was</w:t>
      </w:r>
      <w:proofErr w:type="spellEnd"/>
      <w:r>
        <w:rPr>
          <w:rFonts w:ascii="Tahoma" w:hAnsi="Tahoma" w:cs="Tahoma"/>
          <w:sz w:val="16"/>
          <w:szCs w:val="16"/>
        </w:rPr>
        <w:t xml:space="preserve"> </w:t>
      </w:r>
      <w:proofErr w:type="spellStart"/>
      <w:r>
        <w:rPr>
          <w:rFonts w:ascii="Tahoma" w:hAnsi="Tahoma" w:cs="Tahoma"/>
          <w:sz w:val="16"/>
          <w:szCs w:val="16"/>
        </w:rPr>
        <w:t>an</w:t>
      </w:r>
      <w:proofErr w:type="spellEnd"/>
      <w:r>
        <w:rPr>
          <w:rFonts w:ascii="Tahoma" w:hAnsi="Tahoma" w:cs="Tahoma"/>
          <w:sz w:val="16"/>
          <w:szCs w:val="16"/>
        </w:rPr>
        <w:t xml:space="preserve"> </w:t>
      </w:r>
      <w:proofErr w:type="spellStart"/>
      <w:r>
        <w:rPr>
          <w:rFonts w:ascii="Tahoma" w:hAnsi="Tahoma" w:cs="Tahoma"/>
          <w:sz w:val="16"/>
          <w:szCs w:val="16"/>
        </w:rPr>
        <w:t>earlier</w:t>
      </w:r>
      <w:proofErr w:type="spellEnd"/>
      <w:r>
        <w:rPr>
          <w:rFonts w:ascii="Tahoma" w:hAnsi="Tahoma" w:cs="Tahoma"/>
          <w:sz w:val="16"/>
          <w:szCs w:val="16"/>
        </w:rPr>
        <w:t xml:space="preserve"> </w:t>
      </w:r>
      <w:proofErr w:type="spellStart"/>
      <w:r>
        <w:rPr>
          <w:rFonts w:ascii="Tahoma" w:hAnsi="Tahoma" w:cs="Tahoma"/>
          <w:sz w:val="16"/>
          <w:szCs w:val="16"/>
        </w:rPr>
        <w:t>version</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program?</w:t>
      </w:r>
    </w:p>
    <w:p w:rsidR="003A2DF9" w:rsidRDefault="003A2DF9">
      <w:pPr>
        <w:pStyle w:val="Textkomente"/>
      </w:pPr>
    </w:p>
  </w:comment>
  <w:comment w:id="13" w:author="pavel" w:date="2015-05-01T11:16:00Z" w:initials="p">
    <w:p w:rsidR="00A7715D" w:rsidRDefault="00A7715D" w:rsidP="00A7715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6, line 122 - …</w:t>
      </w:r>
      <w:proofErr w:type="spellStart"/>
      <w:r>
        <w:rPr>
          <w:rFonts w:ascii="Tahoma" w:hAnsi="Tahoma" w:cs="Tahoma"/>
          <w:sz w:val="16"/>
          <w:szCs w:val="16"/>
        </w:rPr>
        <w:t>for</w:t>
      </w:r>
      <w:proofErr w:type="spellEnd"/>
      <w:r>
        <w:rPr>
          <w:rFonts w:ascii="Tahoma" w:hAnsi="Tahoma" w:cs="Tahoma"/>
          <w:sz w:val="16"/>
          <w:szCs w:val="16"/>
        </w:rPr>
        <w:t xml:space="preserve"> </w:t>
      </w:r>
      <w:proofErr w:type="spellStart"/>
      <w:r>
        <w:rPr>
          <w:rFonts w:ascii="Tahoma" w:hAnsi="Tahoma" w:cs="Tahoma"/>
          <w:sz w:val="16"/>
          <w:szCs w:val="16"/>
        </w:rPr>
        <w:t>each</w:t>
      </w:r>
      <w:proofErr w:type="spellEnd"/>
      <w:r>
        <w:rPr>
          <w:rFonts w:ascii="Tahoma" w:hAnsi="Tahoma" w:cs="Tahoma"/>
          <w:sz w:val="16"/>
          <w:szCs w:val="16"/>
        </w:rPr>
        <w:t xml:space="preserve"> </w:t>
      </w:r>
      <w:proofErr w:type="spellStart"/>
      <w:r>
        <w:rPr>
          <w:rFonts w:ascii="Tahoma" w:hAnsi="Tahoma" w:cs="Tahoma"/>
          <w:sz w:val="16"/>
          <w:szCs w:val="16"/>
        </w:rPr>
        <w:t>location</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region… - </w:t>
      </w:r>
      <w:proofErr w:type="spellStart"/>
      <w:r>
        <w:rPr>
          <w:rFonts w:ascii="Tahoma" w:hAnsi="Tahoma" w:cs="Tahoma"/>
          <w:sz w:val="16"/>
          <w:szCs w:val="16"/>
        </w:rPr>
        <w:t>authors</w:t>
      </w:r>
      <w:proofErr w:type="spellEnd"/>
      <w:r>
        <w:rPr>
          <w:rFonts w:ascii="Tahoma" w:hAnsi="Tahoma" w:cs="Tahoma"/>
          <w:sz w:val="16"/>
          <w:szCs w:val="16"/>
        </w:rPr>
        <w:t xml:space="preserve"> </w:t>
      </w:r>
      <w:proofErr w:type="spellStart"/>
      <w:r>
        <w:rPr>
          <w:rFonts w:ascii="Tahoma" w:hAnsi="Tahoma" w:cs="Tahoma"/>
          <w:sz w:val="16"/>
          <w:szCs w:val="16"/>
        </w:rPr>
        <w:t>mean</w:t>
      </w:r>
      <w:proofErr w:type="spellEnd"/>
      <w:r>
        <w:rPr>
          <w:rFonts w:ascii="Tahoma" w:hAnsi="Tahoma" w:cs="Tahoma"/>
          <w:sz w:val="16"/>
          <w:szCs w:val="16"/>
        </w:rPr>
        <w:t xml:space="preserve"> </w:t>
      </w:r>
      <w:proofErr w:type="spellStart"/>
      <w:r>
        <w:rPr>
          <w:rFonts w:ascii="Tahoma" w:hAnsi="Tahoma" w:cs="Tahoma"/>
          <w:sz w:val="16"/>
          <w:szCs w:val="16"/>
        </w:rPr>
        <w:t>geographical</w:t>
      </w:r>
      <w:proofErr w:type="spellEnd"/>
      <w:r>
        <w:rPr>
          <w:rFonts w:ascii="Tahoma" w:hAnsi="Tahoma" w:cs="Tahoma"/>
          <w:sz w:val="16"/>
          <w:szCs w:val="16"/>
        </w:rPr>
        <w:t xml:space="preserve"> </w:t>
      </w:r>
      <w:proofErr w:type="spellStart"/>
      <w:r>
        <w:rPr>
          <w:rFonts w:ascii="Tahoma" w:hAnsi="Tahoma" w:cs="Tahoma"/>
          <w:sz w:val="16"/>
          <w:szCs w:val="16"/>
        </w:rPr>
        <w:t>or</w:t>
      </w:r>
      <w:proofErr w:type="spellEnd"/>
      <w:r>
        <w:rPr>
          <w:rFonts w:ascii="Tahoma" w:hAnsi="Tahoma" w:cs="Tahoma"/>
          <w:sz w:val="16"/>
          <w:szCs w:val="16"/>
        </w:rPr>
        <w:t xml:space="preserve"> </w:t>
      </w:r>
      <w:proofErr w:type="spellStart"/>
      <w:r>
        <w:rPr>
          <w:rFonts w:ascii="Tahoma" w:hAnsi="Tahoma" w:cs="Tahoma"/>
          <w:sz w:val="16"/>
          <w:szCs w:val="16"/>
        </w:rPr>
        <w:t>climatic</w:t>
      </w:r>
      <w:proofErr w:type="spellEnd"/>
      <w:r>
        <w:rPr>
          <w:rFonts w:ascii="Tahoma" w:hAnsi="Tahoma" w:cs="Tahoma"/>
          <w:sz w:val="16"/>
          <w:szCs w:val="16"/>
        </w:rPr>
        <w:t xml:space="preserve"> </w:t>
      </w:r>
      <w:proofErr w:type="spellStart"/>
      <w:r>
        <w:rPr>
          <w:rFonts w:ascii="Tahoma" w:hAnsi="Tahoma" w:cs="Tahoma"/>
          <w:sz w:val="16"/>
          <w:szCs w:val="16"/>
        </w:rPr>
        <w:t>regions</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needs</w:t>
      </w:r>
      <w:proofErr w:type="spellEnd"/>
      <w:r>
        <w:rPr>
          <w:rFonts w:ascii="Tahoma" w:hAnsi="Tahoma" w:cs="Tahoma"/>
          <w:sz w:val="16"/>
          <w:szCs w:val="16"/>
        </w:rPr>
        <w:t xml:space="preserve"> to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specified</w:t>
      </w:r>
      <w:proofErr w:type="spellEnd"/>
      <w:r>
        <w:rPr>
          <w:rFonts w:ascii="Tahoma" w:hAnsi="Tahoma" w:cs="Tahoma"/>
          <w:sz w:val="16"/>
          <w:szCs w:val="16"/>
        </w:rPr>
        <w:t>.</w:t>
      </w:r>
    </w:p>
    <w:p w:rsidR="00A7715D" w:rsidRDefault="00A7715D">
      <w:pPr>
        <w:pStyle w:val="Textkomente"/>
      </w:pPr>
    </w:p>
  </w:comment>
  <w:comment w:id="14" w:author="pavel" w:date="2015-05-01T10:59:00Z" w:initials="p">
    <w:p w:rsidR="003A2DF9" w:rsidRDefault="003A2DF9" w:rsidP="003A2DF9">
      <w:pPr>
        <w:autoSpaceDE w:val="0"/>
        <w:autoSpaceDN w:val="0"/>
        <w:adjustRightInd w:val="0"/>
        <w:spacing w:after="0" w:line="240" w:lineRule="auto"/>
        <w:rPr>
          <w:rFonts w:ascii="Tahoma" w:hAnsi="Tahoma" w:cs="Tahoma"/>
          <w:sz w:val="16"/>
          <w:szCs w:val="16"/>
        </w:rPr>
      </w:pPr>
      <w:r>
        <w:rPr>
          <w:rStyle w:val="Odkaznakoment"/>
        </w:rPr>
        <w:annotationRef/>
      </w:r>
      <w:r>
        <w:rPr>
          <w:rFonts w:ascii="Tahoma" w:hAnsi="Tahoma" w:cs="Tahoma"/>
          <w:sz w:val="16"/>
          <w:szCs w:val="16"/>
        </w:rPr>
        <w:t xml:space="preserve">L133: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would</w:t>
      </w:r>
      <w:proofErr w:type="spellEnd"/>
      <w:r>
        <w:rPr>
          <w:rFonts w:ascii="Tahoma" w:hAnsi="Tahoma" w:cs="Tahoma"/>
          <w:sz w:val="16"/>
          <w:szCs w:val="16"/>
        </w:rPr>
        <w:t xml:space="preserve">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helpful</w:t>
      </w:r>
      <w:proofErr w:type="spellEnd"/>
      <w:r>
        <w:rPr>
          <w:rFonts w:ascii="Tahoma" w:hAnsi="Tahoma" w:cs="Tahoma"/>
          <w:sz w:val="16"/>
          <w:szCs w:val="16"/>
        </w:rPr>
        <w:t xml:space="preserve"> to </w:t>
      </w:r>
      <w:proofErr w:type="spellStart"/>
      <w:r>
        <w:rPr>
          <w:rFonts w:ascii="Tahoma" w:hAnsi="Tahoma" w:cs="Tahoma"/>
          <w:sz w:val="16"/>
          <w:szCs w:val="16"/>
        </w:rPr>
        <w:t>have</w:t>
      </w:r>
      <w:proofErr w:type="spellEnd"/>
      <w:r>
        <w:rPr>
          <w:rFonts w:ascii="Tahoma" w:hAnsi="Tahoma" w:cs="Tahoma"/>
          <w:sz w:val="16"/>
          <w:szCs w:val="16"/>
        </w:rPr>
        <w:t xml:space="preserve"> </w:t>
      </w:r>
      <w:proofErr w:type="spellStart"/>
      <w:r>
        <w:rPr>
          <w:rFonts w:ascii="Tahoma" w:hAnsi="Tahoma" w:cs="Tahoma"/>
          <w:sz w:val="16"/>
          <w:szCs w:val="16"/>
        </w:rPr>
        <w:t>justification</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why</w:t>
      </w:r>
      <w:proofErr w:type="spellEnd"/>
      <w:r>
        <w:rPr>
          <w:rFonts w:ascii="Tahoma" w:hAnsi="Tahoma" w:cs="Tahoma"/>
          <w:sz w:val="16"/>
          <w:szCs w:val="16"/>
        </w:rPr>
        <w:t xml:space="preserve"> </w:t>
      </w:r>
      <w:proofErr w:type="spellStart"/>
      <w:r>
        <w:rPr>
          <w:rFonts w:ascii="Tahoma" w:hAnsi="Tahoma" w:cs="Tahoma"/>
          <w:sz w:val="16"/>
          <w:szCs w:val="16"/>
        </w:rPr>
        <w:t>you</w:t>
      </w:r>
      <w:proofErr w:type="spellEnd"/>
      <w:r>
        <w:rPr>
          <w:rFonts w:ascii="Tahoma" w:hAnsi="Tahoma" w:cs="Tahoma"/>
          <w:sz w:val="16"/>
          <w:szCs w:val="16"/>
        </w:rPr>
        <w:t xml:space="preserve"> </w:t>
      </w:r>
      <w:proofErr w:type="spellStart"/>
      <w:r>
        <w:rPr>
          <w:rFonts w:ascii="Tahoma" w:hAnsi="Tahoma" w:cs="Tahoma"/>
          <w:sz w:val="16"/>
          <w:szCs w:val="16"/>
        </w:rPr>
        <w:t>chose</w:t>
      </w:r>
      <w:proofErr w:type="spellEnd"/>
      <w:r>
        <w:rPr>
          <w:rFonts w:ascii="Tahoma" w:hAnsi="Tahoma" w:cs="Tahoma"/>
          <w:sz w:val="16"/>
          <w:szCs w:val="16"/>
        </w:rPr>
        <w:t xml:space="preserve"> </w:t>
      </w:r>
      <w:proofErr w:type="spellStart"/>
      <w:r>
        <w:rPr>
          <w:rFonts w:ascii="Tahoma" w:hAnsi="Tahoma" w:cs="Tahoma"/>
          <w:sz w:val="16"/>
          <w:szCs w:val="16"/>
        </w:rPr>
        <w:t>Brillouin</w:t>
      </w:r>
      <w:proofErr w:type="spellEnd"/>
      <w:r>
        <w:rPr>
          <w:rFonts w:ascii="Tahoma" w:hAnsi="Tahoma" w:cs="Tahoma"/>
          <w:sz w:val="16"/>
          <w:szCs w:val="16"/>
        </w:rPr>
        <w:t xml:space="preserve"> </w:t>
      </w:r>
      <w:proofErr w:type="spellStart"/>
      <w:r>
        <w:rPr>
          <w:rFonts w:ascii="Tahoma" w:hAnsi="Tahoma" w:cs="Tahoma"/>
          <w:sz w:val="16"/>
          <w:szCs w:val="16"/>
        </w:rPr>
        <w:t>rather</w:t>
      </w:r>
      <w:proofErr w:type="spellEnd"/>
      <w:r>
        <w:rPr>
          <w:rFonts w:ascii="Tahoma" w:hAnsi="Tahoma" w:cs="Tahoma"/>
          <w:sz w:val="16"/>
          <w:szCs w:val="16"/>
        </w:rPr>
        <w:t xml:space="preserve"> </w:t>
      </w:r>
      <w:proofErr w:type="spellStart"/>
      <w:r>
        <w:rPr>
          <w:rFonts w:ascii="Tahoma" w:hAnsi="Tahoma" w:cs="Tahoma"/>
          <w:sz w:val="16"/>
          <w:szCs w:val="16"/>
        </w:rPr>
        <w:t>than</w:t>
      </w:r>
      <w:proofErr w:type="spellEnd"/>
      <w:r>
        <w:rPr>
          <w:rFonts w:ascii="Tahoma" w:hAnsi="Tahoma" w:cs="Tahoma"/>
          <w:sz w:val="16"/>
          <w:szCs w:val="16"/>
        </w:rPr>
        <w:t xml:space="preserve"> </w:t>
      </w:r>
      <w:proofErr w:type="spellStart"/>
      <w:r>
        <w:rPr>
          <w:rFonts w:ascii="Tahoma" w:hAnsi="Tahoma" w:cs="Tahoma"/>
          <w:sz w:val="16"/>
          <w:szCs w:val="16"/>
        </w:rPr>
        <w:t>an</w:t>
      </w:r>
      <w:proofErr w:type="spellEnd"/>
      <w:r>
        <w:rPr>
          <w:rFonts w:ascii="Tahoma" w:hAnsi="Tahoma" w:cs="Tahoma"/>
          <w:sz w:val="16"/>
          <w:szCs w:val="16"/>
        </w:rPr>
        <w:t xml:space="preserve"> </w:t>
      </w:r>
      <w:proofErr w:type="spellStart"/>
      <w:r>
        <w:rPr>
          <w:rFonts w:ascii="Tahoma" w:hAnsi="Tahoma" w:cs="Tahoma"/>
          <w:sz w:val="16"/>
          <w:szCs w:val="16"/>
        </w:rPr>
        <w:t>alternative</w:t>
      </w:r>
      <w:proofErr w:type="spellEnd"/>
      <w:r>
        <w:rPr>
          <w:rFonts w:ascii="Tahoma" w:hAnsi="Tahoma" w:cs="Tahoma"/>
          <w:sz w:val="16"/>
          <w:szCs w:val="16"/>
        </w:rPr>
        <w:t xml:space="preserve"> </w:t>
      </w:r>
      <w:proofErr w:type="spellStart"/>
      <w:r>
        <w:rPr>
          <w:rFonts w:ascii="Tahoma" w:hAnsi="Tahoma" w:cs="Tahoma"/>
          <w:sz w:val="16"/>
          <w:szCs w:val="16"/>
        </w:rPr>
        <w:t>diversity</w:t>
      </w:r>
      <w:proofErr w:type="spellEnd"/>
      <w:r>
        <w:rPr>
          <w:rFonts w:ascii="Tahoma" w:hAnsi="Tahoma" w:cs="Tahoma"/>
          <w:sz w:val="16"/>
          <w:szCs w:val="16"/>
        </w:rPr>
        <w:t xml:space="preserve"> index. </w:t>
      </w:r>
    </w:p>
    <w:p w:rsidR="003A2DF9" w:rsidRDefault="003A2DF9">
      <w:pPr>
        <w:pStyle w:val="Textkomente"/>
      </w:pPr>
    </w:p>
  </w:comment>
  <w:comment w:id="15" w:author="pavel" w:date="2015-05-01T11:16:00Z" w:initials="p">
    <w:p w:rsidR="009409DD" w:rsidRDefault="009409DD" w:rsidP="009409D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6, line 35 – </w:t>
      </w:r>
      <w:proofErr w:type="spellStart"/>
      <w:r>
        <w:rPr>
          <w:rFonts w:ascii="Tahoma" w:hAnsi="Tahoma" w:cs="Tahoma"/>
          <w:sz w:val="16"/>
          <w:szCs w:val="16"/>
        </w:rPr>
        <w:t>correct</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order</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citations</w:t>
      </w:r>
      <w:proofErr w:type="spellEnd"/>
      <w:r>
        <w:rPr>
          <w:rFonts w:ascii="Tahoma" w:hAnsi="Tahoma" w:cs="Tahoma"/>
          <w:sz w:val="16"/>
          <w:szCs w:val="16"/>
        </w:rPr>
        <w:t xml:space="preserve"> in </w:t>
      </w:r>
      <w:proofErr w:type="spellStart"/>
      <w:r>
        <w:rPr>
          <w:rFonts w:ascii="Tahoma" w:hAnsi="Tahoma" w:cs="Tahoma"/>
          <w:sz w:val="16"/>
          <w:szCs w:val="16"/>
        </w:rPr>
        <w:t>brackets</w:t>
      </w:r>
      <w:proofErr w:type="spellEnd"/>
      <w:r>
        <w:rPr>
          <w:rFonts w:ascii="Tahoma" w:hAnsi="Tahoma" w:cs="Tahoma"/>
          <w:sz w:val="16"/>
          <w:szCs w:val="16"/>
        </w:rPr>
        <w:t xml:space="preserve"> </w:t>
      </w:r>
      <w:proofErr w:type="spellStart"/>
      <w:r>
        <w:rPr>
          <w:rFonts w:ascii="Tahoma" w:hAnsi="Tahoma" w:cs="Tahoma"/>
          <w:sz w:val="16"/>
          <w:szCs w:val="16"/>
        </w:rPr>
        <w:t>according</w:t>
      </w:r>
      <w:proofErr w:type="spellEnd"/>
      <w:r>
        <w:rPr>
          <w:rFonts w:ascii="Tahoma" w:hAnsi="Tahoma" w:cs="Tahoma"/>
          <w:sz w:val="16"/>
          <w:szCs w:val="16"/>
        </w:rPr>
        <w:t xml:space="preserve"> to </w:t>
      </w:r>
      <w:proofErr w:type="spellStart"/>
      <w:r>
        <w:rPr>
          <w:rFonts w:ascii="Tahoma" w:hAnsi="Tahoma" w:cs="Tahoma"/>
          <w:sz w:val="16"/>
          <w:szCs w:val="16"/>
        </w:rPr>
        <w:t>order</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programs</w:t>
      </w:r>
      <w:proofErr w:type="spellEnd"/>
    </w:p>
    <w:p w:rsidR="009409DD" w:rsidRDefault="009409DD">
      <w:pPr>
        <w:pStyle w:val="Textkomente"/>
      </w:pPr>
    </w:p>
  </w:comment>
  <w:comment w:id="17" w:author="pavel" w:date="2015-05-01T11:05:00Z" w:initials="p">
    <w:p w:rsidR="003A2DF9" w:rsidRDefault="003A2DF9" w:rsidP="003A2DF9">
      <w:pPr>
        <w:autoSpaceDE w:val="0"/>
        <w:autoSpaceDN w:val="0"/>
        <w:adjustRightInd w:val="0"/>
        <w:spacing w:after="0" w:line="240" w:lineRule="auto"/>
        <w:rPr>
          <w:rFonts w:ascii="Tahoma" w:hAnsi="Tahoma" w:cs="Tahoma"/>
          <w:sz w:val="16"/>
          <w:szCs w:val="16"/>
        </w:rPr>
      </w:pPr>
      <w:r>
        <w:rPr>
          <w:rStyle w:val="Odkaznakoment"/>
        </w:rPr>
        <w:annotationRef/>
      </w:r>
      <w:r>
        <w:rPr>
          <w:rFonts w:ascii="Tahoma" w:hAnsi="Tahoma" w:cs="Tahoma"/>
          <w:sz w:val="16"/>
          <w:szCs w:val="16"/>
        </w:rPr>
        <w:t xml:space="preserve">Data </w:t>
      </w:r>
      <w:proofErr w:type="spellStart"/>
      <w:r>
        <w:rPr>
          <w:rFonts w:ascii="Tahoma" w:hAnsi="Tahoma" w:cs="Tahoma"/>
          <w:sz w:val="16"/>
          <w:szCs w:val="16"/>
        </w:rPr>
        <w:t>Analysis</w:t>
      </w:r>
      <w:proofErr w:type="spellEnd"/>
      <w:r>
        <w:rPr>
          <w:rFonts w:ascii="Tahoma" w:hAnsi="Tahoma" w:cs="Tahoma"/>
          <w:sz w:val="16"/>
          <w:szCs w:val="16"/>
        </w:rPr>
        <w:t xml:space="preserve">: </w:t>
      </w:r>
    </w:p>
    <w:p w:rsidR="003A2DF9" w:rsidRDefault="003A2DF9" w:rsidP="003A2DF9">
      <w:pPr>
        <w:autoSpaceDE w:val="0"/>
        <w:autoSpaceDN w:val="0"/>
        <w:adjustRightInd w:val="0"/>
        <w:spacing w:after="0" w:line="240" w:lineRule="auto"/>
        <w:rPr>
          <w:rFonts w:ascii="Tahoma" w:hAnsi="Tahoma" w:cs="Tahoma"/>
          <w:sz w:val="16"/>
          <w:szCs w:val="16"/>
        </w:rPr>
      </w:pPr>
    </w:p>
    <w:p w:rsidR="003A2DF9" w:rsidRDefault="003A2DF9" w:rsidP="003A2DF9">
      <w:pPr>
        <w:autoSpaceDE w:val="0"/>
        <w:autoSpaceDN w:val="0"/>
        <w:adjustRightInd w:val="0"/>
        <w:spacing w:after="0" w:line="240" w:lineRule="auto"/>
        <w:rPr>
          <w:rFonts w:ascii="Tahoma" w:hAnsi="Tahoma" w:cs="Tahoma"/>
          <w:sz w:val="16"/>
          <w:szCs w:val="16"/>
        </w:rPr>
      </w:pPr>
      <w:r>
        <w:rPr>
          <w:rFonts w:ascii="Tahoma" w:hAnsi="Tahoma" w:cs="Tahoma"/>
          <w:sz w:val="16"/>
          <w:szCs w:val="16"/>
        </w:rPr>
        <w:t xml:space="preserve">I </w:t>
      </w:r>
      <w:proofErr w:type="spellStart"/>
      <w:r>
        <w:rPr>
          <w:rFonts w:ascii="Tahoma" w:hAnsi="Tahoma" w:cs="Tahoma"/>
          <w:sz w:val="16"/>
          <w:szCs w:val="16"/>
        </w:rPr>
        <w:t>want</w:t>
      </w:r>
      <w:proofErr w:type="spellEnd"/>
      <w:r>
        <w:rPr>
          <w:rFonts w:ascii="Tahoma" w:hAnsi="Tahoma" w:cs="Tahoma"/>
          <w:sz w:val="16"/>
          <w:szCs w:val="16"/>
        </w:rPr>
        <w:t xml:space="preserve"> to </w:t>
      </w:r>
      <w:proofErr w:type="spellStart"/>
      <w:r>
        <w:rPr>
          <w:rFonts w:ascii="Tahoma" w:hAnsi="Tahoma" w:cs="Tahoma"/>
          <w:sz w:val="16"/>
          <w:szCs w:val="16"/>
        </w:rPr>
        <w:t>disclose</w:t>
      </w:r>
      <w:proofErr w:type="spellEnd"/>
      <w:r>
        <w:rPr>
          <w:rFonts w:ascii="Tahoma" w:hAnsi="Tahoma" w:cs="Tahoma"/>
          <w:sz w:val="16"/>
          <w:szCs w:val="16"/>
        </w:rPr>
        <w:t xml:space="preserve"> </w:t>
      </w:r>
      <w:proofErr w:type="spellStart"/>
      <w:r>
        <w:rPr>
          <w:rFonts w:ascii="Tahoma" w:hAnsi="Tahoma" w:cs="Tahoma"/>
          <w:sz w:val="16"/>
          <w:szCs w:val="16"/>
        </w:rPr>
        <w:t>that</w:t>
      </w:r>
      <w:proofErr w:type="spellEnd"/>
      <w:r>
        <w:rPr>
          <w:rFonts w:ascii="Tahoma" w:hAnsi="Tahoma" w:cs="Tahoma"/>
          <w:sz w:val="16"/>
          <w:szCs w:val="16"/>
        </w:rPr>
        <w:t xml:space="preserve"> I </w:t>
      </w:r>
      <w:proofErr w:type="spellStart"/>
      <w:r>
        <w:rPr>
          <w:rFonts w:ascii="Tahoma" w:hAnsi="Tahoma" w:cs="Tahoma"/>
          <w:sz w:val="16"/>
          <w:szCs w:val="16"/>
        </w:rPr>
        <w:t>am</w:t>
      </w:r>
      <w:proofErr w:type="spellEnd"/>
      <w:r>
        <w:rPr>
          <w:rFonts w:ascii="Tahoma" w:hAnsi="Tahoma" w:cs="Tahoma"/>
          <w:sz w:val="16"/>
          <w:szCs w:val="16"/>
        </w:rPr>
        <w:t xml:space="preserve"> not </w:t>
      </w:r>
      <w:proofErr w:type="spellStart"/>
      <w:r>
        <w:rPr>
          <w:rFonts w:ascii="Tahoma" w:hAnsi="Tahoma" w:cs="Tahoma"/>
          <w:sz w:val="16"/>
          <w:szCs w:val="16"/>
        </w:rPr>
        <w:t>experienced</w:t>
      </w:r>
      <w:proofErr w:type="spellEnd"/>
      <w:r>
        <w:rPr>
          <w:rFonts w:ascii="Tahoma" w:hAnsi="Tahoma" w:cs="Tahoma"/>
          <w:sz w:val="16"/>
          <w:szCs w:val="16"/>
        </w:rPr>
        <w:t xml:space="preserve"> </w:t>
      </w:r>
      <w:proofErr w:type="spellStart"/>
      <w:r>
        <w:rPr>
          <w:rFonts w:ascii="Tahoma" w:hAnsi="Tahoma" w:cs="Tahoma"/>
          <w:sz w:val="16"/>
          <w:szCs w:val="16"/>
        </w:rPr>
        <w:t>with</w:t>
      </w:r>
      <w:proofErr w:type="spellEnd"/>
      <w:r>
        <w:rPr>
          <w:rFonts w:ascii="Tahoma" w:hAnsi="Tahoma" w:cs="Tahoma"/>
          <w:sz w:val="16"/>
          <w:szCs w:val="16"/>
        </w:rPr>
        <w:t xml:space="preserve"> </w:t>
      </w:r>
      <w:proofErr w:type="spellStart"/>
      <w:r>
        <w:rPr>
          <w:rFonts w:ascii="Tahoma" w:hAnsi="Tahoma" w:cs="Tahoma"/>
          <w:sz w:val="16"/>
          <w:szCs w:val="16"/>
        </w:rPr>
        <w:t>multivariate</w:t>
      </w:r>
      <w:proofErr w:type="spellEnd"/>
      <w:r>
        <w:rPr>
          <w:rFonts w:ascii="Tahoma" w:hAnsi="Tahoma" w:cs="Tahoma"/>
          <w:sz w:val="16"/>
          <w:szCs w:val="16"/>
        </w:rPr>
        <w:t xml:space="preserve"> </w:t>
      </w:r>
      <w:proofErr w:type="spellStart"/>
      <w:r>
        <w:rPr>
          <w:rFonts w:ascii="Tahoma" w:hAnsi="Tahoma" w:cs="Tahoma"/>
          <w:sz w:val="16"/>
          <w:szCs w:val="16"/>
        </w:rPr>
        <w:t>statistics</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w:t>
      </w:r>
      <w:proofErr w:type="spellStart"/>
      <w:r>
        <w:rPr>
          <w:rFonts w:ascii="Tahoma" w:hAnsi="Tahoma" w:cs="Tahoma"/>
          <w:sz w:val="16"/>
          <w:szCs w:val="16"/>
        </w:rPr>
        <w:t>that</w:t>
      </w:r>
      <w:proofErr w:type="spellEnd"/>
      <w:r>
        <w:rPr>
          <w:rFonts w:ascii="Tahoma" w:hAnsi="Tahoma" w:cs="Tahoma"/>
          <w:sz w:val="16"/>
          <w:szCs w:val="16"/>
        </w:rPr>
        <w:t xml:space="preserve"> </w:t>
      </w:r>
      <w:proofErr w:type="spellStart"/>
      <w:r>
        <w:rPr>
          <w:rFonts w:ascii="Tahoma" w:hAnsi="Tahoma" w:cs="Tahoma"/>
          <w:sz w:val="16"/>
          <w:szCs w:val="16"/>
        </w:rPr>
        <w:t>others</w:t>
      </w:r>
      <w:proofErr w:type="spellEnd"/>
      <w:r>
        <w:rPr>
          <w:rFonts w:ascii="Tahoma" w:hAnsi="Tahoma" w:cs="Tahoma"/>
          <w:sz w:val="16"/>
          <w:szCs w:val="16"/>
        </w:rPr>
        <w:t xml:space="preserve"> </w:t>
      </w:r>
      <w:proofErr w:type="spellStart"/>
      <w:r>
        <w:rPr>
          <w:rFonts w:ascii="Tahoma" w:hAnsi="Tahoma" w:cs="Tahoma"/>
          <w:sz w:val="16"/>
          <w:szCs w:val="16"/>
        </w:rPr>
        <w:t>would</w:t>
      </w:r>
      <w:proofErr w:type="spellEnd"/>
      <w:r>
        <w:rPr>
          <w:rFonts w:ascii="Tahoma" w:hAnsi="Tahoma" w:cs="Tahoma"/>
          <w:sz w:val="16"/>
          <w:szCs w:val="16"/>
        </w:rPr>
        <w:t xml:space="preserve"> </w:t>
      </w:r>
      <w:proofErr w:type="spellStart"/>
      <w:r>
        <w:rPr>
          <w:rFonts w:ascii="Tahoma" w:hAnsi="Tahoma" w:cs="Tahoma"/>
          <w:sz w:val="16"/>
          <w:szCs w:val="16"/>
        </w:rPr>
        <w:t>have</w:t>
      </w:r>
      <w:proofErr w:type="spellEnd"/>
      <w:r>
        <w:rPr>
          <w:rFonts w:ascii="Tahoma" w:hAnsi="Tahoma" w:cs="Tahoma"/>
          <w:sz w:val="16"/>
          <w:szCs w:val="16"/>
        </w:rPr>
        <w:t xml:space="preserve"> a </w:t>
      </w:r>
      <w:proofErr w:type="spellStart"/>
      <w:r>
        <w:rPr>
          <w:rFonts w:ascii="Tahoma" w:hAnsi="Tahoma" w:cs="Tahoma"/>
          <w:sz w:val="16"/>
          <w:szCs w:val="16"/>
        </w:rPr>
        <w:t>better</w:t>
      </w:r>
      <w:proofErr w:type="spellEnd"/>
      <w:r>
        <w:rPr>
          <w:rFonts w:ascii="Tahoma" w:hAnsi="Tahoma" w:cs="Tahoma"/>
          <w:sz w:val="16"/>
          <w:szCs w:val="16"/>
        </w:rPr>
        <w:t xml:space="preserve"> </w:t>
      </w:r>
      <w:proofErr w:type="spellStart"/>
      <w:r>
        <w:rPr>
          <w:rFonts w:ascii="Tahoma" w:hAnsi="Tahoma" w:cs="Tahoma"/>
          <w:sz w:val="16"/>
          <w:szCs w:val="16"/>
        </w:rPr>
        <w:t>understanding</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reviewing</w:t>
      </w:r>
      <w:proofErr w:type="spellEnd"/>
      <w:r>
        <w:rPr>
          <w:rFonts w:ascii="Tahoma" w:hAnsi="Tahoma" w:cs="Tahoma"/>
          <w:sz w:val="16"/>
          <w:szCs w:val="16"/>
        </w:rPr>
        <w:t xml:space="preserve"> </w:t>
      </w:r>
      <w:proofErr w:type="spellStart"/>
      <w:r>
        <w:rPr>
          <w:rFonts w:ascii="Tahoma" w:hAnsi="Tahoma" w:cs="Tahoma"/>
          <w:sz w:val="16"/>
          <w:szCs w:val="16"/>
        </w:rPr>
        <w:t>this</w:t>
      </w:r>
      <w:proofErr w:type="spellEnd"/>
      <w:r>
        <w:rPr>
          <w:rFonts w:ascii="Tahoma" w:hAnsi="Tahoma" w:cs="Tahoma"/>
          <w:sz w:val="16"/>
          <w:szCs w:val="16"/>
        </w:rPr>
        <w:t xml:space="preserve"> </w:t>
      </w:r>
      <w:proofErr w:type="spellStart"/>
      <w:r>
        <w:rPr>
          <w:rFonts w:ascii="Tahoma" w:hAnsi="Tahoma" w:cs="Tahoma"/>
          <w:sz w:val="16"/>
          <w:szCs w:val="16"/>
        </w:rPr>
        <w:t>work</w:t>
      </w:r>
      <w:proofErr w:type="spellEnd"/>
      <w:r>
        <w:rPr>
          <w:rFonts w:ascii="Tahoma" w:hAnsi="Tahoma" w:cs="Tahoma"/>
          <w:sz w:val="16"/>
          <w:szCs w:val="16"/>
        </w:rPr>
        <w:t>.</w:t>
      </w:r>
    </w:p>
    <w:p w:rsidR="003A2DF9" w:rsidRDefault="003A2DF9" w:rsidP="003A2DF9">
      <w:pPr>
        <w:autoSpaceDE w:val="0"/>
        <w:autoSpaceDN w:val="0"/>
        <w:adjustRightInd w:val="0"/>
        <w:spacing w:after="0" w:line="240" w:lineRule="auto"/>
        <w:rPr>
          <w:rFonts w:ascii="Tahoma" w:hAnsi="Tahoma" w:cs="Tahoma"/>
          <w:sz w:val="16"/>
          <w:szCs w:val="16"/>
        </w:rPr>
      </w:pPr>
    </w:p>
    <w:p w:rsidR="003A2DF9" w:rsidRDefault="003A2DF9" w:rsidP="003A2DF9">
      <w:pPr>
        <w:autoSpaceDE w:val="0"/>
        <w:autoSpaceDN w:val="0"/>
        <w:adjustRightInd w:val="0"/>
        <w:spacing w:after="0" w:line="240" w:lineRule="auto"/>
        <w:rPr>
          <w:rFonts w:ascii="Tahoma" w:hAnsi="Tahoma" w:cs="Tahoma"/>
          <w:sz w:val="16"/>
          <w:szCs w:val="16"/>
        </w:rPr>
      </w:pPr>
      <w:proofErr w:type="spellStart"/>
      <w:r>
        <w:rPr>
          <w:rFonts w:ascii="Tahoma" w:hAnsi="Tahoma" w:cs="Tahoma"/>
          <w:sz w:val="16"/>
          <w:szCs w:val="16"/>
        </w:rPr>
        <w:t>Results</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seems</w:t>
      </w:r>
      <w:proofErr w:type="spellEnd"/>
      <w:r>
        <w:rPr>
          <w:rFonts w:ascii="Tahoma" w:hAnsi="Tahoma" w:cs="Tahoma"/>
          <w:sz w:val="16"/>
          <w:szCs w:val="16"/>
        </w:rPr>
        <w:t xml:space="preserve"> </w:t>
      </w:r>
      <w:proofErr w:type="spellStart"/>
      <w:r>
        <w:rPr>
          <w:rFonts w:ascii="Tahoma" w:hAnsi="Tahoma" w:cs="Tahoma"/>
          <w:sz w:val="16"/>
          <w:szCs w:val="16"/>
        </w:rPr>
        <w:t>strange</w:t>
      </w:r>
      <w:proofErr w:type="spellEnd"/>
      <w:r>
        <w:rPr>
          <w:rFonts w:ascii="Tahoma" w:hAnsi="Tahoma" w:cs="Tahoma"/>
          <w:sz w:val="16"/>
          <w:szCs w:val="16"/>
        </w:rPr>
        <w:t xml:space="preserve"> </w:t>
      </w:r>
      <w:proofErr w:type="spellStart"/>
      <w:r>
        <w:rPr>
          <w:rFonts w:ascii="Tahoma" w:hAnsi="Tahoma" w:cs="Tahoma"/>
          <w:sz w:val="16"/>
          <w:szCs w:val="16"/>
        </w:rPr>
        <w:t>that</w:t>
      </w:r>
      <w:proofErr w:type="spellEnd"/>
      <w:r>
        <w:rPr>
          <w:rFonts w:ascii="Tahoma" w:hAnsi="Tahoma" w:cs="Tahoma"/>
          <w:sz w:val="16"/>
          <w:szCs w:val="16"/>
        </w:rPr>
        <w:t xml:space="preserve"> </w:t>
      </w:r>
      <w:proofErr w:type="spellStart"/>
      <w:r>
        <w:rPr>
          <w:rFonts w:ascii="Tahoma" w:hAnsi="Tahoma" w:cs="Tahoma"/>
          <w:sz w:val="16"/>
          <w:szCs w:val="16"/>
        </w:rPr>
        <w:t>each</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your</w:t>
      </w:r>
      <w:proofErr w:type="spellEnd"/>
      <w:r>
        <w:rPr>
          <w:rFonts w:ascii="Tahoma" w:hAnsi="Tahoma" w:cs="Tahoma"/>
          <w:sz w:val="16"/>
          <w:szCs w:val="16"/>
        </w:rPr>
        <w:t xml:space="preserve"> </w:t>
      </w:r>
      <w:proofErr w:type="spellStart"/>
      <w:r>
        <w:rPr>
          <w:rFonts w:ascii="Tahoma" w:hAnsi="Tahoma" w:cs="Tahoma"/>
          <w:sz w:val="16"/>
          <w:szCs w:val="16"/>
        </w:rPr>
        <w:t>factors</w:t>
      </w:r>
      <w:proofErr w:type="spellEnd"/>
      <w:r>
        <w:rPr>
          <w:rFonts w:ascii="Tahoma" w:hAnsi="Tahoma" w:cs="Tahoma"/>
          <w:sz w:val="16"/>
          <w:szCs w:val="16"/>
        </w:rPr>
        <w:t xml:space="preserve"> </w:t>
      </w:r>
      <w:proofErr w:type="spellStart"/>
      <w:r>
        <w:rPr>
          <w:rFonts w:ascii="Tahoma" w:hAnsi="Tahoma" w:cs="Tahoma"/>
          <w:sz w:val="16"/>
          <w:szCs w:val="16"/>
        </w:rPr>
        <w:t>came</w:t>
      </w:r>
      <w:proofErr w:type="spellEnd"/>
      <w:r>
        <w:rPr>
          <w:rFonts w:ascii="Tahoma" w:hAnsi="Tahoma" w:cs="Tahoma"/>
          <w:sz w:val="16"/>
          <w:szCs w:val="16"/>
        </w:rPr>
        <w:t xml:space="preserve"> </w:t>
      </w:r>
      <w:proofErr w:type="spellStart"/>
      <w:r>
        <w:rPr>
          <w:rFonts w:ascii="Tahoma" w:hAnsi="Tahoma" w:cs="Tahoma"/>
          <w:sz w:val="16"/>
          <w:szCs w:val="16"/>
        </w:rPr>
        <w:t>out</w:t>
      </w:r>
      <w:proofErr w:type="spellEnd"/>
      <w:r>
        <w:rPr>
          <w:rFonts w:ascii="Tahoma" w:hAnsi="Tahoma" w:cs="Tahoma"/>
          <w:sz w:val="16"/>
          <w:szCs w:val="16"/>
        </w:rPr>
        <w:t xml:space="preserve"> </w:t>
      </w:r>
      <w:proofErr w:type="spellStart"/>
      <w:r>
        <w:rPr>
          <w:rFonts w:ascii="Tahoma" w:hAnsi="Tahoma" w:cs="Tahoma"/>
          <w:sz w:val="16"/>
          <w:szCs w:val="16"/>
        </w:rPr>
        <w:t>with</w:t>
      </w:r>
      <w:proofErr w:type="spellEnd"/>
      <w:r>
        <w:rPr>
          <w:rFonts w:ascii="Tahoma" w:hAnsi="Tahoma" w:cs="Tahoma"/>
          <w:sz w:val="16"/>
          <w:szCs w:val="16"/>
        </w:rPr>
        <w:t xml:space="preserve"> </w:t>
      </w:r>
      <w:proofErr w:type="spellStart"/>
      <w:r>
        <w:rPr>
          <w:rFonts w:ascii="Tahoma" w:hAnsi="Tahoma" w:cs="Tahoma"/>
          <w:sz w:val="16"/>
          <w:szCs w:val="16"/>
        </w:rPr>
        <w:t>identical</w:t>
      </w:r>
      <w:proofErr w:type="spellEnd"/>
      <w:r>
        <w:rPr>
          <w:rFonts w:ascii="Tahoma" w:hAnsi="Tahoma" w:cs="Tahoma"/>
          <w:sz w:val="16"/>
          <w:szCs w:val="16"/>
        </w:rPr>
        <w:t xml:space="preserve"> p-</w:t>
      </w:r>
      <w:proofErr w:type="spellStart"/>
      <w:r>
        <w:rPr>
          <w:rFonts w:ascii="Tahoma" w:hAnsi="Tahoma" w:cs="Tahoma"/>
          <w:sz w:val="16"/>
          <w:szCs w:val="16"/>
        </w:rPr>
        <w:t>values</w:t>
      </w:r>
      <w:proofErr w:type="spellEnd"/>
      <w:r>
        <w:rPr>
          <w:rFonts w:ascii="Tahoma" w:hAnsi="Tahoma" w:cs="Tahoma"/>
          <w:sz w:val="16"/>
          <w:szCs w:val="16"/>
        </w:rPr>
        <w:t xml:space="preserve"> </w:t>
      </w:r>
      <w:proofErr w:type="spellStart"/>
      <w:r>
        <w:rPr>
          <w:rFonts w:ascii="Tahoma" w:hAnsi="Tahoma" w:cs="Tahoma"/>
          <w:sz w:val="16"/>
          <w:szCs w:val="16"/>
        </w:rPr>
        <w:t>for</w:t>
      </w:r>
      <w:proofErr w:type="spellEnd"/>
      <w:r>
        <w:rPr>
          <w:rFonts w:ascii="Tahoma" w:hAnsi="Tahoma" w:cs="Tahoma"/>
          <w:sz w:val="16"/>
          <w:szCs w:val="16"/>
        </w:rPr>
        <w:t xml:space="preserve"> </w:t>
      </w:r>
      <w:proofErr w:type="spellStart"/>
      <w:r>
        <w:rPr>
          <w:rFonts w:ascii="Tahoma" w:hAnsi="Tahoma" w:cs="Tahoma"/>
          <w:sz w:val="16"/>
          <w:szCs w:val="16"/>
        </w:rPr>
        <w:t>significance</w:t>
      </w:r>
      <w:proofErr w:type="spellEnd"/>
      <w:r>
        <w:rPr>
          <w:rFonts w:ascii="Tahoma" w:hAnsi="Tahoma" w:cs="Tahoma"/>
          <w:sz w:val="16"/>
          <w:szCs w:val="16"/>
        </w:rPr>
        <w:t xml:space="preserve">. </w:t>
      </w:r>
      <w:proofErr w:type="spellStart"/>
      <w:r>
        <w:rPr>
          <w:rFonts w:ascii="Tahoma" w:hAnsi="Tahoma" w:cs="Tahoma"/>
          <w:sz w:val="16"/>
          <w:szCs w:val="16"/>
        </w:rPr>
        <w:t>Might</w:t>
      </w:r>
      <w:proofErr w:type="spellEnd"/>
      <w:r>
        <w:rPr>
          <w:rFonts w:ascii="Tahoma" w:hAnsi="Tahoma" w:cs="Tahoma"/>
          <w:sz w:val="16"/>
          <w:szCs w:val="16"/>
        </w:rPr>
        <w:t xml:space="preserve">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worth</w:t>
      </w:r>
      <w:proofErr w:type="spellEnd"/>
      <w:r>
        <w:rPr>
          <w:rFonts w:ascii="Tahoma" w:hAnsi="Tahoma" w:cs="Tahoma"/>
          <w:sz w:val="16"/>
          <w:szCs w:val="16"/>
        </w:rPr>
        <w:t xml:space="preserve"> double </w:t>
      </w:r>
      <w:proofErr w:type="spellStart"/>
      <w:r>
        <w:rPr>
          <w:rFonts w:ascii="Tahoma" w:hAnsi="Tahoma" w:cs="Tahoma"/>
          <w:sz w:val="16"/>
          <w:szCs w:val="16"/>
        </w:rPr>
        <w:t>checking</w:t>
      </w:r>
      <w:proofErr w:type="spellEnd"/>
      <w:r>
        <w:rPr>
          <w:rFonts w:ascii="Tahoma" w:hAnsi="Tahoma" w:cs="Tahoma"/>
          <w:sz w:val="16"/>
          <w:szCs w:val="16"/>
        </w:rPr>
        <w:t xml:space="preserve"> to </w:t>
      </w:r>
      <w:proofErr w:type="spellStart"/>
      <w:r>
        <w:rPr>
          <w:rFonts w:ascii="Tahoma" w:hAnsi="Tahoma" w:cs="Tahoma"/>
          <w:sz w:val="16"/>
          <w:szCs w:val="16"/>
        </w:rPr>
        <w:t>see</w:t>
      </w:r>
      <w:proofErr w:type="spellEnd"/>
      <w:r>
        <w:rPr>
          <w:rFonts w:ascii="Tahoma" w:hAnsi="Tahoma" w:cs="Tahoma"/>
          <w:sz w:val="16"/>
          <w:szCs w:val="16"/>
        </w:rPr>
        <w:t xml:space="preserve"> </w:t>
      </w:r>
      <w:proofErr w:type="spellStart"/>
      <w:r>
        <w:rPr>
          <w:rFonts w:ascii="Tahoma" w:hAnsi="Tahoma" w:cs="Tahoma"/>
          <w:sz w:val="16"/>
          <w:szCs w:val="16"/>
        </w:rPr>
        <w:t>if</w:t>
      </w:r>
      <w:proofErr w:type="spellEnd"/>
      <w:r>
        <w:rPr>
          <w:rFonts w:ascii="Tahoma" w:hAnsi="Tahoma" w:cs="Tahoma"/>
          <w:sz w:val="16"/>
          <w:szCs w:val="16"/>
        </w:rPr>
        <w:t xml:space="preserve"> </w:t>
      </w:r>
      <w:proofErr w:type="spellStart"/>
      <w:r>
        <w:rPr>
          <w:rFonts w:ascii="Tahoma" w:hAnsi="Tahoma" w:cs="Tahoma"/>
          <w:sz w:val="16"/>
          <w:szCs w:val="16"/>
        </w:rPr>
        <w:t>something</w:t>
      </w:r>
      <w:proofErr w:type="spellEnd"/>
      <w:r>
        <w:rPr>
          <w:rFonts w:ascii="Tahoma" w:hAnsi="Tahoma" w:cs="Tahoma"/>
          <w:sz w:val="16"/>
          <w:szCs w:val="16"/>
        </w:rPr>
        <w:t xml:space="preserve"> </w:t>
      </w:r>
      <w:proofErr w:type="spellStart"/>
      <w:r>
        <w:rPr>
          <w:rFonts w:ascii="Tahoma" w:hAnsi="Tahoma" w:cs="Tahoma"/>
          <w:sz w:val="16"/>
          <w:szCs w:val="16"/>
        </w:rPr>
        <w:t>strange</w:t>
      </w:r>
      <w:proofErr w:type="spellEnd"/>
      <w:r>
        <w:rPr>
          <w:rFonts w:ascii="Tahoma" w:hAnsi="Tahoma" w:cs="Tahoma"/>
          <w:sz w:val="16"/>
          <w:szCs w:val="16"/>
        </w:rPr>
        <w:t xml:space="preserve">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going</w:t>
      </w:r>
      <w:proofErr w:type="spellEnd"/>
      <w:r>
        <w:rPr>
          <w:rFonts w:ascii="Tahoma" w:hAnsi="Tahoma" w:cs="Tahoma"/>
          <w:sz w:val="16"/>
          <w:szCs w:val="16"/>
        </w:rPr>
        <w:t xml:space="preserve"> on </w:t>
      </w:r>
      <w:proofErr w:type="spellStart"/>
      <w:r>
        <w:rPr>
          <w:rFonts w:ascii="Tahoma" w:hAnsi="Tahoma" w:cs="Tahoma"/>
          <w:sz w:val="16"/>
          <w:szCs w:val="16"/>
        </w:rPr>
        <w:t>there</w:t>
      </w:r>
      <w:proofErr w:type="spellEnd"/>
      <w:r>
        <w:rPr>
          <w:rFonts w:ascii="Tahoma" w:hAnsi="Tahoma" w:cs="Tahoma"/>
          <w:sz w:val="16"/>
          <w:szCs w:val="16"/>
        </w:rPr>
        <w:t>.</w:t>
      </w:r>
    </w:p>
    <w:p w:rsidR="003A2DF9" w:rsidRDefault="003A2DF9" w:rsidP="003A2DF9">
      <w:pPr>
        <w:autoSpaceDE w:val="0"/>
        <w:autoSpaceDN w:val="0"/>
        <w:adjustRightInd w:val="0"/>
        <w:spacing w:after="0" w:line="240" w:lineRule="auto"/>
        <w:rPr>
          <w:rFonts w:ascii="Tahoma" w:hAnsi="Tahoma" w:cs="Tahoma"/>
          <w:sz w:val="16"/>
          <w:szCs w:val="16"/>
        </w:rPr>
      </w:pPr>
    </w:p>
    <w:p w:rsidR="003A2DF9" w:rsidRDefault="003A2DF9" w:rsidP="003A2DF9">
      <w:pPr>
        <w:autoSpaceDE w:val="0"/>
        <w:autoSpaceDN w:val="0"/>
        <w:adjustRightInd w:val="0"/>
        <w:spacing w:after="0" w:line="240" w:lineRule="auto"/>
        <w:rPr>
          <w:rFonts w:ascii="Tahoma" w:hAnsi="Tahoma" w:cs="Tahoma"/>
          <w:sz w:val="16"/>
          <w:szCs w:val="16"/>
        </w:rPr>
      </w:pPr>
      <w:proofErr w:type="spellStart"/>
      <w:r>
        <w:rPr>
          <w:rFonts w:ascii="Tahoma" w:hAnsi="Tahoma" w:cs="Tahoma"/>
          <w:sz w:val="16"/>
          <w:szCs w:val="16"/>
        </w:rPr>
        <w:t>Because</w:t>
      </w:r>
      <w:proofErr w:type="spellEnd"/>
      <w:r>
        <w:rPr>
          <w:rFonts w:ascii="Tahoma" w:hAnsi="Tahoma" w:cs="Tahoma"/>
          <w:sz w:val="16"/>
          <w:szCs w:val="16"/>
        </w:rPr>
        <w:t xml:space="preserve"> N. </w:t>
      </w:r>
      <w:proofErr w:type="spellStart"/>
      <w:r>
        <w:rPr>
          <w:rFonts w:ascii="Tahoma" w:hAnsi="Tahoma" w:cs="Tahoma"/>
          <w:sz w:val="16"/>
          <w:szCs w:val="16"/>
        </w:rPr>
        <w:t>humator</w:t>
      </w:r>
      <w:proofErr w:type="spellEnd"/>
      <w:r>
        <w:rPr>
          <w:rFonts w:ascii="Tahoma" w:hAnsi="Tahoma" w:cs="Tahoma"/>
          <w:sz w:val="16"/>
          <w:szCs w:val="16"/>
        </w:rPr>
        <w:t xml:space="preserve">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only</w:t>
      </w:r>
      <w:proofErr w:type="spellEnd"/>
      <w:r>
        <w:rPr>
          <w:rFonts w:ascii="Tahoma" w:hAnsi="Tahoma" w:cs="Tahoma"/>
          <w:sz w:val="16"/>
          <w:szCs w:val="16"/>
        </w:rPr>
        <w:t xml:space="preserve"> species </w:t>
      </w:r>
      <w:proofErr w:type="spellStart"/>
      <w:r>
        <w:rPr>
          <w:rFonts w:ascii="Tahoma" w:hAnsi="Tahoma" w:cs="Tahoma"/>
          <w:sz w:val="16"/>
          <w:szCs w:val="16"/>
        </w:rPr>
        <w:t>with</w:t>
      </w:r>
      <w:proofErr w:type="spellEnd"/>
      <w:r>
        <w:rPr>
          <w:rFonts w:ascii="Tahoma" w:hAnsi="Tahoma" w:cs="Tahoma"/>
          <w:sz w:val="16"/>
          <w:szCs w:val="16"/>
        </w:rPr>
        <w:t xml:space="preserve"> a preference </w:t>
      </w:r>
      <w:proofErr w:type="spellStart"/>
      <w:r>
        <w:rPr>
          <w:rFonts w:ascii="Tahoma" w:hAnsi="Tahoma" w:cs="Tahoma"/>
          <w:sz w:val="16"/>
          <w:szCs w:val="16"/>
        </w:rPr>
        <w:t>for</w:t>
      </w:r>
      <w:proofErr w:type="spellEnd"/>
      <w:r>
        <w:rPr>
          <w:rFonts w:ascii="Tahoma" w:hAnsi="Tahoma" w:cs="Tahoma"/>
          <w:sz w:val="16"/>
          <w:szCs w:val="16"/>
        </w:rPr>
        <w:t xml:space="preserve"> </w:t>
      </w:r>
      <w:proofErr w:type="spellStart"/>
      <w:r>
        <w:rPr>
          <w:rFonts w:ascii="Tahoma" w:hAnsi="Tahoma" w:cs="Tahoma"/>
          <w:sz w:val="16"/>
          <w:szCs w:val="16"/>
        </w:rPr>
        <w:t>fluvisols</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w:t>
      </w:r>
      <w:proofErr w:type="spellStart"/>
      <w:r>
        <w:rPr>
          <w:rFonts w:ascii="Tahoma" w:hAnsi="Tahoma" w:cs="Tahoma"/>
          <w:sz w:val="16"/>
          <w:szCs w:val="16"/>
        </w:rPr>
        <w:t>its</w:t>
      </w:r>
      <w:proofErr w:type="spellEnd"/>
      <w:r>
        <w:rPr>
          <w:rFonts w:ascii="Tahoma" w:hAnsi="Tahoma" w:cs="Tahoma"/>
          <w:sz w:val="16"/>
          <w:szCs w:val="16"/>
        </w:rPr>
        <w:t xml:space="preserve"> status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comparatively</w:t>
      </w:r>
      <w:proofErr w:type="spellEnd"/>
      <w:r>
        <w:rPr>
          <w:rFonts w:ascii="Tahoma" w:hAnsi="Tahoma" w:cs="Tahoma"/>
          <w:sz w:val="16"/>
          <w:szCs w:val="16"/>
        </w:rPr>
        <w:t xml:space="preserve"> </w:t>
      </w:r>
      <w:proofErr w:type="spellStart"/>
      <w:r>
        <w:rPr>
          <w:rFonts w:ascii="Tahoma" w:hAnsi="Tahoma" w:cs="Tahoma"/>
          <w:sz w:val="16"/>
          <w:szCs w:val="16"/>
        </w:rPr>
        <w:t>stable</w:t>
      </w:r>
      <w:proofErr w:type="spellEnd"/>
      <w:r>
        <w:rPr>
          <w:rFonts w:ascii="Tahoma" w:hAnsi="Tahoma" w:cs="Tahoma"/>
          <w:sz w:val="16"/>
          <w:szCs w:val="16"/>
        </w:rPr>
        <w:t xml:space="preserve"> – </w:t>
      </w:r>
      <w:proofErr w:type="spellStart"/>
      <w:r>
        <w:rPr>
          <w:rFonts w:ascii="Tahoma" w:hAnsi="Tahoma" w:cs="Tahoma"/>
          <w:sz w:val="16"/>
          <w:szCs w:val="16"/>
        </w:rPr>
        <w:t>perhaps</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 xml:space="preserve"> </w:t>
      </w:r>
      <w:proofErr w:type="spellStart"/>
      <w:r>
        <w:rPr>
          <w:rFonts w:ascii="Tahoma" w:hAnsi="Tahoma" w:cs="Tahoma"/>
          <w:sz w:val="16"/>
          <w:szCs w:val="16"/>
        </w:rPr>
        <w:t>might</w:t>
      </w:r>
      <w:proofErr w:type="spellEnd"/>
      <w:r>
        <w:rPr>
          <w:rFonts w:ascii="Tahoma" w:hAnsi="Tahoma" w:cs="Tahoma"/>
          <w:sz w:val="16"/>
          <w:szCs w:val="16"/>
        </w:rPr>
        <w:t xml:space="preserve">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better</w:t>
      </w:r>
      <w:proofErr w:type="spellEnd"/>
      <w:r>
        <w:rPr>
          <w:rFonts w:ascii="Tahoma" w:hAnsi="Tahoma" w:cs="Tahoma"/>
          <w:sz w:val="16"/>
          <w:szCs w:val="16"/>
        </w:rPr>
        <w:t xml:space="preserve"> to </w:t>
      </w:r>
      <w:proofErr w:type="spellStart"/>
      <w:r>
        <w:rPr>
          <w:rFonts w:ascii="Tahoma" w:hAnsi="Tahoma" w:cs="Tahoma"/>
          <w:sz w:val="16"/>
          <w:szCs w:val="16"/>
        </w:rPr>
        <w:t>frame</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paper</w:t>
      </w:r>
      <w:proofErr w:type="spellEnd"/>
      <w:r>
        <w:rPr>
          <w:rFonts w:ascii="Tahoma" w:hAnsi="Tahoma" w:cs="Tahoma"/>
          <w:sz w:val="16"/>
          <w:szCs w:val="16"/>
        </w:rPr>
        <w:t xml:space="preserve"> as </w:t>
      </w:r>
      <w:proofErr w:type="spellStart"/>
      <w:r>
        <w:rPr>
          <w:rFonts w:ascii="Tahoma" w:hAnsi="Tahoma" w:cs="Tahoma"/>
          <w:sz w:val="16"/>
          <w:szCs w:val="16"/>
        </w:rPr>
        <w:t>selecting</w:t>
      </w:r>
      <w:proofErr w:type="spellEnd"/>
      <w:r>
        <w:rPr>
          <w:rFonts w:ascii="Tahoma" w:hAnsi="Tahoma" w:cs="Tahoma"/>
          <w:sz w:val="16"/>
          <w:szCs w:val="16"/>
        </w:rPr>
        <w:t xml:space="preserve"> </w:t>
      </w:r>
      <w:proofErr w:type="spellStart"/>
      <w:r>
        <w:rPr>
          <w:rFonts w:ascii="Tahoma" w:hAnsi="Tahoma" w:cs="Tahoma"/>
          <w:sz w:val="16"/>
          <w:szCs w:val="16"/>
        </w:rPr>
        <w:t>conservation</w:t>
      </w:r>
      <w:proofErr w:type="spellEnd"/>
      <w:r>
        <w:rPr>
          <w:rFonts w:ascii="Tahoma" w:hAnsi="Tahoma" w:cs="Tahoma"/>
          <w:sz w:val="16"/>
          <w:szCs w:val="16"/>
        </w:rPr>
        <w:t xml:space="preserve"> </w:t>
      </w:r>
      <w:proofErr w:type="spellStart"/>
      <w:r>
        <w:rPr>
          <w:rFonts w:ascii="Tahoma" w:hAnsi="Tahoma" w:cs="Tahoma"/>
          <w:sz w:val="16"/>
          <w:szCs w:val="16"/>
        </w:rPr>
        <w:t>sites</w:t>
      </w:r>
      <w:proofErr w:type="spellEnd"/>
      <w:r>
        <w:rPr>
          <w:rFonts w:ascii="Tahoma" w:hAnsi="Tahoma" w:cs="Tahoma"/>
          <w:sz w:val="16"/>
          <w:szCs w:val="16"/>
        </w:rPr>
        <w:t xml:space="preserve"> </w:t>
      </w:r>
      <w:proofErr w:type="spellStart"/>
      <w:r>
        <w:rPr>
          <w:rFonts w:ascii="Tahoma" w:hAnsi="Tahoma" w:cs="Tahoma"/>
          <w:sz w:val="16"/>
          <w:szCs w:val="16"/>
        </w:rPr>
        <w:t>having</w:t>
      </w:r>
      <w:proofErr w:type="spellEnd"/>
      <w:r>
        <w:rPr>
          <w:rFonts w:ascii="Tahoma" w:hAnsi="Tahoma" w:cs="Tahoma"/>
          <w:sz w:val="16"/>
          <w:szCs w:val="16"/>
        </w:rPr>
        <w:t xml:space="preserve"> </w:t>
      </w:r>
      <w:proofErr w:type="spellStart"/>
      <w:r>
        <w:rPr>
          <w:rFonts w:ascii="Tahoma" w:hAnsi="Tahoma" w:cs="Tahoma"/>
          <w:sz w:val="16"/>
          <w:szCs w:val="16"/>
        </w:rPr>
        <w:t>chernozem</w:t>
      </w:r>
      <w:proofErr w:type="spellEnd"/>
      <w:r>
        <w:rPr>
          <w:rFonts w:ascii="Tahoma" w:hAnsi="Tahoma" w:cs="Tahoma"/>
          <w:sz w:val="16"/>
          <w:szCs w:val="16"/>
        </w:rPr>
        <w:t xml:space="preserve"> </w:t>
      </w:r>
      <w:proofErr w:type="spellStart"/>
      <w:r>
        <w:rPr>
          <w:rFonts w:ascii="Tahoma" w:hAnsi="Tahoma" w:cs="Tahoma"/>
          <w:sz w:val="16"/>
          <w:szCs w:val="16"/>
        </w:rPr>
        <w:t>soils</w:t>
      </w:r>
      <w:proofErr w:type="spellEnd"/>
      <w:r>
        <w:rPr>
          <w:rFonts w:ascii="Tahoma" w:hAnsi="Tahoma" w:cs="Tahoma"/>
          <w:sz w:val="16"/>
          <w:szCs w:val="16"/>
        </w:rPr>
        <w:t xml:space="preserve">, as </w:t>
      </w:r>
      <w:proofErr w:type="spellStart"/>
      <w:r>
        <w:rPr>
          <w:rFonts w:ascii="Tahoma" w:hAnsi="Tahoma" w:cs="Tahoma"/>
          <w:sz w:val="16"/>
          <w:szCs w:val="16"/>
        </w:rPr>
        <w:t>they</w:t>
      </w:r>
      <w:proofErr w:type="spellEnd"/>
      <w:r>
        <w:rPr>
          <w:rFonts w:ascii="Tahoma" w:hAnsi="Tahoma" w:cs="Tahoma"/>
          <w:sz w:val="16"/>
          <w:szCs w:val="16"/>
        </w:rPr>
        <w:t xml:space="preserve"> support </w:t>
      </w:r>
      <w:proofErr w:type="spellStart"/>
      <w:r>
        <w:rPr>
          <w:rFonts w:ascii="Tahoma" w:hAnsi="Tahoma" w:cs="Tahoma"/>
          <w:sz w:val="16"/>
          <w:szCs w:val="16"/>
        </w:rPr>
        <w:t>larger</w:t>
      </w:r>
      <w:proofErr w:type="spellEnd"/>
      <w:r>
        <w:rPr>
          <w:rFonts w:ascii="Tahoma" w:hAnsi="Tahoma" w:cs="Tahoma"/>
          <w:sz w:val="16"/>
          <w:szCs w:val="16"/>
        </w:rPr>
        <w:t xml:space="preserve"> </w:t>
      </w:r>
      <w:proofErr w:type="spellStart"/>
      <w:r>
        <w:rPr>
          <w:rFonts w:ascii="Tahoma" w:hAnsi="Tahoma" w:cs="Tahoma"/>
          <w:sz w:val="16"/>
          <w:szCs w:val="16"/>
        </w:rPr>
        <w:t>communities</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rare</w:t>
      </w:r>
      <w:proofErr w:type="spellEnd"/>
      <w:r>
        <w:rPr>
          <w:rFonts w:ascii="Tahoma" w:hAnsi="Tahoma" w:cs="Tahoma"/>
          <w:sz w:val="16"/>
          <w:szCs w:val="16"/>
        </w:rPr>
        <w:t xml:space="preserve"> </w:t>
      </w:r>
      <w:proofErr w:type="spellStart"/>
      <w:r>
        <w:rPr>
          <w:rFonts w:ascii="Tahoma" w:hAnsi="Tahoma" w:cs="Tahoma"/>
          <w:sz w:val="16"/>
          <w:szCs w:val="16"/>
        </w:rPr>
        <w:t>necrophagous</w:t>
      </w:r>
      <w:proofErr w:type="spellEnd"/>
      <w:r>
        <w:rPr>
          <w:rFonts w:ascii="Tahoma" w:hAnsi="Tahoma" w:cs="Tahoma"/>
          <w:sz w:val="16"/>
          <w:szCs w:val="16"/>
        </w:rPr>
        <w:t xml:space="preserve"> </w:t>
      </w:r>
      <w:proofErr w:type="spellStart"/>
      <w:r>
        <w:rPr>
          <w:rFonts w:ascii="Tahoma" w:hAnsi="Tahoma" w:cs="Tahoma"/>
          <w:sz w:val="16"/>
          <w:szCs w:val="16"/>
        </w:rPr>
        <w:t>beetles</w:t>
      </w:r>
      <w:proofErr w:type="spellEnd"/>
      <w:r>
        <w:rPr>
          <w:rFonts w:ascii="Tahoma" w:hAnsi="Tahoma" w:cs="Tahoma"/>
          <w:sz w:val="16"/>
          <w:szCs w:val="16"/>
        </w:rPr>
        <w:t xml:space="preserve">? </w:t>
      </w:r>
    </w:p>
    <w:p w:rsidR="003A2DF9" w:rsidRDefault="003A2DF9">
      <w:pPr>
        <w:pStyle w:val="Textkomente"/>
      </w:pPr>
    </w:p>
  </w:comment>
  <w:comment w:id="18" w:author="pavel" w:date="2015-05-01T11:17:00Z" w:initials="p">
    <w:p w:rsidR="009409DD" w:rsidRDefault="009409DD" w:rsidP="009409D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6, line 138 – 39 </w:t>
      </w:r>
      <w:proofErr w:type="spellStart"/>
      <w:r>
        <w:rPr>
          <w:rFonts w:ascii="Tahoma" w:hAnsi="Tahoma" w:cs="Tahoma"/>
          <w:sz w:val="16"/>
          <w:szCs w:val="16"/>
        </w:rPr>
        <w:t>locations</w:t>
      </w:r>
      <w:proofErr w:type="spellEnd"/>
      <w:r>
        <w:rPr>
          <w:rFonts w:ascii="Tahoma" w:hAnsi="Tahoma" w:cs="Tahoma"/>
          <w:sz w:val="16"/>
          <w:szCs w:val="16"/>
        </w:rPr>
        <w:t xml:space="preserve"> </w:t>
      </w:r>
      <w:proofErr w:type="spellStart"/>
      <w:r>
        <w:rPr>
          <w:rFonts w:ascii="Tahoma" w:hAnsi="Tahoma" w:cs="Tahoma"/>
          <w:sz w:val="16"/>
          <w:szCs w:val="16"/>
        </w:rPr>
        <w:t>with</w:t>
      </w:r>
      <w:proofErr w:type="spellEnd"/>
      <w:r>
        <w:rPr>
          <w:rFonts w:ascii="Tahoma" w:hAnsi="Tahoma" w:cs="Tahoma"/>
          <w:sz w:val="16"/>
          <w:szCs w:val="16"/>
        </w:rPr>
        <w:t xml:space="preserve"> </w:t>
      </w:r>
      <w:proofErr w:type="spellStart"/>
      <w:r>
        <w:rPr>
          <w:rFonts w:ascii="Tahoma" w:hAnsi="Tahoma" w:cs="Tahoma"/>
          <w:sz w:val="16"/>
          <w:szCs w:val="16"/>
        </w:rPr>
        <w:t>samples</w:t>
      </w:r>
      <w:proofErr w:type="spellEnd"/>
      <w:r>
        <w:rPr>
          <w:rFonts w:ascii="Tahoma" w:hAnsi="Tahoma" w:cs="Tahoma"/>
          <w:sz w:val="16"/>
          <w:szCs w:val="16"/>
        </w:rPr>
        <w:t xml:space="preserve"> </w:t>
      </w:r>
      <w:proofErr w:type="spellStart"/>
      <w:r>
        <w:rPr>
          <w:rFonts w:ascii="Tahoma" w:hAnsi="Tahoma" w:cs="Tahoma"/>
          <w:sz w:val="16"/>
          <w:szCs w:val="16"/>
        </w:rPr>
        <w:t>mean</w:t>
      </w:r>
      <w:proofErr w:type="spellEnd"/>
      <w:r>
        <w:rPr>
          <w:rFonts w:ascii="Tahoma" w:hAnsi="Tahoma" w:cs="Tahoma"/>
          <w:sz w:val="16"/>
          <w:szCs w:val="16"/>
        </w:rPr>
        <w:t xml:space="preserve">, </w:t>
      </w:r>
      <w:proofErr w:type="spellStart"/>
      <w:r>
        <w:rPr>
          <w:rFonts w:ascii="Tahoma" w:hAnsi="Tahoma" w:cs="Tahoma"/>
          <w:sz w:val="16"/>
          <w:szCs w:val="16"/>
        </w:rPr>
        <w:t>that</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rest </w:t>
      </w:r>
      <w:proofErr w:type="spellStart"/>
      <w:r>
        <w:rPr>
          <w:rFonts w:ascii="Tahoma" w:hAnsi="Tahoma" w:cs="Tahoma"/>
          <w:sz w:val="16"/>
          <w:szCs w:val="16"/>
        </w:rPr>
        <w:t>from</w:t>
      </w:r>
      <w:proofErr w:type="spellEnd"/>
      <w:r>
        <w:rPr>
          <w:rFonts w:ascii="Tahoma" w:hAnsi="Tahoma" w:cs="Tahoma"/>
          <w:sz w:val="16"/>
          <w:szCs w:val="16"/>
        </w:rPr>
        <w:t xml:space="preserve"> </w:t>
      </w:r>
      <w:proofErr w:type="spellStart"/>
      <w:r>
        <w:rPr>
          <w:rFonts w:ascii="Tahoma" w:hAnsi="Tahoma" w:cs="Tahoma"/>
          <w:sz w:val="16"/>
          <w:szCs w:val="16"/>
        </w:rPr>
        <w:t>total</w:t>
      </w:r>
      <w:proofErr w:type="spellEnd"/>
      <w:r>
        <w:rPr>
          <w:rFonts w:ascii="Tahoma" w:hAnsi="Tahoma" w:cs="Tahoma"/>
          <w:sz w:val="16"/>
          <w:szCs w:val="16"/>
        </w:rPr>
        <w:t xml:space="preserve"> </w:t>
      </w:r>
      <w:proofErr w:type="spellStart"/>
      <w:r>
        <w:rPr>
          <w:rFonts w:ascii="Tahoma" w:hAnsi="Tahoma" w:cs="Tahoma"/>
          <w:sz w:val="16"/>
          <w:szCs w:val="16"/>
        </w:rPr>
        <w:t>amount</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66 </w:t>
      </w:r>
      <w:proofErr w:type="spellStart"/>
      <w:r>
        <w:rPr>
          <w:rFonts w:ascii="Tahoma" w:hAnsi="Tahoma" w:cs="Tahoma"/>
          <w:sz w:val="16"/>
          <w:szCs w:val="16"/>
        </w:rPr>
        <w:t>trapping</w:t>
      </w:r>
      <w:proofErr w:type="spellEnd"/>
      <w:r>
        <w:rPr>
          <w:rFonts w:ascii="Tahoma" w:hAnsi="Tahoma" w:cs="Tahoma"/>
          <w:sz w:val="16"/>
          <w:szCs w:val="16"/>
        </w:rPr>
        <w:t xml:space="preserve"> </w:t>
      </w:r>
      <w:proofErr w:type="spellStart"/>
      <w:r>
        <w:rPr>
          <w:rFonts w:ascii="Tahoma" w:hAnsi="Tahoma" w:cs="Tahoma"/>
          <w:sz w:val="16"/>
          <w:szCs w:val="16"/>
        </w:rPr>
        <w:t>sites</w:t>
      </w:r>
      <w:proofErr w:type="spellEnd"/>
      <w:r>
        <w:rPr>
          <w:rFonts w:ascii="Tahoma" w:hAnsi="Tahoma" w:cs="Tahoma"/>
          <w:sz w:val="16"/>
          <w:szCs w:val="16"/>
        </w:rPr>
        <w:t xml:space="preserve"> not </w:t>
      </w:r>
      <w:proofErr w:type="spellStart"/>
      <w:r>
        <w:rPr>
          <w:rFonts w:ascii="Tahoma" w:hAnsi="Tahoma" w:cs="Tahoma"/>
          <w:sz w:val="16"/>
          <w:szCs w:val="16"/>
        </w:rPr>
        <w:t>contained</w:t>
      </w:r>
      <w:proofErr w:type="spellEnd"/>
      <w:r>
        <w:rPr>
          <w:rFonts w:ascii="Tahoma" w:hAnsi="Tahoma" w:cs="Tahoma"/>
          <w:sz w:val="16"/>
          <w:szCs w:val="16"/>
        </w:rPr>
        <w:t xml:space="preserve"> </w:t>
      </w:r>
      <w:proofErr w:type="spellStart"/>
      <w:r>
        <w:rPr>
          <w:rFonts w:ascii="Tahoma" w:hAnsi="Tahoma" w:cs="Tahoma"/>
          <w:sz w:val="16"/>
          <w:szCs w:val="16"/>
        </w:rPr>
        <w:t>silphids</w:t>
      </w:r>
      <w:proofErr w:type="spellEnd"/>
      <w:r>
        <w:rPr>
          <w:rFonts w:ascii="Tahoma" w:hAnsi="Tahoma" w:cs="Tahoma"/>
          <w:sz w:val="16"/>
          <w:szCs w:val="16"/>
        </w:rPr>
        <w:t xml:space="preserve">? </w:t>
      </w:r>
      <w:proofErr w:type="spellStart"/>
      <w:r>
        <w:rPr>
          <w:rFonts w:ascii="Tahoma" w:hAnsi="Tahoma" w:cs="Tahoma"/>
          <w:sz w:val="16"/>
          <w:szCs w:val="16"/>
        </w:rPr>
        <w:t>This</w:t>
      </w:r>
      <w:proofErr w:type="spellEnd"/>
      <w:r>
        <w:rPr>
          <w:rFonts w:ascii="Tahoma" w:hAnsi="Tahoma" w:cs="Tahoma"/>
          <w:sz w:val="16"/>
          <w:szCs w:val="16"/>
        </w:rPr>
        <w:t xml:space="preserve"> </w:t>
      </w:r>
      <w:proofErr w:type="spellStart"/>
      <w:r>
        <w:rPr>
          <w:rFonts w:ascii="Tahoma" w:hAnsi="Tahoma" w:cs="Tahoma"/>
          <w:sz w:val="16"/>
          <w:szCs w:val="16"/>
        </w:rPr>
        <w:t>difference</w:t>
      </w:r>
      <w:proofErr w:type="spellEnd"/>
      <w:r>
        <w:rPr>
          <w:rFonts w:ascii="Tahoma" w:hAnsi="Tahoma" w:cs="Tahoma"/>
          <w:sz w:val="16"/>
          <w:szCs w:val="16"/>
        </w:rPr>
        <w:t xml:space="preserve"> </w:t>
      </w:r>
      <w:proofErr w:type="spellStart"/>
      <w:r>
        <w:rPr>
          <w:rFonts w:ascii="Tahoma" w:hAnsi="Tahoma" w:cs="Tahoma"/>
          <w:sz w:val="16"/>
          <w:szCs w:val="16"/>
        </w:rPr>
        <w:t>is</w:t>
      </w:r>
      <w:proofErr w:type="spellEnd"/>
      <w:r>
        <w:rPr>
          <w:rFonts w:ascii="Tahoma" w:hAnsi="Tahoma" w:cs="Tahoma"/>
          <w:sz w:val="16"/>
          <w:szCs w:val="16"/>
        </w:rPr>
        <w:t xml:space="preserve"> not </w:t>
      </w:r>
      <w:proofErr w:type="spellStart"/>
      <w:r>
        <w:rPr>
          <w:rFonts w:ascii="Tahoma" w:hAnsi="Tahoma" w:cs="Tahoma"/>
          <w:sz w:val="16"/>
          <w:szCs w:val="16"/>
        </w:rPr>
        <w:t>explained</w:t>
      </w:r>
      <w:proofErr w:type="spellEnd"/>
      <w:r>
        <w:rPr>
          <w:rFonts w:ascii="Tahoma" w:hAnsi="Tahoma" w:cs="Tahoma"/>
          <w:sz w:val="16"/>
          <w:szCs w:val="16"/>
        </w:rPr>
        <w:t>.</w:t>
      </w:r>
    </w:p>
    <w:p w:rsidR="009409DD" w:rsidRDefault="009409DD">
      <w:pPr>
        <w:pStyle w:val="Textkomente"/>
      </w:pPr>
    </w:p>
  </w:comment>
  <w:comment w:id="19" w:author="pavel" w:date="2015-05-01T11:18:00Z" w:initials="p">
    <w:p w:rsidR="009409DD" w:rsidRDefault="009409DD" w:rsidP="009409D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6, line 143 – (&gt; 63%) </w:t>
      </w:r>
      <w:proofErr w:type="spellStart"/>
      <w:r>
        <w:rPr>
          <w:rFonts w:ascii="Tahoma" w:hAnsi="Tahoma" w:cs="Tahoma"/>
          <w:sz w:val="16"/>
          <w:szCs w:val="16"/>
        </w:rPr>
        <w:t>means</w:t>
      </w:r>
      <w:proofErr w:type="spellEnd"/>
      <w:r>
        <w:rPr>
          <w:rFonts w:ascii="Tahoma" w:hAnsi="Tahoma" w:cs="Tahoma"/>
          <w:sz w:val="16"/>
          <w:szCs w:val="16"/>
        </w:rPr>
        <w:t xml:space="preserve"> %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total</w:t>
      </w:r>
      <w:proofErr w:type="spellEnd"/>
      <w:r>
        <w:rPr>
          <w:rFonts w:ascii="Tahoma" w:hAnsi="Tahoma" w:cs="Tahoma"/>
          <w:sz w:val="16"/>
          <w:szCs w:val="16"/>
        </w:rPr>
        <w:t xml:space="preserve"> abundance?</w:t>
      </w:r>
    </w:p>
    <w:p w:rsidR="009409DD" w:rsidRDefault="009409DD">
      <w:pPr>
        <w:pStyle w:val="Textkomente"/>
      </w:pPr>
    </w:p>
  </w:comment>
  <w:comment w:id="20" w:author="pavel" w:date="2015-05-01T11:19:00Z" w:initials="p">
    <w:p w:rsidR="009409DD" w:rsidRDefault="009409DD" w:rsidP="009409D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7, line 158 </w:t>
      </w:r>
      <w:proofErr w:type="spellStart"/>
      <w:r>
        <w:rPr>
          <w:rFonts w:ascii="Tahoma" w:hAnsi="Tahoma" w:cs="Tahoma"/>
          <w:sz w:val="16"/>
          <w:szCs w:val="16"/>
        </w:rPr>
        <w:t>and</w:t>
      </w:r>
      <w:proofErr w:type="spellEnd"/>
      <w:r>
        <w:rPr>
          <w:rFonts w:ascii="Tahoma" w:hAnsi="Tahoma" w:cs="Tahoma"/>
          <w:sz w:val="16"/>
          <w:szCs w:val="16"/>
        </w:rPr>
        <w:t xml:space="preserve"> </w:t>
      </w:r>
      <w:proofErr w:type="spellStart"/>
      <w:proofErr w:type="gramStart"/>
      <w:r>
        <w:rPr>
          <w:rFonts w:ascii="Tahoma" w:hAnsi="Tahoma" w:cs="Tahoma"/>
          <w:sz w:val="16"/>
          <w:szCs w:val="16"/>
        </w:rPr>
        <w:t>elsewhere</w:t>
      </w:r>
      <w:proofErr w:type="spellEnd"/>
      <w:r>
        <w:rPr>
          <w:rFonts w:ascii="Tahoma" w:hAnsi="Tahoma" w:cs="Tahoma"/>
          <w:sz w:val="16"/>
          <w:szCs w:val="16"/>
        </w:rPr>
        <w:t xml:space="preserve"> - ...(0.1884</w:t>
      </w:r>
      <w:proofErr w:type="gramEnd"/>
      <w:r>
        <w:rPr>
          <w:rFonts w:ascii="Tahoma" w:hAnsi="Tahoma" w:cs="Tahoma"/>
          <w:sz w:val="16"/>
          <w:szCs w:val="16"/>
        </w:rPr>
        <w:t xml:space="preserve">)… </w:t>
      </w:r>
      <w:proofErr w:type="spellStart"/>
      <w:r>
        <w:rPr>
          <w:rFonts w:ascii="Tahoma" w:hAnsi="Tahoma" w:cs="Tahoma"/>
          <w:sz w:val="16"/>
          <w:szCs w:val="16"/>
        </w:rPr>
        <w:t>uniform</w:t>
      </w:r>
      <w:proofErr w:type="spellEnd"/>
      <w:r>
        <w:rPr>
          <w:rFonts w:ascii="Tahoma" w:hAnsi="Tahoma" w:cs="Tahoma"/>
          <w:sz w:val="16"/>
          <w:szCs w:val="16"/>
        </w:rPr>
        <w:t xml:space="preserve"> </w:t>
      </w:r>
      <w:proofErr w:type="spellStart"/>
      <w:r>
        <w:rPr>
          <w:rFonts w:ascii="Tahoma" w:hAnsi="Tahoma" w:cs="Tahoma"/>
          <w:sz w:val="16"/>
          <w:szCs w:val="16"/>
        </w:rPr>
        <w:t>rounding</w:t>
      </w:r>
      <w:proofErr w:type="spellEnd"/>
      <w:r>
        <w:rPr>
          <w:rFonts w:ascii="Tahoma" w:hAnsi="Tahoma" w:cs="Tahoma"/>
          <w:sz w:val="16"/>
          <w:szCs w:val="16"/>
        </w:rPr>
        <w:t xml:space="preserve"> to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same</w:t>
      </w:r>
      <w:proofErr w:type="spellEnd"/>
      <w:r>
        <w:rPr>
          <w:rFonts w:ascii="Tahoma" w:hAnsi="Tahoma" w:cs="Tahoma"/>
          <w:sz w:val="16"/>
          <w:szCs w:val="16"/>
        </w:rPr>
        <w:t xml:space="preserve"> </w:t>
      </w:r>
      <w:proofErr w:type="spellStart"/>
      <w:r>
        <w:rPr>
          <w:rFonts w:ascii="Tahoma" w:hAnsi="Tahoma" w:cs="Tahoma"/>
          <w:sz w:val="16"/>
          <w:szCs w:val="16"/>
        </w:rPr>
        <w:t>number</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decimal</w:t>
      </w:r>
      <w:proofErr w:type="spellEnd"/>
      <w:r>
        <w:rPr>
          <w:rFonts w:ascii="Tahoma" w:hAnsi="Tahoma" w:cs="Tahoma"/>
          <w:sz w:val="16"/>
          <w:szCs w:val="16"/>
        </w:rPr>
        <w:t xml:space="preserve"> </w:t>
      </w:r>
      <w:proofErr w:type="spellStart"/>
      <w:r>
        <w:rPr>
          <w:rFonts w:ascii="Tahoma" w:hAnsi="Tahoma" w:cs="Tahoma"/>
          <w:sz w:val="16"/>
          <w:szCs w:val="16"/>
        </w:rPr>
        <w:t>places</w:t>
      </w:r>
      <w:proofErr w:type="spellEnd"/>
      <w:r>
        <w:rPr>
          <w:rFonts w:ascii="Tahoma" w:hAnsi="Tahoma" w:cs="Tahoma"/>
          <w:sz w:val="16"/>
          <w:szCs w:val="16"/>
        </w:rPr>
        <w:t xml:space="preserve"> (3?)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needed</w:t>
      </w:r>
      <w:proofErr w:type="spellEnd"/>
      <w:r>
        <w:rPr>
          <w:rFonts w:ascii="Tahoma" w:hAnsi="Tahoma" w:cs="Tahoma"/>
          <w:sz w:val="16"/>
          <w:szCs w:val="16"/>
        </w:rPr>
        <w:t>.</w:t>
      </w:r>
    </w:p>
    <w:p w:rsidR="009409DD" w:rsidRDefault="009409DD">
      <w:pPr>
        <w:pStyle w:val="Textkomente"/>
      </w:pPr>
    </w:p>
  </w:comment>
  <w:comment w:id="21" w:author="pavel" w:date="2015-05-01T11:00:00Z" w:initials="p">
    <w:p w:rsidR="003A2DF9" w:rsidRDefault="003A2DF9" w:rsidP="003A2DF9">
      <w:pPr>
        <w:autoSpaceDE w:val="0"/>
        <w:autoSpaceDN w:val="0"/>
        <w:adjustRightInd w:val="0"/>
        <w:spacing w:after="0" w:line="240" w:lineRule="auto"/>
        <w:rPr>
          <w:rFonts w:ascii="Tahoma" w:hAnsi="Tahoma" w:cs="Tahoma"/>
          <w:sz w:val="16"/>
          <w:szCs w:val="16"/>
        </w:rPr>
      </w:pPr>
      <w:r>
        <w:rPr>
          <w:rStyle w:val="Odkaznakoment"/>
        </w:rPr>
        <w:annotationRef/>
      </w:r>
      <w:r>
        <w:rPr>
          <w:rFonts w:ascii="Tahoma" w:hAnsi="Tahoma" w:cs="Tahoma"/>
          <w:sz w:val="16"/>
          <w:szCs w:val="16"/>
        </w:rPr>
        <w:t xml:space="preserve">L161+163: These </w:t>
      </w:r>
      <w:proofErr w:type="spellStart"/>
      <w:r>
        <w:rPr>
          <w:rFonts w:ascii="Tahoma" w:hAnsi="Tahoma" w:cs="Tahoma"/>
          <w:sz w:val="16"/>
          <w:szCs w:val="16"/>
        </w:rPr>
        <w:t>lines</w:t>
      </w:r>
      <w:proofErr w:type="spellEnd"/>
      <w:r>
        <w:rPr>
          <w:rFonts w:ascii="Tahoma" w:hAnsi="Tahoma" w:cs="Tahoma"/>
          <w:sz w:val="16"/>
          <w:szCs w:val="16"/>
        </w:rPr>
        <w:t xml:space="preserve"> </w:t>
      </w:r>
      <w:proofErr w:type="spellStart"/>
      <w:r>
        <w:rPr>
          <w:rFonts w:ascii="Tahoma" w:hAnsi="Tahoma" w:cs="Tahoma"/>
          <w:sz w:val="16"/>
          <w:szCs w:val="16"/>
        </w:rPr>
        <w:t>seem</w:t>
      </w:r>
      <w:proofErr w:type="spellEnd"/>
      <w:r>
        <w:rPr>
          <w:rFonts w:ascii="Tahoma" w:hAnsi="Tahoma" w:cs="Tahoma"/>
          <w:sz w:val="16"/>
          <w:szCs w:val="16"/>
        </w:rPr>
        <w:t xml:space="preserve"> to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saying</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same</w:t>
      </w:r>
      <w:proofErr w:type="spellEnd"/>
      <w:r>
        <w:rPr>
          <w:rFonts w:ascii="Tahoma" w:hAnsi="Tahoma" w:cs="Tahoma"/>
          <w:sz w:val="16"/>
          <w:szCs w:val="16"/>
        </w:rPr>
        <w:t xml:space="preserve"> </w:t>
      </w:r>
      <w:proofErr w:type="spellStart"/>
      <w:r>
        <w:rPr>
          <w:rFonts w:ascii="Tahoma" w:hAnsi="Tahoma" w:cs="Tahoma"/>
          <w:sz w:val="16"/>
          <w:szCs w:val="16"/>
        </w:rPr>
        <w:t>thing</w:t>
      </w:r>
      <w:proofErr w:type="spellEnd"/>
      <w:r>
        <w:rPr>
          <w:rFonts w:ascii="Tahoma" w:hAnsi="Tahoma" w:cs="Tahoma"/>
          <w:sz w:val="16"/>
          <w:szCs w:val="16"/>
        </w:rPr>
        <w:t xml:space="preserve">. </w:t>
      </w:r>
      <w:proofErr w:type="spellStart"/>
      <w:r>
        <w:rPr>
          <w:rFonts w:ascii="Tahoma" w:hAnsi="Tahoma" w:cs="Tahoma"/>
          <w:sz w:val="16"/>
          <w:szCs w:val="16"/>
        </w:rPr>
        <w:t>Would</w:t>
      </w:r>
      <w:proofErr w:type="spellEnd"/>
      <w:r>
        <w:rPr>
          <w:rFonts w:ascii="Tahoma" w:hAnsi="Tahoma" w:cs="Tahoma"/>
          <w:sz w:val="16"/>
          <w:szCs w:val="16"/>
        </w:rPr>
        <w:t xml:space="preserve">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useful</w:t>
      </w:r>
      <w:proofErr w:type="spellEnd"/>
      <w:r>
        <w:rPr>
          <w:rFonts w:ascii="Tahoma" w:hAnsi="Tahoma" w:cs="Tahoma"/>
          <w:sz w:val="16"/>
          <w:szCs w:val="16"/>
        </w:rPr>
        <w:t xml:space="preserve"> to </w:t>
      </w:r>
      <w:proofErr w:type="spellStart"/>
      <w:r>
        <w:rPr>
          <w:rFonts w:ascii="Tahoma" w:hAnsi="Tahoma" w:cs="Tahoma"/>
          <w:sz w:val="16"/>
          <w:szCs w:val="16"/>
        </w:rPr>
        <w:t>see</w:t>
      </w:r>
      <w:proofErr w:type="spellEnd"/>
      <w:r>
        <w:rPr>
          <w:rFonts w:ascii="Tahoma" w:hAnsi="Tahoma" w:cs="Tahoma"/>
          <w:sz w:val="16"/>
          <w:szCs w:val="16"/>
        </w:rPr>
        <w:t xml:space="preserve"> </w:t>
      </w:r>
      <w:proofErr w:type="spellStart"/>
      <w:r>
        <w:rPr>
          <w:rFonts w:ascii="Tahoma" w:hAnsi="Tahoma" w:cs="Tahoma"/>
          <w:sz w:val="16"/>
          <w:szCs w:val="16"/>
        </w:rPr>
        <w:t>mean</w:t>
      </w:r>
      <w:proofErr w:type="spellEnd"/>
      <w:r>
        <w:rPr>
          <w:rFonts w:ascii="Tahoma" w:hAnsi="Tahoma" w:cs="Tahoma"/>
          <w:sz w:val="16"/>
          <w:szCs w:val="16"/>
        </w:rPr>
        <w:t xml:space="preserve"> </w:t>
      </w:r>
      <w:proofErr w:type="spellStart"/>
      <w:r>
        <w:rPr>
          <w:rFonts w:ascii="Tahoma" w:hAnsi="Tahoma" w:cs="Tahoma"/>
          <w:sz w:val="16"/>
          <w:szCs w:val="16"/>
        </w:rPr>
        <w:t>values</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beetles</w:t>
      </w:r>
      <w:proofErr w:type="spellEnd"/>
      <w:r>
        <w:rPr>
          <w:rFonts w:ascii="Tahoma" w:hAnsi="Tahoma" w:cs="Tahoma"/>
          <w:sz w:val="16"/>
          <w:szCs w:val="16"/>
        </w:rPr>
        <w:t xml:space="preserve"> </w:t>
      </w:r>
      <w:proofErr w:type="spellStart"/>
      <w:r>
        <w:rPr>
          <w:rFonts w:ascii="Tahoma" w:hAnsi="Tahoma" w:cs="Tahoma"/>
          <w:sz w:val="16"/>
          <w:szCs w:val="16"/>
        </w:rPr>
        <w:t>captured</w:t>
      </w:r>
      <w:proofErr w:type="spellEnd"/>
      <w:r>
        <w:rPr>
          <w:rFonts w:ascii="Tahoma" w:hAnsi="Tahoma" w:cs="Tahoma"/>
          <w:sz w:val="16"/>
          <w:szCs w:val="16"/>
        </w:rPr>
        <w:t xml:space="preserve">, </w:t>
      </w:r>
      <w:proofErr w:type="spellStart"/>
      <w:r>
        <w:rPr>
          <w:rFonts w:ascii="Tahoma" w:hAnsi="Tahoma" w:cs="Tahoma"/>
          <w:sz w:val="16"/>
          <w:szCs w:val="16"/>
        </w:rPr>
        <w:t>or</w:t>
      </w:r>
      <w:proofErr w:type="spellEnd"/>
      <w:r>
        <w:rPr>
          <w:rFonts w:ascii="Tahoma" w:hAnsi="Tahoma" w:cs="Tahoma"/>
          <w:sz w:val="16"/>
          <w:szCs w:val="16"/>
        </w:rPr>
        <w:t xml:space="preserve"> </w:t>
      </w:r>
      <w:proofErr w:type="spellStart"/>
      <w:r>
        <w:rPr>
          <w:rFonts w:ascii="Tahoma" w:hAnsi="Tahoma" w:cs="Tahoma"/>
          <w:sz w:val="16"/>
          <w:szCs w:val="16"/>
        </w:rPr>
        <w:t>overall</w:t>
      </w:r>
      <w:proofErr w:type="spellEnd"/>
      <w:r>
        <w:rPr>
          <w:rFonts w:ascii="Tahoma" w:hAnsi="Tahoma" w:cs="Tahoma"/>
          <w:sz w:val="16"/>
          <w:szCs w:val="16"/>
        </w:rPr>
        <w:t xml:space="preserve"> abundance. </w:t>
      </w:r>
    </w:p>
    <w:p w:rsidR="003A2DF9" w:rsidRDefault="003A2DF9">
      <w:pPr>
        <w:pStyle w:val="Textkomente"/>
      </w:pPr>
    </w:p>
  </w:comment>
  <w:comment w:id="23" w:author="pavel" w:date="2015-05-01T11:20:00Z" w:initials="p">
    <w:p w:rsidR="009409DD" w:rsidRDefault="009409DD" w:rsidP="009409DD">
      <w:pPr>
        <w:autoSpaceDE w:val="0"/>
        <w:autoSpaceDN w:val="0"/>
        <w:adjustRightInd w:val="0"/>
        <w:spacing w:after="0" w:line="240" w:lineRule="auto"/>
        <w:rPr>
          <w:rFonts w:ascii="Tahoma" w:hAnsi="Tahoma" w:cs="Tahoma"/>
          <w:sz w:val="16"/>
          <w:szCs w:val="16"/>
        </w:rPr>
      </w:pPr>
      <w:r>
        <w:rPr>
          <w:rStyle w:val="Odkaznakoment"/>
        </w:rPr>
        <w:annotationRef/>
      </w:r>
      <w:proofErr w:type="spellStart"/>
      <w:r>
        <w:rPr>
          <w:rFonts w:ascii="Tahoma" w:hAnsi="Tahoma" w:cs="Tahoma"/>
          <w:sz w:val="16"/>
          <w:szCs w:val="16"/>
        </w:rPr>
        <w:t>Page</w:t>
      </w:r>
      <w:proofErr w:type="spellEnd"/>
      <w:r>
        <w:rPr>
          <w:rFonts w:ascii="Tahoma" w:hAnsi="Tahoma" w:cs="Tahoma"/>
          <w:sz w:val="16"/>
          <w:szCs w:val="16"/>
        </w:rPr>
        <w:t xml:space="preserve"> 9, </w:t>
      </w:r>
      <w:proofErr w:type="spellStart"/>
      <w:r>
        <w:rPr>
          <w:rFonts w:ascii="Tahoma" w:hAnsi="Tahoma" w:cs="Tahoma"/>
          <w:sz w:val="16"/>
          <w:szCs w:val="16"/>
        </w:rPr>
        <w:t>lines</w:t>
      </w:r>
      <w:proofErr w:type="spellEnd"/>
      <w:r>
        <w:rPr>
          <w:rFonts w:ascii="Tahoma" w:hAnsi="Tahoma" w:cs="Tahoma"/>
          <w:sz w:val="16"/>
          <w:szCs w:val="16"/>
        </w:rPr>
        <w:t xml:space="preserve"> 209-212 –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authors</w:t>
      </w:r>
      <w:proofErr w:type="spellEnd"/>
      <w:r>
        <w:rPr>
          <w:rFonts w:ascii="Tahoma" w:hAnsi="Tahoma" w:cs="Tahoma"/>
          <w:sz w:val="16"/>
          <w:szCs w:val="16"/>
        </w:rPr>
        <w:t xml:space="preserve"> </w:t>
      </w:r>
      <w:proofErr w:type="spellStart"/>
      <w:r>
        <w:rPr>
          <w:rFonts w:ascii="Tahoma" w:hAnsi="Tahoma" w:cs="Tahoma"/>
          <w:sz w:val="16"/>
          <w:szCs w:val="16"/>
        </w:rPr>
        <w:t>did</w:t>
      </w:r>
      <w:proofErr w:type="spellEnd"/>
      <w:r>
        <w:rPr>
          <w:rFonts w:ascii="Tahoma" w:hAnsi="Tahoma" w:cs="Tahoma"/>
          <w:sz w:val="16"/>
          <w:szCs w:val="16"/>
        </w:rPr>
        <w:t xml:space="preserve"> not </w:t>
      </w:r>
      <w:proofErr w:type="spellStart"/>
      <w:r>
        <w:rPr>
          <w:rFonts w:ascii="Tahoma" w:hAnsi="Tahoma" w:cs="Tahoma"/>
          <w:sz w:val="16"/>
          <w:szCs w:val="16"/>
        </w:rPr>
        <w:t>tested</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influence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climatic</w:t>
      </w:r>
      <w:proofErr w:type="spellEnd"/>
      <w:r>
        <w:rPr>
          <w:rFonts w:ascii="Tahoma" w:hAnsi="Tahoma" w:cs="Tahoma"/>
          <w:sz w:val="16"/>
          <w:szCs w:val="16"/>
        </w:rPr>
        <w:t xml:space="preserve"> </w:t>
      </w:r>
      <w:proofErr w:type="spellStart"/>
      <w:r>
        <w:rPr>
          <w:rFonts w:ascii="Tahoma" w:hAnsi="Tahoma" w:cs="Tahoma"/>
          <w:sz w:val="16"/>
          <w:szCs w:val="16"/>
        </w:rPr>
        <w:t>regions</w:t>
      </w:r>
      <w:proofErr w:type="spellEnd"/>
      <w:r>
        <w:rPr>
          <w:rFonts w:ascii="Tahoma" w:hAnsi="Tahoma" w:cs="Tahoma"/>
          <w:sz w:val="16"/>
          <w:szCs w:val="16"/>
        </w:rPr>
        <w:t xml:space="preserve"> on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distribution</w:t>
      </w:r>
      <w:proofErr w:type="spellEnd"/>
      <w:r>
        <w:rPr>
          <w:rFonts w:ascii="Tahoma" w:hAnsi="Tahoma" w:cs="Tahoma"/>
          <w:sz w:val="16"/>
          <w:szCs w:val="16"/>
        </w:rPr>
        <w:t xml:space="preserve">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carrion</w:t>
      </w:r>
      <w:proofErr w:type="spellEnd"/>
      <w:r>
        <w:rPr>
          <w:rFonts w:ascii="Tahoma" w:hAnsi="Tahoma" w:cs="Tahoma"/>
          <w:sz w:val="16"/>
          <w:szCs w:val="16"/>
        </w:rPr>
        <w:t xml:space="preserve"> </w:t>
      </w:r>
      <w:proofErr w:type="spellStart"/>
      <w:r>
        <w:rPr>
          <w:rFonts w:ascii="Tahoma" w:hAnsi="Tahoma" w:cs="Tahoma"/>
          <w:sz w:val="16"/>
          <w:szCs w:val="16"/>
        </w:rPr>
        <w:t>beetles</w:t>
      </w:r>
      <w:proofErr w:type="spellEnd"/>
      <w:r>
        <w:rPr>
          <w:rFonts w:ascii="Tahoma" w:hAnsi="Tahoma" w:cs="Tahoma"/>
          <w:sz w:val="16"/>
          <w:szCs w:val="16"/>
        </w:rPr>
        <w:t xml:space="preserve">, </w:t>
      </w:r>
      <w:proofErr w:type="spellStart"/>
      <w:r>
        <w:rPr>
          <w:rFonts w:ascii="Tahoma" w:hAnsi="Tahoma" w:cs="Tahoma"/>
          <w:sz w:val="16"/>
          <w:szCs w:val="16"/>
        </w:rPr>
        <w:t>while</w:t>
      </w:r>
      <w:proofErr w:type="spellEnd"/>
      <w:r>
        <w:rPr>
          <w:rFonts w:ascii="Tahoma" w:hAnsi="Tahoma" w:cs="Tahoma"/>
          <w:sz w:val="16"/>
          <w:szCs w:val="16"/>
        </w:rPr>
        <w:t xml:space="preserve"> </w:t>
      </w:r>
      <w:proofErr w:type="spellStart"/>
      <w:r>
        <w:rPr>
          <w:rFonts w:ascii="Tahoma" w:hAnsi="Tahoma" w:cs="Tahoma"/>
          <w:sz w:val="16"/>
          <w:szCs w:val="16"/>
        </w:rPr>
        <w:t>all</w:t>
      </w:r>
      <w:proofErr w:type="spellEnd"/>
      <w:r>
        <w:rPr>
          <w:rFonts w:ascii="Tahoma" w:hAnsi="Tahoma" w:cs="Tahoma"/>
          <w:sz w:val="16"/>
          <w:szCs w:val="16"/>
        </w:rPr>
        <w:t xml:space="preserve"> </w:t>
      </w:r>
      <w:proofErr w:type="spellStart"/>
      <w:r>
        <w:rPr>
          <w:rFonts w:ascii="Tahoma" w:hAnsi="Tahoma" w:cs="Tahoma"/>
          <w:sz w:val="16"/>
          <w:szCs w:val="16"/>
        </w:rPr>
        <w:t>studied</w:t>
      </w:r>
      <w:proofErr w:type="spellEnd"/>
      <w:r>
        <w:rPr>
          <w:rFonts w:ascii="Tahoma" w:hAnsi="Tahoma" w:cs="Tahoma"/>
          <w:sz w:val="16"/>
          <w:szCs w:val="16"/>
        </w:rPr>
        <w:t xml:space="preserve"> </w:t>
      </w:r>
      <w:proofErr w:type="spellStart"/>
      <w:r>
        <w:rPr>
          <w:rFonts w:ascii="Tahoma" w:hAnsi="Tahoma" w:cs="Tahoma"/>
          <w:sz w:val="16"/>
          <w:szCs w:val="16"/>
        </w:rPr>
        <w:t>sites</w:t>
      </w:r>
      <w:proofErr w:type="spellEnd"/>
      <w:r>
        <w:rPr>
          <w:rFonts w:ascii="Tahoma" w:hAnsi="Tahoma" w:cs="Tahoma"/>
          <w:sz w:val="16"/>
          <w:szCs w:val="16"/>
        </w:rPr>
        <w:t xml:space="preserve"> </w:t>
      </w:r>
      <w:proofErr w:type="spellStart"/>
      <w:r>
        <w:rPr>
          <w:rFonts w:ascii="Tahoma" w:hAnsi="Tahoma" w:cs="Tahoma"/>
          <w:sz w:val="16"/>
          <w:szCs w:val="16"/>
        </w:rPr>
        <w:t>were</w:t>
      </w:r>
      <w:proofErr w:type="spellEnd"/>
      <w:r>
        <w:rPr>
          <w:rFonts w:ascii="Tahoma" w:hAnsi="Tahoma" w:cs="Tahoma"/>
          <w:sz w:val="16"/>
          <w:szCs w:val="16"/>
        </w:rPr>
        <w:t xml:space="preserve"> </w:t>
      </w:r>
      <w:proofErr w:type="spellStart"/>
      <w:r>
        <w:rPr>
          <w:rFonts w:ascii="Tahoma" w:hAnsi="Tahoma" w:cs="Tahoma"/>
          <w:sz w:val="16"/>
          <w:szCs w:val="16"/>
        </w:rPr>
        <w:t>warm</w:t>
      </w:r>
      <w:proofErr w:type="spellEnd"/>
      <w:r>
        <w:rPr>
          <w:rFonts w:ascii="Tahoma" w:hAnsi="Tahoma" w:cs="Tahoma"/>
          <w:sz w:val="16"/>
          <w:szCs w:val="16"/>
        </w:rPr>
        <w:t xml:space="preserve"> </w:t>
      </w:r>
      <w:proofErr w:type="spellStart"/>
      <w:r>
        <w:rPr>
          <w:rFonts w:ascii="Tahoma" w:hAnsi="Tahoma" w:cs="Tahoma"/>
          <w:sz w:val="16"/>
          <w:szCs w:val="16"/>
        </w:rPr>
        <w:t>sites</w:t>
      </w:r>
      <w:proofErr w:type="spellEnd"/>
      <w:r>
        <w:rPr>
          <w:rFonts w:ascii="Tahoma" w:hAnsi="Tahoma" w:cs="Tahoma"/>
          <w:sz w:val="16"/>
          <w:szCs w:val="16"/>
        </w:rPr>
        <w:t xml:space="preserve">. </w:t>
      </w:r>
      <w:proofErr w:type="spellStart"/>
      <w:r>
        <w:rPr>
          <w:rFonts w:ascii="Tahoma" w:hAnsi="Tahoma" w:cs="Tahoma"/>
          <w:sz w:val="16"/>
          <w:szCs w:val="16"/>
        </w:rPr>
        <w:t>Entire</w:t>
      </w:r>
      <w:proofErr w:type="spellEnd"/>
      <w:r>
        <w:rPr>
          <w:rFonts w:ascii="Tahoma" w:hAnsi="Tahoma" w:cs="Tahoma"/>
          <w:sz w:val="16"/>
          <w:szCs w:val="16"/>
        </w:rPr>
        <w:t xml:space="preserve"> </w:t>
      </w:r>
      <w:proofErr w:type="spellStart"/>
      <w:r>
        <w:rPr>
          <w:rFonts w:ascii="Tahoma" w:hAnsi="Tahoma" w:cs="Tahoma"/>
          <w:sz w:val="16"/>
          <w:szCs w:val="16"/>
        </w:rPr>
        <w:t>paragraph</w:t>
      </w:r>
      <w:proofErr w:type="spellEnd"/>
      <w:r>
        <w:rPr>
          <w:rFonts w:ascii="Tahoma" w:hAnsi="Tahoma" w:cs="Tahoma"/>
          <w:sz w:val="16"/>
          <w:szCs w:val="16"/>
        </w:rPr>
        <w:t xml:space="preserve"> </w:t>
      </w:r>
      <w:proofErr w:type="spellStart"/>
      <w:r>
        <w:rPr>
          <w:rFonts w:ascii="Tahoma" w:hAnsi="Tahoma" w:cs="Tahoma"/>
          <w:sz w:val="16"/>
          <w:szCs w:val="16"/>
        </w:rPr>
        <w:t>is</w:t>
      </w:r>
      <w:proofErr w:type="spellEnd"/>
      <w:r>
        <w:rPr>
          <w:rFonts w:ascii="Tahoma" w:hAnsi="Tahoma" w:cs="Tahoma"/>
          <w:sz w:val="16"/>
          <w:szCs w:val="16"/>
        </w:rPr>
        <w:t xml:space="preserve"> </w:t>
      </w:r>
      <w:proofErr w:type="spellStart"/>
      <w:r>
        <w:rPr>
          <w:rFonts w:ascii="Tahoma" w:hAnsi="Tahoma" w:cs="Tahoma"/>
          <w:sz w:val="16"/>
          <w:szCs w:val="16"/>
        </w:rPr>
        <w:t>speculative</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I </w:t>
      </w:r>
      <w:proofErr w:type="spellStart"/>
      <w:r>
        <w:rPr>
          <w:rFonts w:ascii="Tahoma" w:hAnsi="Tahoma" w:cs="Tahoma"/>
          <w:sz w:val="16"/>
          <w:szCs w:val="16"/>
        </w:rPr>
        <w:t>recommend</w:t>
      </w:r>
      <w:proofErr w:type="spellEnd"/>
      <w:r>
        <w:rPr>
          <w:rFonts w:ascii="Tahoma" w:hAnsi="Tahoma" w:cs="Tahoma"/>
          <w:sz w:val="16"/>
          <w:szCs w:val="16"/>
        </w:rPr>
        <w:t xml:space="preserve"> to </w:t>
      </w:r>
      <w:proofErr w:type="spellStart"/>
      <w:r>
        <w:rPr>
          <w:rFonts w:ascii="Tahoma" w:hAnsi="Tahoma" w:cs="Tahoma"/>
          <w:sz w:val="16"/>
          <w:szCs w:val="16"/>
        </w:rPr>
        <w:t>omit</w:t>
      </w:r>
      <w:proofErr w:type="spellEnd"/>
      <w:r>
        <w:rPr>
          <w:rFonts w:ascii="Tahoma" w:hAnsi="Tahoma" w:cs="Tahoma"/>
          <w:sz w:val="16"/>
          <w:szCs w:val="16"/>
        </w:rPr>
        <w:t xml:space="preserve"> </w:t>
      </w:r>
      <w:proofErr w:type="spellStart"/>
      <w:r>
        <w:rPr>
          <w:rFonts w:ascii="Tahoma" w:hAnsi="Tahoma" w:cs="Tahoma"/>
          <w:sz w:val="16"/>
          <w:szCs w:val="16"/>
        </w:rPr>
        <w:t>it</w:t>
      </w:r>
      <w:proofErr w:type="spellEnd"/>
      <w:r>
        <w:rPr>
          <w:rFonts w:ascii="Tahoma" w:hAnsi="Tahoma" w:cs="Tahoma"/>
          <w:sz w:val="16"/>
          <w:szCs w:val="16"/>
        </w:rPr>
        <w:t>.</w:t>
      </w:r>
    </w:p>
    <w:p w:rsidR="009409DD" w:rsidRDefault="009409DD">
      <w:pPr>
        <w:pStyle w:val="Textkomente"/>
      </w:pPr>
    </w:p>
  </w:comment>
  <w:comment w:id="24" w:author="pavel" w:date="2015-05-01T11:02:00Z" w:initials="p">
    <w:p w:rsidR="003A2DF9" w:rsidRDefault="003A2DF9" w:rsidP="003A2DF9">
      <w:pPr>
        <w:autoSpaceDE w:val="0"/>
        <w:autoSpaceDN w:val="0"/>
        <w:adjustRightInd w:val="0"/>
        <w:spacing w:after="0" w:line="240" w:lineRule="auto"/>
        <w:rPr>
          <w:rFonts w:ascii="Tahoma" w:hAnsi="Tahoma" w:cs="Tahoma"/>
          <w:sz w:val="16"/>
          <w:szCs w:val="16"/>
        </w:rPr>
      </w:pPr>
      <w:r>
        <w:rPr>
          <w:rStyle w:val="Odkaznakoment"/>
        </w:rPr>
        <w:annotationRef/>
      </w:r>
      <w:r>
        <w:rPr>
          <w:rFonts w:ascii="Tahoma" w:hAnsi="Tahoma" w:cs="Tahoma"/>
          <w:sz w:val="16"/>
          <w:szCs w:val="16"/>
        </w:rPr>
        <w:t xml:space="preserve">L279: </w:t>
      </w:r>
      <w:proofErr w:type="spellStart"/>
      <w:r>
        <w:rPr>
          <w:rFonts w:ascii="Tahoma" w:hAnsi="Tahoma" w:cs="Tahoma"/>
          <w:sz w:val="16"/>
          <w:szCs w:val="16"/>
        </w:rPr>
        <w:t>Unsure</w:t>
      </w:r>
      <w:proofErr w:type="spellEnd"/>
      <w:r>
        <w:rPr>
          <w:rFonts w:ascii="Tahoma" w:hAnsi="Tahoma" w:cs="Tahoma"/>
          <w:sz w:val="16"/>
          <w:szCs w:val="16"/>
        </w:rPr>
        <w:t xml:space="preserve"> </w:t>
      </w:r>
      <w:proofErr w:type="spellStart"/>
      <w:r>
        <w:rPr>
          <w:rFonts w:ascii="Tahoma" w:hAnsi="Tahoma" w:cs="Tahoma"/>
          <w:sz w:val="16"/>
          <w:szCs w:val="16"/>
        </w:rPr>
        <w:t>how</w:t>
      </w:r>
      <w:proofErr w:type="spellEnd"/>
      <w:r>
        <w:rPr>
          <w:rFonts w:ascii="Tahoma" w:hAnsi="Tahoma" w:cs="Tahoma"/>
          <w:sz w:val="16"/>
          <w:szCs w:val="16"/>
        </w:rPr>
        <w:t xml:space="preserve"> </w:t>
      </w:r>
      <w:proofErr w:type="spellStart"/>
      <w:r>
        <w:rPr>
          <w:rFonts w:ascii="Tahoma" w:hAnsi="Tahoma" w:cs="Tahoma"/>
          <w:sz w:val="16"/>
          <w:szCs w:val="16"/>
        </w:rPr>
        <w:t>carrion</w:t>
      </w:r>
      <w:proofErr w:type="spellEnd"/>
      <w:r>
        <w:rPr>
          <w:rFonts w:ascii="Tahoma" w:hAnsi="Tahoma" w:cs="Tahoma"/>
          <w:sz w:val="16"/>
          <w:szCs w:val="16"/>
        </w:rPr>
        <w:t xml:space="preserve"> </w:t>
      </w:r>
      <w:proofErr w:type="spellStart"/>
      <w:r>
        <w:rPr>
          <w:rFonts w:ascii="Tahoma" w:hAnsi="Tahoma" w:cs="Tahoma"/>
          <w:sz w:val="16"/>
          <w:szCs w:val="16"/>
        </w:rPr>
        <w:t>beetles</w:t>
      </w:r>
      <w:proofErr w:type="spellEnd"/>
      <w:r>
        <w:rPr>
          <w:rFonts w:ascii="Tahoma" w:hAnsi="Tahoma" w:cs="Tahoma"/>
          <w:sz w:val="16"/>
          <w:szCs w:val="16"/>
        </w:rPr>
        <w:t xml:space="preserve"> </w:t>
      </w:r>
      <w:proofErr w:type="spellStart"/>
      <w:r>
        <w:rPr>
          <w:rFonts w:ascii="Tahoma" w:hAnsi="Tahoma" w:cs="Tahoma"/>
          <w:sz w:val="16"/>
          <w:szCs w:val="16"/>
        </w:rPr>
        <w:t>could</w:t>
      </w:r>
      <w:proofErr w:type="spellEnd"/>
      <w:r>
        <w:rPr>
          <w:rFonts w:ascii="Tahoma" w:hAnsi="Tahoma" w:cs="Tahoma"/>
          <w:sz w:val="16"/>
          <w:szCs w:val="16"/>
        </w:rPr>
        <w:t xml:space="preserve"> </w:t>
      </w:r>
      <w:proofErr w:type="spellStart"/>
      <w:r>
        <w:rPr>
          <w:rFonts w:ascii="Tahoma" w:hAnsi="Tahoma" w:cs="Tahoma"/>
          <w:sz w:val="16"/>
          <w:szCs w:val="16"/>
        </w:rPr>
        <w:t>be</w:t>
      </w:r>
      <w:proofErr w:type="spellEnd"/>
      <w:r>
        <w:rPr>
          <w:rFonts w:ascii="Tahoma" w:hAnsi="Tahoma" w:cs="Tahoma"/>
          <w:sz w:val="16"/>
          <w:szCs w:val="16"/>
        </w:rPr>
        <w:t xml:space="preserve"> </w:t>
      </w:r>
      <w:proofErr w:type="spellStart"/>
      <w:r>
        <w:rPr>
          <w:rFonts w:ascii="Tahoma" w:hAnsi="Tahoma" w:cs="Tahoma"/>
          <w:sz w:val="16"/>
          <w:szCs w:val="16"/>
        </w:rPr>
        <w:t>classified</w:t>
      </w:r>
      <w:proofErr w:type="spellEnd"/>
      <w:r>
        <w:rPr>
          <w:rFonts w:ascii="Tahoma" w:hAnsi="Tahoma" w:cs="Tahoma"/>
          <w:sz w:val="16"/>
          <w:szCs w:val="16"/>
        </w:rPr>
        <w:t xml:space="preserve"> as </w:t>
      </w:r>
      <w:proofErr w:type="spellStart"/>
      <w:r>
        <w:rPr>
          <w:rFonts w:ascii="Tahoma" w:hAnsi="Tahoma" w:cs="Tahoma"/>
          <w:sz w:val="16"/>
          <w:szCs w:val="16"/>
        </w:rPr>
        <w:t>umbrella</w:t>
      </w:r>
      <w:proofErr w:type="spellEnd"/>
      <w:r>
        <w:rPr>
          <w:rFonts w:ascii="Tahoma" w:hAnsi="Tahoma" w:cs="Tahoma"/>
          <w:sz w:val="16"/>
          <w:szCs w:val="16"/>
        </w:rPr>
        <w:t xml:space="preserve"> species. </w:t>
      </w:r>
      <w:proofErr w:type="spellStart"/>
      <w:r>
        <w:rPr>
          <w:rFonts w:ascii="Tahoma" w:hAnsi="Tahoma" w:cs="Tahoma"/>
          <w:sz w:val="16"/>
          <w:szCs w:val="16"/>
        </w:rPr>
        <w:t>Their</w:t>
      </w:r>
      <w:proofErr w:type="spellEnd"/>
      <w:r>
        <w:rPr>
          <w:rFonts w:ascii="Tahoma" w:hAnsi="Tahoma" w:cs="Tahoma"/>
          <w:sz w:val="16"/>
          <w:szCs w:val="16"/>
        </w:rPr>
        <w:t xml:space="preserve"> </w:t>
      </w:r>
      <w:proofErr w:type="spellStart"/>
      <w:r>
        <w:rPr>
          <w:rFonts w:ascii="Tahoma" w:hAnsi="Tahoma" w:cs="Tahoma"/>
          <w:sz w:val="16"/>
          <w:szCs w:val="16"/>
        </w:rPr>
        <w:t>requirements</w:t>
      </w:r>
      <w:proofErr w:type="spellEnd"/>
      <w:r>
        <w:rPr>
          <w:rFonts w:ascii="Tahoma" w:hAnsi="Tahoma" w:cs="Tahoma"/>
          <w:sz w:val="16"/>
          <w:szCs w:val="16"/>
        </w:rPr>
        <w:t xml:space="preserve"> </w:t>
      </w:r>
      <w:proofErr w:type="spellStart"/>
      <w:r>
        <w:rPr>
          <w:rFonts w:ascii="Tahoma" w:hAnsi="Tahoma" w:cs="Tahoma"/>
          <w:sz w:val="16"/>
          <w:szCs w:val="16"/>
        </w:rPr>
        <w:t>seem</w:t>
      </w:r>
      <w:proofErr w:type="spellEnd"/>
      <w:r>
        <w:rPr>
          <w:rFonts w:ascii="Tahoma" w:hAnsi="Tahoma" w:cs="Tahoma"/>
          <w:sz w:val="16"/>
          <w:szCs w:val="16"/>
        </w:rPr>
        <w:t xml:space="preserve"> </w:t>
      </w:r>
      <w:proofErr w:type="spellStart"/>
      <w:r>
        <w:rPr>
          <w:rFonts w:ascii="Tahoma" w:hAnsi="Tahoma" w:cs="Tahoma"/>
          <w:sz w:val="16"/>
          <w:szCs w:val="16"/>
        </w:rPr>
        <w:t>pretty</w:t>
      </w:r>
      <w:proofErr w:type="spellEnd"/>
      <w:r>
        <w:rPr>
          <w:rFonts w:ascii="Tahoma" w:hAnsi="Tahoma" w:cs="Tahoma"/>
          <w:sz w:val="16"/>
          <w:szCs w:val="16"/>
        </w:rPr>
        <w:t xml:space="preserve"> limited. </w:t>
      </w:r>
      <w:proofErr w:type="spellStart"/>
      <w:r>
        <w:rPr>
          <w:rFonts w:ascii="Tahoma" w:hAnsi="Tahoma" w:cs="Tahoma"/>
          <w:sz w:val="16"/>
          <w:szCs w:val="16"/>
        </w:rPr>
        <w:t>Could</w:t>
      </w:r>
      <w:proofErr w:type="spellEnd"/>
      <w:r>
        <w:rPr>
          <w:rFonts w:ascii="Tahoma" w:hAnsi="Tahoma" w:cs="Tahoma"/>
          <w:sz w:val="16"/>
          <w:szCs w:val="16"/>
        </w:rPr>
        <w:t xml:space="preserve"> </w:t>
      </w:r>
      <w:proofErr w:type="spellStart"/>
      <w:r>
        <w:rPr>
          <w:rFonts w:ascii="Tahoma" w:hAnsi="Tahoma" w:cs="Tahoma"/>
          <w:sz w:val="16"/>
          <w:szCs w:val="16"/>
        </w:rPr>
        <w:t>you</w:t>
      </w:r>
      <w:proofErr w:type="spellEnd"/>
      <w:r>
        <w:rPr>
          <w:rFonts w:ascii="Tahoma" w:hAnsi="Tahoma" w:cs="Tahoma"/>
          <w:sz w:val="16"/>
          <w:szCs w:val="16"/>
        </w:rPr>
        <w:t xml:space="preserve"> </w:t>
      </w:r>
      <w:proofErr w:type="spellStart"/>
      <w:r>
        <w:rPr>
          <w:rFonts w:ascii="Tahoma" w:hAnsi="Tahoma" w:cs="Tahoma"/>
          <w:sz w:val="16"/>
          <w:szCs w:val="16"/>
        </w:rPr>
        <w:t>please</w:t>
      </w:r>
      <w:proofErr w:type="spellEnd"/>
      <w:r>
        <w:rPr>
          <w:rFonts w:ascii="Tahoma" w:hAnsi="Tahoma" w:cs="Tahoma"/>
          <w:sz w:val="16"/>
          <w:szCs w:val="16"/>
        </w:rPr>
        <w:t xml:space="preserve"> </w:t>
      </w:r>
      <w:proofErr w:type="spellStart"/>
      <w:r>
        <w:rPr>
          <w:rFonts w:ascii="Tahoma" w:hAnsi="Tahoma" w:cs="Tahoma"/>
          <w:sz w:val="16"/>
          <w:szCs w:val="16"/>
        </w:rPr>
        <w:t>elaborate</w:t>
      </w:r>
      <w:proofErr w:type="spellEnd"/>
      <w:r>
        <w:rPr>
          <w:rFonts w:ascii="Tahoma" w:hAnsi="Tahoma" w:cs="Tahoma"/>
          <w:sz w:val="16"/>
          <w:szCs w:val="16"/>
        </w:rPr>
        <w:t>?</w:t>
      </w:r>
    </w:p>
    <w:p w:rsidR="003A2DF9" w:rsidRDefault="003A2DF9">
      <w:pPr>
        <w:pStyle w:val="Textkomente"/>
      </w:pPr>
    </w:p>
  </w:comment>
  <w:comment w:id="25" w:author="pavel" w:date="2015-05-01T11:02:00Z" w:initials="p">
    <w:p w:rsidR="003A2DF9" w:rsidRDefault="003A2DF9" w:rsidP="003A2DF9">
      <w:pPr>
        <w:autoSpaceDE w:val="0"/>
        <w:autoSpaceDN w:val="0"/>
        <w:adjustRightInd w:val="0"/>
        <w:spacing w:after="0" w:line="240" w:lineRule="auto"/>
        <w:rPr>
          <w:rFonts w:ascii="Tahoma" w:hAnsi="Tahoma" w:cs="Tahoma"/>
          <w:sz w:val="16"/>
          <w:szCs w:val="16"/>
        </w:rPr>
      </w:pPr>
      <w:r>
        <w:rPr>
          <w:rStyle w:val="Odkaznakoment"/>
        </w:rPr>
        <w:annotationRef/>
      </w:r>
      <w:r>
        <w:rPr>
          <w:rFonts w:ascii="Tahoma" w:hAnsi="Tahoma" w:cs="Tahoma"/>
          <w:sz w:val="16"/>
          <w:szCs w:val="16"/>
        </w:rPr>
        <w:t xml:space="preserve">L282: </w:t>
      </w:r>
      <w:proofErr w:type="spellStart"/>
      <w:r>
        <w:rPr>
          <w:rFonts w:ascii="Tahoma" w:hAnsi="Tahoma" w:cs="Tahoma"/>
          <w:sz w:val="16"/>
          <w:szCs w:val="16"/>
        </w:rPr>
        <w:t>The</w:t>
      </w:r>
      <w:proofErr w:type="spellEnd"/>
      <w:r>
        <w:rPr>
          <w:rFonts w:ascii="Tahoma" w:hAnsi="Tahoma" w:cs="Tahoma"/>
          <w:sz w:val="16"/>
          <w:szCs w:val="16"/>
        </w:rPr>
        <w:t xml:space="preserve"> last part </w:t>
      </w:r>
      <w:proofErr w:type="spellStart"/>
      <w:r>
        <w:rPr>
          <w:rFonts w:ascii="Tahoma" w:hAnsi="Tahoma" w:cs="Tahoma"/>
          <w:sz w:val="16"/>
          <w:szCs w:val="16"/>
        </w:rPr>
        <w:t>beginning</w:t>
      </w:r>
      <w:proofErr w:type="spellEnd"/>
      <w:r>
        <w:rPr>
          <w:rFonts w:ascii="Tahoma" w:hAnsi="Tahoma" w:cs="Tahoma"/>
          <w:sz w:val="16"/>
          <w:szCs w:val="16"/>
        </w:rPr>
        <w:t xml:space="preserve"> </w:t>
      </w:r>
      <w:proofErr w:type="spellStart"/>
      <w:r>
        <w:rPr>
          <w:rFonts w:ascii="Tahoma" w:hAnsi="Tahoma" w:cs="Tahoma"/>
          <w:sz w:val="16"/>
          <w:szCs w:val="16"/>
        </w:rPr>
        <w:t>with</w:t>
      </w:r>
      <w:proofErr w:type="spellEnd"/>
      <w:r>
        <w:rPr>
          <w:rFonts w:ascii="Tahoma" w:hAnsi="Tahoma" w:cs="Tahoma"/>
          <w:sz w:val="16"/>
          <w:szCs w:val="16"/>
        </w:rPr>
        <w:t xml:space="preserve"> ‘</w:t>
      </w:r>
      <w:proofErr w:type="spellStart"/>
      <w:r>
        <w:rPr>
          <w:rFonts w:ascii="Tahoma" w:hAnsi="Tahoma" w:cs="Tahoma"/>
          <w:sz w:val="16"/>
          <w:szCs w:val="16"/>
        </w:rPr>
        <w:t>and</w:t>
      </w:r>
      <w:proofErr w:type="spellEnd"/>
      <w:r>
        <w:rPr>
          <w:rFonts w:ascii="Tahoma" w:hAnsi="Tahoma" w:cs="Tahoma"/>
          <w:sz w:val="16"/>
          <w:szCs w:val="16"/>
        </w:rPr>
        <w:t xml:space="preserve"> </w:t>
      </w:r>
      <w:proofErr w:type="spellStart"/>
      <w:r>
        <w:rPr>
          <w:rFonts w:ascii="Tahoma" w:hAnsi="Tahoma" w:cs="Tahoma"/>
          <w:sz w:val="16"/>
          <w:szCs w:val="16"/>
        </w:rPr>
        <w:t>we</w:t>
      </w:r>
      <w:proofErr w:type="spellEnd"/>
      <w:r>
        <w:rPr>
          <w:rFonts w:ascii="Tahoma" w:hAnsi="Tahoma" w:cs="Tahoma"/>
          <w:sz w:val="16"/>
          <w:szCs w:val="16"/>
        </w:rPr>
        <w:t xml:space="preserve"> are </w:t>
      </w:r>
      <w:proofErr w:type="spellStart"/>
      <w:r>
        <w:rPr>
          <w:rFonts w:ascii="Tahoma" w:hAnsi="Tahoma" w:cs="Tahoma"/>
          <w:sz w:val="16"/>
          <w:szCs w:val="16"/>
        </w:rPr>
        <w:t>obliged</w:t>
      </w:r>
      <w:proofErr w:type="spellEnd"/>
      <w:r>
        <w:rPr>
          <w:rFonts w:ascii="Tahoma" w:hAnsi="Tahoma" w:cs="Tahoma"/>
          <w:sz w:val="16"/>
          <w:szCs w:val="16"/>
        </w:rPr>
        <w:t xml:space="preserve">…’ </w:t>
      </w:r>
      <w:proofErr w:type="spellStart"/>
      <w:r>
        <w:rPr>
          <w:rFonts w:ascii="Tahoma" w:hAnsi="Tahoma" w:cs="Tahoma"/>
          <w:sz w:val="16"/>
          <w:szCs w:val="16"/>
        </w:rPr>
        <w:t>doesn’t</w:t>
      </w:r>
      <w:proofErr w:type="spellEnd"/>
      <w:r>
        <w:rPr>
          <w:rFonts w:ascii="Tahoma" w:hAnsi="Tahoma" w:cs="Tahoma"/>
          <w:sz w:val="16"/>
          <w:szCs w:val="16"/>
        </w:rPr>
        <w:t xml:space="preserve"> </w:t>
      </w:r>
      <w:proofErr w:type="spellStart"/>
      <w:r>
        <w:rPr>
          <w:rFonts w:ascii="Tahoma" w:hAnsi="Tahoma" w:cs="Tahoma"/>
          <w:sz w:val="16"/>
          <w:szCs w:val="16"/>
        </w:rPr>
        <w:t>seem</w:t>
      </w:r>
      <w:proofErr w:type="spellEnd"/>
      <w:r>
        <w:rPr>
          <w:rFonts w:ascii="Tahoma" w:hAnsi="Tahoma" w:cs="Tahoma"/>
          <w:sz w:val="16"/>
          <w:szCs w:val="16"/>
        </w:rPr>
        <w:t xml:space="preserve"> to fit </w:t>
      </w:r>
      <w:proofErr w:type="spellStart"/>
      <w:r>
        <w:rPr>
          <w:rFonts w:ascii="Tahoma" w:hAnsi="Tahoma" w:cs="Tahoma"/>
          <w:sz w:val="16"/>
          <w:szCs w:val="16"/>
        </w:rPr>
        <w:t>with</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rest </w:t>
      </w:r>
      <w:proofErr w:type="spellStart"/>
      <w:r>
        <w:rPr>
          <w:rFonts w:ascii="Tahoma" w:hAnsi="Tahoma" w:cs="Tahoma"/>
          <w:sz w:val="16"/>
          <w:szCs w:val="16"/>
        </w:rPr>
        <w:t>of</w:t>
      </w:r>
      <w:proofErr w:type="spellEnd"/>
      <w:r>
        <w:rPr>
          <w:rFonts w:ascii="Tahoma" w:hAnsi="Tahoma" w:cs="Tahoma"/>
          <w:sz w:val="16"/>
          <w:szCs w:val="16"/>
        </w:rPr>
        <w:t xml:space="preserve"> </w:t>
      </w:r>
      <w:proofErr w:type="spellStart"/>
      <w:r>
        <w:rPr>
          <w:rFonts w:ascii="Tahoma" w:hAnsi="Tahoma" w:cs="Tahoma"/>
          <w:sz w:val="16"/>
          <w:szCs w:val="16"/>
        </w:rPr>
        <w:t>the</w:t>
      </w:r>
      <w:proofErr w:type="spellEnd"/>
      <w:r>
        <w:rPr>
          <w:rFonts w:ascii="Tahoma" w:hAnsi="Tahoma" w:cs="Tahoma"/>
          <w:sz w:val="16"/>
          <w:szCs w:val="16"/>
        </w:rPr>
        <w:t xml:space="preserve"> </w:t>
      </w:r>
      <w:proofErr w:type="spellStart"/>
      <w:r>
        <w:rPr>
          <w:rFonts w:ascii="Tahoma" w:hAnsi="Tahoma" w:cs="Tahoma"/>
          <w:sz w:val="16"/>
          <w:szCs w:val="16"/>
        </w:rPr>
        <w:t>paper</w:t>
      </w:r>
      <w:proofErr w:type="spellEnd"/>
      <w:r>
        <w:rPr>
          <w:rFonts w:ascii="Tahoma" w:hAnsi="Tahoma" w:cs="Tahoma"/>
          <w:sz w:val="16"/>
          <w:szCs w:val="16"/>
        </w:rPr>
        <w:t>.</w:t>
      </w:r>
    </w:p>
    <w:p w:rsidR="003A2DF9" w:rsidRDefault="003A2DF9">
      <w:pPr>
        <w:pStyle w:val="Textkomente"/>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914" w:rsidRDefault="00CD6914" w:rsidP="00BB1FA0">
      <w:pPr>
        <w:spacing w:after="0" w:line="240" w:lineRule="auto"/>
      </w:pPr>
      <w:r>
        <w:separator/>
      </w:r>
    </w:p>
  </w:endnote>
  <w:endnote w:type="continuationSeparator" w:id="0">
    <w:p w:rsidR="00CD6914" w:rsidRDefault="00CD6914" w:rsidP="00BB1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358" w:rsidRDefault="00454685">
    <w:pPr>
      <w:pStyle w:val="Zpat"/>
      <w:jc w:val="center"/>
    </w:pPr>
    <w:fldSimple w:instr=" PAGE   \* MERGEFORMAT ">
      <w:r w:rsidR="009409DD">
        <w:rPr>
          <w:noProof/>
        </w:rPr>
        <w:t>12</w:t>
      </w:r>
    </w:fldSimple>
  </w:p>
  <w:p w:rsidR="00E06358" w:rsidRDefault="00E06358">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358" w:rsidRDefault="00454685">
    <w:pPr>
      <w:pStyle w:val="Zpat"/>
      <w:jc w:val="center"/>
    </w:pPr>
    <w:fldSimple w:instr=" PAGE   \* MERGEFORMAT ">
      <w:r w:rsidR="00E06358">
        <w:rPr>
          <w:noProof/>
        </w:rPr>
        <w:t>i</w:t>
      </w:r>
    </w:fldSimple>
  </w:p>
  <w:p w:rsidR="00E06358" w:rsidRDefault="00E06358">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914" w:rsidRDefault="00CD6914" w:rsidP="00BB1FA0">
      <w:pPr>
        <w:spacing w:after="0" w:line="240" w:lineRule="auto"/>
      </w:pPr>
      <w:r>
        <w:separator/>
      </w:r>
    </w:p>
  </w:footnote>
  <w:footnote w:type="continuationSeparator" w:id="0">
    <w:p w:rsidR="00CD6914" w:rsidRDefault="00CD6914" w:rsidP="00BB1F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dpis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trackRevisions/>
  <w:doNotTrackMoves/>
  <w:defaultTabStop w:val="708"/>
  <w:hyphenationZone w:val="425"/>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3D71"/>
    <w:rsid w:val="00002E57"/>
    <w:rsid w:val="00005D5A"/>
    <w:rsid w:val="00005F65"/>
    <w:rsid w:val="00007548"/>
    <w:rsid w:val="00007FBB"/>
    <w:rsid w:val="0001206C"/>
    <w:rsid w:val="00012824"/>
    <w:rsid w:val="00013161"/>
    <w:rsid w:val="00015317"/>
    <w:rsid w:val="0002010B"/>
    <w:rsid w:val="000208D5"/>
    <w:rsid w:val="00023C21"/>
    <w:rsid w:val="00026753"/>
    <w:rsid w:val="00027CF2"/>
    <w:rsid w:val="000306A0"/>
    <w:rsid w:val="00031570"/>
    <w:rsid w:val="00032503"/>
    <w:rsid w:val="000353AB"/>
    <w:rsid w:val="00036D18"/>
    <w:rsid w:val="00037DB5"/>
    <w:rsid w:val="0004078F"/>
    <w:rsid w:val="00041E39"/>
    <w:rsid w:val="00050E95"/>
    <w:rsid w:val="0005320C"/>
    <w:rsid w:val="00053A1C"/>
    <w:rsid w:val="00053B4D"/>
    <w:rsid w:val="00054E73"/>
    <w:rsid w:val="000560F0"/>
    <w:rsid w:val="000574E3"/>
    <w:rsid w:val="00057AF5"/>
    <w:rsid w:val="00062C35"/>
    <w:rsid w:val="00063F1F"/>
    <w:rsid w:val="0007229B"/>
    <w:rsid w:val="0007258B"/>
    <w:rsid w:val="00073FEC"/>
    <w:rsid w:val="00074D33"/>
    <w:rsid w:val="000822D3"/>
    <w:rsid w:val="00082C19"/>
    <w:rsid w:val="00083503"/>
    <w:rsid w:val="000843EF"/>
    <w:rsid w:val="000854CC"/>
    <w:rsid w:val="00085D13"/>
    <w:rsid w:val="00087DD2"/>
    <w:rsid w:val="00090137"/>
    <w:rsid w:val="00092AB0"/>
    <w:rsid w:val="00092C4C"/>
    <w:rsid w:val="0009428C"/>
    <w:rsid w:val="0009731A"/>
    <w:rsid w:val="000A003F"/>
    <w:rsid w:val="000A157A"/>
    <w:rsid w:val="000A21EC"/>
    <w:rsid w:val="000B349D"/>
    <w:rsid w:val="000B3E93"/>
    <w:rsid w:val="000B4562"/>
    <w:rsid w:val="000B77BC"/>
    <w:rsid w:val="000C2F8C"/>
    <w:rsid w:val="000C567D"/>
    <w:rsid w:val="000C5A6D"/>
    <w:rsid w:val="000C694B"/>
    <w:rsid w:val="000C6AEF"/>
    <w:rsid w:val="000D0D1B"/>
    <w:rsid w:val="000D16BB"/>
    <w:rsid w:val="000D19CD"/>
    <w:rsid w:val="000D1D49"/>
    <w:rsid w:val="000D4A75"/>
    <w:rsid w:val="000D6101"/>
    <w:rsid w:val="000E2DFC"/>
    <w:rsid w:val="000E4771"/>
    <w:rsid w:val="000E59F8"/>
    <w:rsid w:val="000E64BF"/>
    <w:rsid w:val="000E783F"/>
    <w:rsid w:val="000F3B24"/>
    <w:rsid w:val="000F3B4F"/>
    <w:rsid w:val="000F48AF"/>
    <w:rsid w:val="000F4CC7"/>
    <w:rsid w:val="000F50D5"/>
    <w:rsid w:val="000F5316"/>
    <w:rsid w:val="001000B9"/>
    <w:rsid w:val="00101439"/>
    <w:rsid w:val="00102507"/>
    <w:rsid w:val="00102753"/>
    <w:rsid w:val="00102D99"/>
    <w:rsid w:val="0010372D"/>
    <w:rsid w:val="00103B6B"/>
    <w:rsid w:val="001042AB"/>
    <w:rsid w:val="0010590B"/>
    <w:rsid w:val="00113DC6"/>
    <w:rsid w:val="00116537"/>
    <w:rsid w:val="001165BE"/>
    <w:rsid w:val="00116981"/>
    <w:rsid w:val="00117C59"/>
    <w:rsid w:val="00122ECE"/>
    <w:rsid w:val="0012356C"/>
    <w:rsid w:val="00125A2E"/>
    <w:rsid w:val="00125FBA"/>
    <w:rsid w:val="00127A15"/>
    <w:rsid w:val="00130E6E"/>
    <w:rsid w:val="0013241A"/>
    <w:rsid w:val="0013286C"/>
    <w:rsid w:val="00133EF7"/>
    <w:rsid w:val="001356EF"/>
    <w:rsid w:val="00141241"/>
    <w:rsid w:val="00141FCD"/>
    <w:rsid w:val="00143064"/>
    <w:rsid w:val="00143BFE"/>
    <w:rsid w:val="00143F74"/>
    <w:rsid w:val="0014679A"/>
    <w:rsid w:val="00146B03"/>
    <w:rsid w:val="00147715"/>
    <w:rsid w:val="00147E7C"/>
    <w:rsid w:val="00153545"/>
    <w:rsid w:val="00153A13"/>
    <w:rsid w:val="00155C63"/>
    <w:rsid w:val="001563F9"/>
    <w:rsid w:val="00157707"/>
    <w:rsid w:val="00161560"/>
    <w:rsid w:val="0016175F"/>
    <w:rsid w:val="00163292"/>
    <w:rsid w:val="00164182"/>
    <w:rsid w:val="00170F12"/>
    <w:rsid w:val="0017149E"/>
    <w:rsid w:val="00175BF3"/>
    <w:rsid w:val="001808FF"/>
    <w:rsid w:val="00182551"/>
    <w:rsid w:val="00183149"/>
    <w:rsid w:val="00183992"/>
    <w:rsid w:val="00184807"/>
    <w:rsid w:val="0018756D"/>
    <w:rsid w:val="00187F77"/>
    <w:rsid w:val="0019178A"/>
    <w:rsid w:val="00192D12"/>
    <w:rsid w:val="001941D9"/>
    <w:rsid w:val="00195AF4"/>
    <w:rsid w:val="00197891"/>
    <w:rsid w:val="00197FD3"/>
    <w:rsid w:val="001A0078"/>
    <w:rsid w:val="001A74CF"/>
    <w:rsid w:val="001B168A"/>
    <w:rsid w:val="001B2CCE"/>
    <w:rsid w:val="001B54F7"/>
    <w:rsid w:val="001B759F"/>
    <w:rsid w:val="001C175D"/>
    <w:rsid w:val="001C2446"/>
    <w:rsid w:val="001C3C57"/>
    <w:rsid w:val="001C4B69"/>
    <w:rsid w:val="001C4C95"/>
    <w:rsid w:val="001D113F"/>
    <w:rsid w:val="001D3451"/>
    <w:rsid w:val="001E1CB3"/>
    <w:rsid w:val="001E3CAE"/>
    <w:rsid w:val="001E4369"/>
    <w:rsid w:val="001E5C35"/>
    <w:rsid w:val="001E6836"/>
    <w:rsid w:val="001F2334"/>
    <w:rsid w:val="001F6AD1"/>
    <w:rsid w:val="00203A2F"/>
    <w:rsid w:val="00204855"/>
    <w:rsid w:val="00205084"/>
    <w:rsid w:val="002054F1"/>
    <w:rsid w:val="00211D18"/>
    <w:rsid w:val="00211DCE"/>
    <w:rsid w:val="00212275"/>
    <w:rsid w:val="002139E0"/>
    <w:rsid w:val="002141E6"/>
    <w:rsid w:val="002167C7"/>
    <w:rsid w:val="00220682"/>
    <w:rsid w:val="00221B69"/>
    <w:rsid w:val="002229C6"/>
    <w:rsid w:val="00223975"/>
    <w:rsid w:val="002247F5"/>
    <w:rsid w:val="0022485B"/>
    <w:rsid w:val="00225403"/>
    <w:rsid w:val="0022702F"/>
    <w:rsid w:val="0022708B"/>
    <w:rsid w:val="00230CEF"/>
    <w:rsid w:val="0023167D"/>
    <w:rsid w:val="002329C4"/>
    <w:rsid w:val="00233AFD"/>
    <w:rsid w:val="00233C1C"/>
    <w:rsid w:val="00234AED"/>
    <w:rsid w:val="002406CB"/>
    <w:rsid w:val="00241646"/>
    <w:rsid w:val="002448C3"/>
    <w:rsid w:val="00244A12"/>
    <w:rsid w:val="002454CA"/>
    <w:rsid w:val="00247162"/>
    <w:rsid w:val="002532CE"/>
    <w:rsid w:val="002552AC"/>
    <w:rsid w:val="00255534"/>
    <w:rsid w:val="0026006B"/>
    <w:rsid w:val="002616DA"/>
    <w:rsid w:val="002623CC"/>
    <w:rsid w:val="00263626"/>
    <w:rsid w:val="00264DA9"/>
    <w:rsid w:val="002655F7"/>
    <w:rsid w:val="00266C7B"/>
    <w:rsid w:val="002677DB"/>
    <w:rsid w:val="00267B39"/>
    <w:rsid w:val="002716B8"/>
    <w:rsid w:val="002736E4"/>
    <w:rsid w:val="00276275"/>
    <w:rsid w:val="002762A1"/>
    <w:rsid w:val="00280208"/>
    <w:rsid w:val="00280909"/>
    <w:rsid w:val="002811F6"/>
    <w:rsid w:val="0028634D"/>
    <w:rsid w:val="00286DC6"/>
    <w:rsid w:val="0029050E"/>
    <w:rsid w:val="00291185"/>
    <w:rsid w:val="00291F83"/>
    <w:rsid w:val="00292351"/>
    <w:rsid w:val="00292E48"/>
    <w:rsid w:val="002931B7"/>
    <w:rsid w:val="0029497F"/>
    <w:rsid w:val="002A07B9"/>
    <w:rsid w:val="002A1981"/>
    <w:rsid w:val="002A1D92"/>
    <w:rsid w:val="002B111E"/>
    <w:rsid w:val="002B4BF5"/>
    <w:rsid w:val="002B5B5E"/>
    <w:rsid w:val="002B6DCF"/>
    <w:rsid w:val="002B6F99"/>
    <w:rsid w:val="002B7B30"/>
    <w:rsid w:val="002C1189"/>
    <w:rsid w:val="002C2588"/>
    <w:rsid w:val="002C48B9"/>
    <w:rsid w:val="002C64F4"/>
    <w:rsid w:val="002C76B8"/>
    <w:rsid w:val="002D0095"/>
    <w:rsid w:val="002D11CC"/>
    <w:rsid w:val="002D1686"/>
    <w:rsid w:val="002D1DE6"/>
    <w:rsid w:val="002D37D2"/>
    <w:rsid w:val="002D520B"/>
    <w:rsid w:val="002D6F3E"/>
    <w:rsid w:val="002E2275"/>
    <w:rsid w:val="002E27B9"/>
    <w:rsid w:val="002E2EE1"/>
    <w:rsid w:val="002E3C93"/>
    <w:rsid w:val="002E66BF"/>
    <w:rsid w:val="002E7691"/>
    <w:rsid w:val="002F0704"/>
    <w:rsid w:val="002F0803"/>
    <w:rsid w:val="002F0F50"/>
    <w:rsid w:val="002F54A1"/>
    <w:rsid w:val="003029AA"/>
    <w:rsid w:val="00302C04"/>
    <w:rsid w:val="00307F57"/>
    <w:rsid w:val="0031271D"/>
    <w:rsid w:val="0031279C"/>
    <w:rsid w:val="00312821"/>
    <w:rsid w:val="00312D74"/>
    <w:rsid w:val="003156DE"/>
    <w:rsid w:val="003160AC"/>
    <w:rsid w:val="00317704"/>
    <w:rsid w:val="003204C2"/>
    <w:rsid w:val="00320663"/>
    <w:rsid w:val="00320ED1"/>
    <w:rsid w:val="00321998"/>
    <w:rsid w:val="00322069"/>
    <w:rsid w:val="0032397C"/>
    <w:rsid w:val="00325366"/>
    <w:rsid w:val="00325BBD"/>
    <w:rsid w:val="00327FA9"/>
    <w:rsid w:val="0033064F"/>
    <w:rsid w:val="003323A1"/>
    <w:rsid w:val="0033380A"/>
    <w:rsid w:val="00334C90"/>
    <w:rsid w:val="003356AA"/>
    <w:rsid w:val="00343C87"/>
    <w:rsid w:val="00343EF7"/>
    <w:rsid w:val="00345090"/>
    <w:rsid w:val="0034568E"/>
    <w:rsid w:val="00346B8D"/>
    <w:rsid w:val="003477A1"/>
    <w:rsid w:val="003477EA"/>
    <w:rsid w:val="003526AD"/>
    <w:rsid w:val="00352BE2"/>
    <w:rsid w:val="00353BAA"/>
    <w:rsid w:val="003540B7"/>
    <w:rsid w:val="00354D3F"/>
    <w:rsid w:val="00355E1E"/>
    <w:rsid w:val="00360AE5"/>
    <w:rsid w:val="0036440E"/>
    <w:rsid w:val="00364C22"/>
    <w:rsid w:val="00365059"/>
    <w:rsid w:val="00367ADD"/>
    <w:rsid w:val="0037015B"/>
    <w:rsid w:val="00374860"/>
    <w:rsid w:val="003768BB"/>
    <w:rsid w:val="00383948"/>
    <w:rsid w:val="00384A3A"/>
    <w:rsid w:val="0038551A"/>
    <w:rsid w:val="003858AC"/>
    <w:rsid w:val="00387560"/>
    <w:rsid w:val="00390DF6"/>
    <w:rsid w:val="00392121"/>
    <w:rsid w:val="00392B40"/>
    <w:rsid w:val="00393187"/>
    <w:rsid w:val="00396F56"/>
    <w:rsid w:val="003974A9"/>
    <w:rsid w:val="003A2DF9"/>
    <w:rsid w:val="003A4080"/>
    <w:rsid w:val="003A4DBA"/>
    <w:rsid w:val="003A62E9"/>
    <w:rsid w:val="003A7A3B"/>
    <w:rsid w:val="003B0F58"/>
    <w:rsid w:val="003B2510"/>
    <w:rsid w:val="003B59B3"/>
    <w:rsid w:val="003B69B7"/>
    <w:rsid w:val="003B7F4F"/>
    <w:rsid w:val="003C1F81"/>
    <w:rsid w:val="003C2691"/>
    <w:rsid w:val="003C2A7E"/>
    <w:rsid w:val="003C33B6"/>
    <w:rsid w:val="003C34B1"/>
    <w:rsid w:val="003C3EA4"/>
    <w:rsid w:val="003C4065"/>
    <w:rsid w:val="003C5509"/>
    <w:rsid w:val="003C646C"/>
    <w:rsid w:val="003C7534"/>
    <w:rsid w:val="003C757C"/>
    <w:rsid w:val="003D0D99"/>
    <w:rsid w:val="003D1354"/>
    <w:rsid w:val="003D2FAF"/>
    <w:rsid w:val="003D44EE"/>
    <w:rsid w:val="003D61E1"/>
    <w:rsid w:val="003D7CB0"/>
    <w:rsid w:val="003D7EA8"/>
    <w:rsid w:val="003E00ED"/>
    <w:rsid w:val="003E0322"/>
    <w:rsid w:val="003E3A74"/>
    <w:rsid w:val="003E41C5"/>
    <w:rsid w:val="003E4AB6"/>
    <w:rsid w:val="003F080F"/>
    <w:rsid w:val="003F0830"/>
    <w:rsid w:val="003F4339"/>
    <w:rsid w:val="004023D7"/>
    <w:rsid w:val="00403B0F"/>
    <w:rsid w:val="00403DFB"/>
    <w:rsid w:val="00405C42"/>
    <w:rsid w:val="00407B56"/>
    <w:rsid w:val="00407B6B"/>
    <w:rsid w:val="0041705C"/>
    <w:rsid w:val="004175E1"/>
    <w:rsid w:val="0042333E"/>
    <w:rsid w:val="00423D8F"/>
    <w:rsid w:val="004247B8"/>
    <w:rsid w:val="00424870"/>
    <w:rsid w:val="004264F5"/>
    <w:rsid w:val="004300CB"/>
    <w:rsid w:val="00432B60"/>
    <w:rsid w:val="004339D4"/>
    <w:rsid w:val="00434998"/>
    <w:rsid w:val="00434D6A"/>
    <w:rsid w:val="0043560D"/>
    <w:rsid w:val="004356FD"/>
    <w:rsid w:val="00437E36"/>
    <w:rsid w:val="00442226"/>
    <w:rsid w:val="00442508"/>
    <w:rsid w:val="00442B26"/>
    <w:rsid w:val="0044345B"/>
    <w:rsid w:val="00443528"/>
    <w:rsid w:val="00447CD0"/>
    <w:rsid w:val="004523C3"/>
    <w:rsid w:val="00454685"/>
    <w:rsid w:val="00454D2C"/>
    <w:rsid w:val="00455813"/>
    <w:rsid w:val="00457B5E"/>
    <w:rsid w:val="00457F87"/>
    <w:rsid w:val="00460EFB"/>
    <w:rsid w:val="004625C6"/>
    <w:rsid w:val="0046381E"/>
    <w:rsid w:val="00470177"/>
    <w:rsid w:val="00471513"/>
    <w:rsid w:val="004717E4"/>
    <w:rsid w:val="00471D26"/>
    <w:rsid w:val="00473796"/>
    <w:rsid w:val="004737C9"/>
    <w:rsid w:val="00474876"/>
    <w:rsid w:val="004769A8"/>
    <w:rsid w:val="0048008D"/>
    <w:rsid w:val="00485E16"/>
    <w:rsid w:val="00486CBC"/>
    <w:rsid w:val="00487196"/>
    <w:rsid w:val="00490336"/>
    <w:rsid w:val="00494BC5"/>
    <w:rsid w:val="00496B03"/>
    <w:rsid w:val="00496C6A"/>
    <w:rsid w:val="00496ED4"/>
    <w:rsid w:val="004A0078"/>
    <w:rsid w:val="004A0940"/>
    <w:rsid w:val="004A1E51"/>
    <w:rsid w:val="004A3A04"/>
    <w:rsid w:val="004A3C52"/>
    <w:rsid w:val="004A463F"/>
    <w:rsid w:val="004B2F70"/>
    <w:rsid w:val="004B408D"/>
    <w:rsid w:val="004B47AD"/>
    <w:rsid w:val="004B5489"/>
    <w:rsid w:val="004B606F"/>
    <w:rsid w:val="004B6835"/>
    <w:rsid w:val="004B6F32"/>
    <w:rsid w:val="004C0F42"/>
    <w:rsid w:val="004C1E73"/>
    <w:rsid w:val="004C3D71"/>
    <w:rsid w:val="004C49D6"/>
    <w:rsid w:val="004C4D58"/>
    <w:rsid w:val="004C5224"/>
    <w:rsid w:val="004C6742"/>
    <w:rsid w:val="004C69A6"/>
    <w:rsid w:val="004D2298"/>
    <w:rsid w:val="004D6CE9"/>
    <w:rsid w:val="004D70E0"/>
    <w:rsid w:val="004E31CD"/>
    <w:rsid w:val="004E606D"/>
    <w:rsid w:val="004F06B3"/>
    <w:rsid w:val="004F18C6"/>
    <w:rsid w:val="004F24EB"/>
    <w:rsid w:val="004F24F3"/>
    <w:rsid w:val="004F5A2A"/>
    <w:rsid w:val="004F5D5F"/>
    <w:rsid w:val="00500A45"/>
    <w:rsid w:val="00501267"/>
    <w:rsid w:val="00502919"/>
    <w:rsid w:val="0050610E"/>
    <w:rsid w:val="00506B62"/>
    <w:rsid w:val="0051567D"/>
    <w:rsid w:val="00516492"/>
    <w:rsid w:val="005176F7"/>
    <w:rsid w:val="00520622"/>
    <w:rsid w:val="00521167"/>
    <w:rsid w:val="00522B40"/>
    <w:rsid w:val="00524D47"/>
    <w:rsid w:val="00524E7F"/>
    <w:rsid w:val="00525533"/>
    <w:rsid w:val="00534EF1"/>
    <w:rsid w:val="0054398C"/>
    <w:rsid w:val="00551AC1"/>
    <w:rsid w:val="00551B9C"/>
    <w:rsid w:val="00552365"/>
    <w:rsid w:val="005558B8"/>
    <w:rsid w:val="0055767E"/>
    <w:rsid w:val="00557D6E"/>
    <w:rsid w:val="00557D73"/>
    <w:rsid w:val="0056394B"/>
    <w:rsid w:val="00564D6A"/>
    <w:rsid w:val="005659F1"/>
    <w:rsid w:val="00567BC0"/>
    <w:rsid w:val="00571B31"/>
    <w:rsid w:val="005722BE"/>
    <w:rsid w:val="00574E01"/>
    <w:rsid w:val="00575029"/>
    <w:rsid w:val="0057582B"/>
    <w:rsid w:val="0057654F"/>
    <w:rsid w:val="00576792"/>
    <w:rsid w:val="005806C7"/>
    <w:rsid w:val="0058242C"/>
    <w:rsid w:val="00582729"/>
    <w:rsid w:val="00582C5A"/>
    <w:rsid w:val="00584C2F"/>
    <w:rsid w:val="00585646"/>
    <w:rsid w:val="00590999"/>
    <w:rsid w:val="00592421"/>
    <w:rsid w:val="00592B36"/>
    <w:rsid w:val="005931CB"/>
    <w:rsid w:val="005942E5"/>
    <w:rsid w:val="00595257"/>
    <w:rsid w:val="00595A7B"/>
    <w:rsid w:val="0059730F"/>
    <w:rsid w:val="005A32D8"/>
    <w:rsid w:val="005A56EA"/>
    <w:rsid w:val="005B2C0A"/>
    <w:rsid w:val="005B336D"/>
    <w:rsid w:val="005B3F3E"/>
    <w:rsid w:val="005B41F7"/>
    <w:rsid w:val="005B6F0C"/>
    <w:rsid w:val="005C09D1"/>
    <w:rsid w:val="005C3167"/>
    <w:rsid w:val="005D0A19"/>
    <w:rsid w:val="005D144B"/>
    <w:rsid w:val="005D27A4"/>
    <w:rsid w:val="005D32ED"/>
    <w:rsid w:val="005D3512"/>
    <w:rsid w:val="005D44AA"/>
    <w:rsid w:val="005D46CA"/>
    <w:rsid w:val="005D4A31"/>
    <w:rsid w:val="005D4F9D"/>
    <w:rsid w:val="005D77B5"/>
    <w:rsid w:val="005E23A3"/>
    <w:rsid w:val="005E4FEF"/>
    <w:rsid w:val="005E5907"/>
    <w:rsid w:val="005E64A2"/>
    <w:rsid w:val="005F185A"/>
    <w:rsid w:val="005F2FE3"/>
    <w:rsid w:val="005F3254"/>
    <w:rsid w:val="005F4100"/>
    <w:rsid w:val="005F4BE3"/>
    <w:rsid w:val="005F4F11"/>
    <w:rsid w:val="005F5C24"/>
    <w:rsid w:val="005F6668"/>
    <w:rsid w:val="005F747A"/>
    <w:rsid w:val="005F78FC"/>
    <w:rsid w:val="005F7DE6"/>
    <w:rsid w:val="0060194B"/>
    <w:rsid w:val="006019DC"/>
    <w:rsid w:val="00601B8E"/>
    <w:rsid w:val="00610B6D"/>
    <w:rsid w:val="006113AE"/>
    <w:rsid w:val="00611DE6"/>
    <w:rsid w:val="00612F4F"/>
    <w:rsid w:val="00614194"/>
    <w:rsid w:val="00614BB0"/>
    <w:rsid w:val="00621339"/>
    <w:rsid w:val="0062565D"/>
    <w:rsid w:val="0063073B"/>
    <w:rsid w:val="006312A8"/>
    <w:rsid w:val="006319D8"/>
    <w:rsid w:val="00631E5E"/>
    <w:rsid w:val="00632A8A"/>
    <w:rsid w:val="00632D09"/>
    <w:rsid w:val="0063307C"/>
    <w:rsid w:val="006337F8"/>
    <w:rsid w:val="00634DFD"/>
    <w:rsid w:val="00634E27"/>
    <w:rsid w:val="00640CF9"/>
    <w:rsid w:val="0064284B"/>
    <w:rsid w:val="00643872"/>
    <w:rsid w:val="006440E7"/>
    <w:rsid w:val="00644F9F"/>
    <w:rsid w:val="00645D8A"/>
    <w:rsid w:val="00652B3F"/>
    <w:rsid w:val="00654DE7"/>
    <w:rsid w:val="006557AC"/>
    <w:rsid w:val="006563D6"/>
    <w:rsid w:val="0066027F"/>
    <w:rsid w:val="00661B93"/>
    <w:rsid w:val="00664AC8"/>
    <w:rsid w:val="0066654D"/>
    <w:rsid w:val="00670ADC"/>
    <w:rsid w:val="006719D9"/>
    <w:rsid w:val="00674C89"/>
    <w:rsid w:val="00675AAE"/>
    <w:rsid w:val="00676233"/>
    <w:rsid w:val="00676E5E"/>
    <w:rsid w:val="006776A5"/>
    <w:rsid w:val="006820D1"/>
    <w:rsid w:val="006837AF"/>
    <w:rsid w:val="00685349"/>
    <w:rsid w:val="00685913"/>
    <w:rsid w:val="00686487"/>
    <w:rsid w:val="0068768A"/>
    <w:rsid w:val="0069393F"/>
    <w:rsid w:val="00693BF9"/>
    <w:rsid w:val="00694021"/>
    <w:rsid w:val="006968CF"/>
    <w:rsid w:val="00696977"/>
    <w:rsid w:val="006A359D"/>
    <w:rsid w:val="006A3BFF"/>
    <w:rsid w:val="006A3FE7"/>
    <w:rsid w:val="006A7CB3"/>
    <w:rsid w:val="006B30BD"/>
    <w:rsid w:val="006B4884"/>
    <w:rsid w:val="006B7ACD"/>
    <w:rsid w:val="006C131D"/>
    <w:rsid w:val="006C19BA"/>
    <w:rsid w:val="006D18E7"/>
    <w:rsid w:val="006D1DC2"/>
    <w:rsid w:val="006D2E95"/>
    <w:rsid w:val="006D3139"/>
    <w:rsid w:val="006D470B"/>
    <w:rsid w:val="006D47B4"/>
    <w:rsid w:val="006E387C"/>
    <w:rsid w:val="006E427C"/>
    <w:rsid w:val="006E4720"/>
    <w:rsid w:val="006E7873"/>
    <w:rsid w:val="006F3839"/>
    <w:rsid w:val="006F39AE"/>
    <w:rsid w:val="006F5A67"/>
    <w:rsid w:val="006F5EBA"/>
    <w:rsid w:val="006F618C"/>
    <w:rsid w:val="006F6194"/>
    <w:rsid w:val="006F6832"/>
    <w:rsid w:val="00700F90"/>
    <w:rsid w:val="0070135D"/>
    <w:rsid w:val="00704403"/>
    <w:rsid w:val="007051F7"/>
    <w:rsid w:val="00705612"/>
    <w:rsid w:val="0070746E"/>
    <w:rsid w:val="0071362F"/>
    <w:rsid w:val="00716D5F"/>
    <w:rsid w:val="007237C1"/>
    <w:rsid w:val="007245F5"/>
    <w:rsid w:val="00724A29"/>
    <w:rsid w:val="00725965"/>
    <w:rsid w:val="0072634B"/>
    <w:rsid w:val="00726383"/>
    <w:rsid w:val="00727DD7"/>
    <w:rsid w:val="0073143A"/>
    <w:rsid w:val="007327F8"/>
    <w:rsid w:val="00733B1F"/>
    <w:rsid w:val="007349B2"/>
    <w:rsid w:val="007370DF"/>
    <w:rsid w:val="00742A14"/>
    <w:rsid w:val="0074319A"/>
    <w:rsid w:val="00745BBA"/>
    <w:rsid w:val="007512FC"/>
    <w:rsid w:val="00751E7B"/>
    <w:rsid w:val="007528BA"/>
    <w:rsid w:val="00752A05"/>
    <w:rsid w:val="00753815"/>
    <w:rsid w:val="00754BAB"/>
    <w:rsid w:val="00755D2C"/>
    <w:rsid w:val="00765FAA"/>
    <w:rsid w:val="00767222"/>
    <w:rsid w:val="00767C88"/>
    <w:rsid w:val="00770816"/>
    <w:rsid w:val="00771B16"/>
    <w:rsid w:val="00773585"/>
    <w:rsid w:val="007742D3"/>
    <w:rsid w:val="007745F9"/>
    <w:rsid w:val="00774817"/>
    <w:rsid w:val="00774C3B"/>
    <w:rsid w:val="00775EC8"/>
    <w:rsid w:val="00776CCF"/>
    <w:rsid w:val="00782C2F"/>
    <w:rsid w:val="0078377A"/>
    <w:rsid w:val="00784005"/>
    <w:rsid w:val="007854B6"/>
    <w:rsid w:val="00791541"/>
    <w:rsid w:val="00791AAF"/>
    <w:rsid w:val="00793AE9"/>
    <w:rsid w:val="0079780C"/>
    <w:rsid w:val="00797DA5"/>
    <w:rsid w:val="007A0579"/>
    <w:rsid w:val="007A1E23"/>
    <w:rsid w:val="007A2447"/>
    <w:rsid w:val="007A2582"/>
    <w:rsid w:val="007A2BE4"/>
    <w:rsid w:val="007A50C4"/>
    <w:rsid w:val="007A5611"/>
    <w:rsid w:val="007A5F54"/>
    <w:rsid w:val="007B0407"/>
    <w:rsid w:val="007B58B7"/>
    <w:rsid w:val="007C0A3D"/>
    <w:rsid w:val="007C2132"/>
    <w:rsid w:val="007C37FB"/>
    <w:rsid w:val="007C42E6"/>
    <w:rsid w:val="007C6F3A"/>
    <w:rsid w:val="007D0B91"/>
    <w:rsid w:val="007D24BE"/>
    <w:rsid w:val="007D3336"/>
    <w:rsid w:val="007D41F4"/>
    <w:rsid w:val="007D4E6B"/>
    <w:rsid w:val="007D5789"/>
    <w:rsid w:val="007D5E29"/>
    <w:rsid w:val="007E07D1"/>
    <w:rsid w:val="007E32E2"/>
    <w:rsid w:val="007E3A9E"/>
    <w:rsid w:val="007E456D"/>
    <w:rsid w:val="007E5038"/>
    <w:rsid w:val="007E569C"/>
    <w:rsid w:val="007F0C47"/>
    <w:rsid w:val="007F2394"/>
    <w:rsid w:val="007F3710"/>
    <w:rsid w:val="007F4931"/>
    <w:rsid w:val="007F5EAE"/>
    <w:rsid w:val="007F6A62"/>
    <w:rsid w:val="007F761A"/>
    <w:rsid w:val="00801498"/>
    <w:rsid w:val="00801E01"/>
    <w:rsid w:val="008020D0"/>
    <w:rsid w:val="00805939"/>
    <w:rsid w:val="00805ADC"/>
    <w:rsid w:val="00805EA0"/>
    <w:rsid w:val="00811B53"/>
    <w:rsid w:val="00813D19"/>
    <w:rsid w:val="00815B31"/>
    <w:rsid w:val="008162DE"/>
    <w:rsid w:val="00816E01"/>
    <w:rsid w:val="00821930"/>
    <w:rsid w:val="0082242C"/>
    <w:rsid w:val="00830D02"/>
    <w:rsid w:val="00831AA1"/>
    <w:rsid w:val="0083318B"/>
    <w:rsid w:val="008331B5"/>
    <w:rsid w:val="00835F31"/>
    <w:rsid w:val="008367B5"/>
    <w:rsid w:val="008368B8"/>
    <w:rsid w:val="008432DA"/>
    <w:rsid w:val="00844031"/>
    <w:rsid w:val="0084570F"/>
    <w:rsid w:val="008461E4"/>
    <w:rsid w:val="0084625A"/>
    <w:rsid w:val="00846559"/>
    <w:rsid w:val="00846AA3"/>
    <w:rsid w:val="00852782"/>
    <w:rsid w:val="00854358"/>
    <w:rsid w:val="008549EB"/>
    <w:rsid w:val="00854DA2"/>
    <w:rsid w:val="0085510C"/>
    <w:rsid w:val="008555FF"/>
    <w:rsid w:val="00855F1E"/>
    <w:rsid w:val="00856B29"/>
    <w:rsid w:val="008612E1"/>
    <w:rsid w:val="00861BF0"/>
    <w:rsid w:val="00863E8C"/>
    <w:rsid w:val="0086581D"/>
    <w:rsid w:val="008663E9"/>
    <w:rsid w:val="00867858"/>
    <w:rsid w:val="00867CA8"/>
    <w:rsid w:val="0087050D"/>
    <w:rsid w:val="00871A1B"/>
    <w:rsid w:val="0087267B"/>
    <w:rsid w:val="008733C8"/>
    <w:rsid w:val="00876476"/>
    <w:rsid w:val="00876799"/>
    <w:rsid w:val="008768CA"/>
    <w:rsid w:val="0088161D"/>
    <w:rsid w:val="00885331"/>
    <w:rsid w:val="00886164"/>
    <w:rsid w:val="00890466"/>
    <w:rsid w:val="008929EC"/>
    <w:rsid w:val="0089415C"/>
    <w:rsid w:val="00897F08"/>
    <w:rsid w:val="008A0A53"/>
    <w:rsid w:val="008A1A27"/>
    <w:rsid w:val="008A5A0A"/>
    <w:rsid w:val="008A5D74"/>
    <w:rsid w:val="008C0CAB"/>
    <w:rsid w:val="008C132B"/>
    <w:rsid w:val="008C25BC"/>
    <w:rsid w:val="008C71EE"/>
    <w:rsid w:val="008D1967"/>
    <w:rsid w:val="008D2267"/>
    <w:rsid w:val="008D6C58"/>
    <w:rsid w:val="008D7236"/>
    <w:rsid w:val="008E19FB"/>
    <w:rsid w:val="008E20D2"/>
    <w:rsid w:val="008E2181"/>
    <w:rsid w:val="008E24A3"/>
    <w:rsid w:val="008E4C6D"/>
    <w:rsid w:val="008E53E1"/>
    <w:rsid w:val="008E6096"/>
    <w:rsid w:val="008E6658"/>
    <w:rsid w:val="008E6A78"/>
    <w:rsid w:val="008E7B82"/>
    <w:rsid w:val="008E7BEC"/>
    <w:rsid w:val="008F169D"/>
    <w:rsid w:val="008F608F"/>
    <w:rsid w:val="008F7DB3"/>
    <w:rsid w:val="00900BD7"/>
    <w:rsid w:val="00900BF0"/>
    <w:rsid w:val="009026EA"/>
    <w:rsid w:val="009028E8"/>
    <w:rsid w:val="00906134"/>
    <w:rsid w:val="00906861"/>
    <w:rsid w:val="009071F0"/>
    <w:rsid w:val="00907AEB"/>
    <w:rsid w:val="00910585"/>
    <w:rsid w:val="00914C6F"/>
    <w:rsid w:val="00915258"/>
    <w:rsid w:val="009161C0"/>
    <w:rsid w:val="00917E39"/>
    <w:rsid w:val="00920C6F"/>
    <w:rsid w:val="00920F5D"/>
    <w:rsid w:val="009212AC"/>
    <w:rsid w:val="00921483"/>
    <w:rsid w:val="0092195C"/>
    <w:rsid w:val="00921F3C"/>
    <w:rsid w:val="00923000"/>
    <w:rsid w:val="0092484F"/>
    <w:rsid w:val="00926F5C"/>
    <w:rsid w:val="00927437"/>
    <w:rsid w:val="00931B09"/>
    <w:rsid w:val="00931ED5"/>
    <w:rsid w:val="00931EE1"/>
    <w:rsid w:val="0093268B"/>
    <w:rsid w:val="00932EB3"/>
    <w:rsid w:val="0093326A"/>
    <w:rsid w:val="0093377C"/>
    <w:rsid w:val="00935959"/>
    <w:rsid w:val="00935DA5"/>
    <w:rsid w:val="00935E0A"/>
    <w:rsid w:val="009363C0"/>
    <w:rsid w:val="00936947"/>
    <w:rsid w:val="009409DD"/>
    <w:rsid w:val="00940DBA"/>
    <w:rsid w:val="00944C13"/>
    <w:rsid w:val="00946127"/>
    <w:rsid w:val="00951578"/>
    <w:rsid w:val="00954CAE"/>
    <w:rsid w:val="00955738"/>
    <w:rsid w:val="00961016"/>
    <w:rsid w:val="009612CD"/>
    <w:rsid w:val="00961E6A"/>
    <w:rsid w:val="00962276"/>
    <w:rsid w:val="00964A0C"/>
    <w:rsid w:val="00964BC5"/>
    <w:rsid w:val="00967781"/>
    <w:rsid w:val="00970D0D"/>
    <w:rsid w:val="00971B87"/>
    <w:rsid w:val="00972967"/>
    <w:rsid w:val="00972D82"/>
    <w:rsid w:val="00972E08"/>
    <w:rsid w:val="0097349C"/>
    <w:rsid w:val="00974E58"/>
    <w:rsid w:val="00974EB6"/>
    <w:rsid w:val="009754E0"/>
    <w:rsid w:val="00975DCE"/>
    <w:rsid w:val="009826DC"/>
    <w:rsid w:val="0098415E"/>
    <w:rsid w:val="009874E2"/>
    <w:rsid w:val="00990A4D"/>
    <w:rsid w:val="00993EC8"/>
    <w:rsid w:val="009952DD"/>
    <w:rsid w:val="00996958"/>
    <w:rsid w:val="00996974"/>
    <w:rsid w:val="009969EB"/>
    <w:rsid w:val="00996B82"/>
    <w:rsid w:val="00997FDC"/>
    <w:rsid w:val="009A1859"/>
    <w:rsid w:val="009A3255"/>
    <w:rsid w:val="009A490E"/>
    <w:rsid w:val="009B0FAB"/>
    <w:rsid w:val="009B231C"/>
    <w:rsid w:val="009B4A00"/>
    <w:rsid w:val="009B6EAB"/>
    <w:rsid w:val="009B7012"/>
    <w:rsid w:val="009C0B6E"/>
    <w:rsid w:val="009C1D0D"/>
    <w:rsid w:val="009C34AB"/>
    <w:rsid w:val="009C6FE3"/>
    <w:rsid w:val="009C7968"/>
    <w:rsid w:val="009D0B42"/>
    <w:rsid w:val="009D0D95"/>
    <w:rsid w:val="009D3FBE"/>
    <w:rsid w:val="009D5B1A"/>
    <w:rsid w:val="009D6C16"/>
    <w:rsid w:val="009D6C5D"/>
    <w:rsid w:val="009D7DD9"/>
    <w:rsid w:val="009E055D"/>
    <w:rsid w:val="009E13D9"/>
    <w:rsid w:val="009E193A"/>
    <w:rsid w:val="009E2C34"/>
    <w:rsid w:val="009E6D17"/>
    <w:rsid w:val="009F124F"/>
    <w:rsid w:val="009F35D2"/>
    <w:rsid w:val="009F4EC4"/>
    <w:rsid w:val="009F7079"/>
    <w:rsid w:val="00A0210F"/>
    <w:rsid w:val="00A04689"/>
    <w:rsid w:val="00A046C2"/>
    <w:rsid w:val="00A04E0A"/>
    <w:rsid w:val="00A07E94"/>
    <w:rsid w:val="00A11EA7"/>
    <w:rsid w:val="00A1230E"/>
    <w:rsid w:val="00A1281C"/>
    <w:rsid w:val="00A134E8"/>
    <w:rsid w:val="00A13520"/>
    <w:rsid w:val="00A146E2"/>
    <w:rsid w:val="00A158D8"/>
    <w:rsid w:val="00A15DEE"/>
    <w:rsid w:val="00A16C88"/>
    <w:rsid w:val="00A20BAF"/>
    <w:rsid w:val="00A21F41"/>
    <w:rsid w:val="00A240C0"/>
    <w:rsid w:val="00A247C9"/>
    <w:rsid w:val="00A24FFB"/>
    <w:rsid w:val="00A2584D"/>
    <w:rsid w:val="00A30CA9"/>
    <w:rsid w:val="00A30DFF"/>
    <w:rsid w:val="00A32CF5"/>
    <w:rsid w:val="00A346FF"/>
    <w:rsid w:val="00A36EBB"/>
    <w:rsid w:val="00A37C20"/>
    <w:rsid w:val="00A40405"/>
    <w:rsid w:val="00A41525"/>
    <w:rsid w:val="00A41BAB"/>
    <w:rsid w:val="00A42CA5"/>
    <w:rsid w:val="00A43CBB"/>
    <w:rsid w:val="00A46504"/>
    <w:rsid w:val="00A506E1"/>
    <w:rsid w:val="00A527EA"/>
    <w:rsid w:val="00A5322B"/>
    <w:rsid w:val="00A533E8"/>
    <w:rsid w:val="00A53C44"/>
    <w:rsid w:val="00A54022"/>
    <w:rsid w:val="00A55138"/>
    <w:rsid w:val="00A61E94"/>
    <w:rsid w:val="00A64175"/>
    <w:rsid w:val="00A64636"/>
    <w:rsid w:val="00A6533E"/>
    <w:rsid w:val="00A65B97"/>
    <w:rsid w:val="00A66531"/>
    <w:rsid w:val="00A67963"/>
    <w:rsid w:val="00A757D1"/>
    <w:rsid w:val="00A7715D"/>
    <w:rsid w:val="00A80A02"/>
    <w:rsid w:val="00A81CAB"/>
    <w:rsid w:val="00A828A1"/>
    <w:rsid w:val="00A831AC"/>
    <w:rsid w:val="00A83782"/>
    <w:rsid w:val="00A83896"/>
    <w:rsid w:val="00A8671D"/>
    <w:rsid w:val="00A87D87"/>
    <w:rsid w:val="00A9095C"/>
    <w:rsid w:val="00A90A79"/>
    <w:rsid w:val="00A91BDA"/>
    <w:rsid w:val="00A920DC"/>
    <w:rsid w:val="00A93948"/>
    <w:rsid w:val="00A9437C"/>
    <w:rsid w:val="00A95C49"/>
    <w:rsid w:val="00A962CD"/>
    <w:rsid w:val="00AA144D"/>
    <w:rsid w:val="00AA1E24"/>
    <w:rsid w:val="00AA3CBE"/>
    <w:rsid w:val="00AA570F"/>
    <w:rsid w:val="00AA5F08"/>
    <w:rsid w:val="00AA5F91"/>
    <w:rsid w:val="00AA62CB"/>
    <w:rsid w:val="00AA68E8"/>
    <w:rsid w:val="00AA6C94"/>
    <w:rsid w:val="00AB220C"/>
    <w:rsid w:val="00AB238D"/>
    <w:rsid w:val="00AB3215"/>
    <w:rsid w:val="00AB3BE7"/>
    <w:rsid w:val="00AB5985"/>
    <w:rsid w:val="00AB6729"/>
    <w:rsid w:val="00AC02E3"/>
    <w:rsid w:val="00AC1A24"/>
    <w:rsid w:val="00AC1F0E"/>
    <w:rsid w:val="00AC3DC3"/>
    <w:rsid w:val="00AC481E"/>
    <w:rsid w:val="00AC48E3"/>
    <w:rsid w:val="00AC530E"/>
    <w:rsid w:val="00AC5D10"/>
    <w:rsid w:val="00AC6132"/>
    <w:rsid w:val="00AC7269"/>
    <w:rsid w:val="00AC7B64"/>
    <w:rsid w:val="00AD055C"/>
    <w:rsid w:val="00AD5282"/>
    <w:rsid w:val="00AD6631"/>
    <w:rsid w:val="00AD6BC7"/>
    <w:rsid w:val="00AD71B7"/>
    <w:rsid w:val="00AD78DC"/>
    <w:rsid w:val="00AE124B"/>
    <w:rsid w:val="00AE169F"/>
    <w:rsid w:val="00AE3B46"/>
    <w:rsid w:val="00AE64FD"/>
    <w:rsid w:val="00AE659D"/>
    <w:rsid w:val="00AF05F9"/>
    <w:rsid w:val="00AF1852"/>
    <w:rsid w:val="00AF4CC4"/>
    <w:rsid w:val="00AF53AC"/>
    <w:rsid w:val="00AF63D7"/>
    <w:rsid w:val="00AF7084"/>
    <w:rsid w:val="00B033E4"/>
    <w:rsid w:val="00B0666E"/>
    <w:rsid w:val="00B06A04"/>
    <w:rsid w:val="00B070A5"/>
    <w:rsid w:val="00B07D89"/>
    <w:rsid w:val="00B10E85"/>
    <w:rsid w:val="00B1196D"/>
    <w:rsid w:val="00B121F3"/>
    <w:rsid w:val="00B178FF"/>
    <w:rsid w:val="00B21745"/>
    <w:rsid w:val="00B24B40"/>
    <w:rsid w:val="00B26452"/>
    <w:rsid w:val="00B26CDE"/>
    <w:rsid w:val="00B3006E"/>
    <w:rsid w:val="00B30DB3"/>
    <w:rsid w:val="00B32703"/>
    <w:rsid w:val="00B33602"/>
    <w:rsid w:val="00B33B33"/>
    <w:rsid w:val="00B36D45"/>
    <w:rsid w:val="00B4099B"/>
    <w:rsid w:val="00B41C8A"/>
    <w:rsid w:val="00B4209F"/>
    <w:rsid w:val="00B42BD3"/>
    <w:rsid w:val="00B44594"/>
    <w:rsid w:val="00B448BA"/>
    <w:rsid w:val="00B44A27"/>
    <w:rsid w:val="00B46AE0"/>
    <w:rsid w:val="00B50C80"/>
    <w:rsid w:val="00B51913"/>
    <w:rsid w:val="00B547E3"/>
    <w:rsid w:val="00B55150"/>
    <w:rsid w:val="00B55500"/>
    <w:rsid w:val="00B568E7"/>
    <w:rsid w:val="00B56929"/>
    <w:rsid w:val="00B57106"/>
    <w:rsid w:val="00B61202"/>
    <w:rsid w:val="00B621B0"/>
    <w:rsid w:val="00B6313A"/>
    <w:rsid w:val="00B64F21"/>
    <w:rsid w:val="00B654F2"/>
    <w:rsid w:val="00B67BD6"/>
    <w:rsid w:val="00B71853"/>
    <w:rsid w:val="00B7350A"/>
    <w:rsid w:val="00B764E0"/>
    <w:rsid w:val="00B76EF8"/>
    <w:rsid w:val="00B81978"/>
    <w:rsid w:val="00B849C5"/>
    <w:rsid w:val="00B85A1F"/>
    <w:rsid w:val="00B85F96"/>
    <w:rsid w:val="00B87EC9"/>
    <w:rsid w:val="00B91198"/>
    <w:rsid w:val="00B9148D"/>
    <w:rsid w:val="00B9194F"/>
    <w:rsid w:val="00B92D95"/>
    <w:rsid w:val="00B949C2"/>
    <w:rsid w:val="00B97347"/>
    <w:rsid w:val="00BA0168"/>
    <w:rsid w:val="00BA157D"/>
    <w:rsid w:val="00BA3E08"/>
    <w:rsid w:val="00BB1FA0"/>
    <w:rsid w:val="00BB3148"/>
    <w:rsid w:val="00BB3C79"/>
    <w:rsid w:val="00BB3F04"/>
    <w:rsid w:val="00BB4FF4"/>
    <w:rsid w:val="00BB52B4"/>
    <w:rsid w:val="00BB5ED8"/>
    <w:rsid w:val="00BB6361"/>
    <w:rsid w:val="00BC24DA"/>
    <w:rsid w:val="00BC284A"/>
    <w:rsid w:val="00BC3DEC"/>
    <w:rsid w:val="00BD2821"/>
    <w:rsid w:val="00BD5D86"/>
    <w:rsid w:val="00BD7CA0"/>
    <w:rsid w:val="00BE0D78"/>
    <w:rsid w:val="00BE2380"/>
    <w:rsid w:val="00BE2478"/>
    <w:rsid w:val="00BE39AE"/>
    <w:rsid w:val="00BE5295"/>
    <w:rsid w:val="00BE5B50"/>
    <w:rsid w:val="00BF3388"/>
    <w:rsid w:val="00BF4603"/>
    <w:rsid w:val="00BF5656"/>
    <w:rsid w:val="00C00AA6"/>
    <w:rsid w:val="00C013F8"/>
    <w:rsid w:val="00C04638"/>
    <w:rsid w:val="00C074D2"/>
    <w:rsid w:val="00C07E55"/>
    <w:rsid w:val="00C108C7"/>
    <w:rsid w:val="00C118B1"/>
    <w:rsid w:val="00C20BBA"/>
    <w:rsid w:val="00C2222B"/>
    <w:rsid w:val="00C226A7"/>
    <w:rsid w:val="00C24E6F"/>
    <w:rsid w:val="00C2556B"/>
    <w:rsid w:val="00C273C9"/>
    <w:rsid w:val="00C321B2"/>
    <w:rsid w:val="00C32650"/>
    <w:rsid w:val="00C3349D"/>
    <w:rsid w:val="00C35476"/>
    <w:rsid w:val="00C37665"/>
    <w:rsid w:val="00C37A33"/>
    <w:rsid w:val="00C40BB2"/>
    <w:rsid w:val="00C44F13"/>
    <w:rsid w:val="00C4524F"/>
    <w:rsid w:val="00C465AC"/>
    <w:rsid w:val="00C5223E"/>
    <w:rsid w:val="00C52F81"/>
    <w:rsid w:val="00C54814"/>
    <w:rsid w:val="00C57024"/>
    <w:rsid w:val="00C57AB3"/>
    <w:rsid w:val="00C61399"/>
    <w:rsid w:val="00C61FB3"/>
    <w:rsid w:val="00C625ED"/>
    <w:rsid w:val="00C62A46"/>
    <w:rsid w:val="00C639A0"/>
    <w:rsid w:val="00C656DA"/>
    <w:rsid w:val="00C70BAB"/>
    <w:rsid w:val="00C74187"/>
    <w:rsid w:val="00C75C00"/>
    <w:rsid w:val="00C77CC1"/>
    <w:rsid w:val="00C77D37"/>
    <w:rsid w:val="00C83A6A"/>
    <w:rsid w:val="00C8637C"/>
    <w:rsid w:val="00C906E7"/>
    <w:rsid w:val="00C91036"/>
    <w:rsid w:val="00C92187"/>
    <w:rsid w:val="00C92590"/>
    <w:rsid w:val="00C944A6"/>
    <w:rsid w:val="00C967B9"/>
    <w:rsid w:val="00CA205E"/>
    <w:rsid w:val="00CA3DAB"/>
    <w:rsid w:val="00CA481D"/>
    <w:rsid w:val="00CA4C04"/>
    <w:rsid w:val="00CA5DD6"/>
    <w:rsid w:val="00CB2150"/>
    <w:rsid w:val="00CB2AC0"/>
    <w:rsid w:val="00CC040B"/>
    <w:rsid w:val="00CC1108"/>
    <w:rsid w:val="00CC1A6A"/>
    <w:rsid w:val="00CC59B3"/>
    <w:rsid w:val="00CC607C"/>
    <w:rsid w:val="00CC7073"/>
    <w:rsid w:val="00CD1375"/>
    <w:rsid w:val="00CD394B"/>
    <w:rsid w:val="00CD3B82"/>
    <w:rsid w:val="00CD4872"/>
    <w:rsid w:val="00CD6914"/>
    <w:rsid w:val="00CE1328"/>
    <w:rsid w:val="00CE1BED"/>
    <w:rsid w:val="00CE3EAF"/>
    <w:rsid w:val="00CF2DC6"/>
    <w:rsid w:val="00CF3803"/>
    <w:rsid w:val="00CF6673"/>
    <w:rsid w:val="00CF682A"/>
    <w:rsid w:val="00CF7149"/>
    <w:rsid w:val="00D00B10"/>
    <w:rsid w:val="00D01FD4"/>
    <w:rsid w:val="00D0231A"/>
    <w:rsid w:val="00D02660"/>
    <w:rsid w:val="00D032AB"/>
    <w:rsid w:val="00D054BA"/>
    <w:rsid w:val="00D111E2"/>
    <w:rsid w:val="00D15B8B"/>
    <w:rsid w:val="00D17360"/>
    <w:rsid w:val="00D213D2"/>
    <w:rsid w:val="00D215AD"/>
    <w:rsid w:val="00D2280D"/>
    <w:rsid w:val="00D22BF1"/>
    <w:rsid w:val="00D23E6C"/>
    <w:rsid w:val="00D2602B"/>
    <w:rsid w:val="00D262F1"/>
    <w:rsid w:val="00D34BB0"/>
    <w:rsid w:val="00D40103"/>
    <w:rsid w:val="00D43019"/>
    <w:rsid w:val="00D5010F"/>
    <w:rsid w:val="00D512EA"/>
    <w:rsid w:val="00D51C59"/>
    <w:rsid w:val="00D57D28"/>
    <w:rsid w:val="00D6073A"/>
    <w:rsid w:val="00D60DA1"/>
    <w:rsid w:val="00D63CB5"/>
    <w:rsid w:val="00D63E1E"/>
    <w:rsid w:val="00D64F8D"/>
    <w:rsid w:val="00D65FEF"/>
    <w:rsid w:val="00D66930"/>
    <w:rsid w:val="00D678DF"/>
    <w:rsid w:val="00D715E9"/>
    <w:rsid w:val="00D720A9"/>
    <w:rsid w:val="00D76AEA"/>
    <w:rsid w:val="00D76EAD"/>
    <w:rsid w:val="00D77550"/>
    <w:rsid w:val="00D77C2A"/>
    <w:rsid w:val="00D80458"/>
    <w:rsid w:val="00D80906"/>
    <w:rsid w:val="00D83C3A"/>
    <w:rsid w:val="00D84226"/>
    <w:rsid w:val="00D87B4B"/>
    <w:rsid w:val="00D93F3C"/>
    <w:rsid w:val="00D96D4C"/>
    <w:rsid w:val="00D96ECA"/>
    <w:rsid w:val="00DA09C8"/>
    <w:rsid w:val="00DA123E"/>
    <w:rsid w:val="00DA2DD4"/>
    <w:rsid w:val="00DA2F6E"/>
    <w:rsid w:val="00DA54AE"/>
    <w:rsid w:val="00DB000B"/>
    <w:rsid w:val="00DB0F85"/>
    <w:rsid w:val="00DB1406"/>
    <w:rsid w:val="00DB176C"/>
    <w:rsid w:val="00DB34C7"/>
    <w:rsid w:val="00DB3722"/>
    <w:rsid w:val="00DB53D2"/>
    <w:rsid w:val="00DB754A"/>
    <w:rsid w:val="00DC1842"/>
    <w:rsid w:val="00DC1B72"/>
    <w:rsid w:val="00DC1D64"/>
    <w:rsid w:val="00DC2D02"/>
    <w:rsid w:val="00DC3FE9"/>
    <w:rsid w:val="00DC449B"/>
    <w:rsid w:val="00DC6023"/>
    <w:rsid w:val="00DC67E3"/>
    <w:rsid w:val="00DC6B54"/>
    <w:rsid w:val="00DC7987"/>
    <w:rsid w:val="00DD0AFA"/>
    <w:rsid w:val="00DD1570"/>
    <w:rsid w:val="00DD15AD"/>
    <w:rsid w:val="00DD49F9"/>
    <w:rsid w:val="00DD7D19"/>
    <w:rsid w:val="00DE06B2"/>
    <w:rsid w:val="00DE1E50"/>
    <w:rsid w:val="00DE1E54"/>
    <w:rsid w:val="00DE3DA7"/>
    <w:rsid w:val="00DE4254"/>
    <w:rsid w:val="00DE47F4"/>
    <w:rsid w:val="00DE4BB7"/>
    <w:rsid w:val="00DE50D4"/>
    <w:rsid w:val="00DE541C"/>
    <w:rsid w:val="00DE6763"/>
    <w:rsid w:val="00DE6809"/>
    <w:rsid w:val="00DE6AFC"/>
    <w:rsid w:val="00DF1EAD"/>
    <w:rsid w:val="00DF2136"/>
    <w:rsid w:val="00DF3069"/>
    <w:rsid w:val="00DF596F"/>
    <w:rsid w:val="00DF59B1"/>
    <w:rsid w:val="00DF763D"/>
    <w:rsid w:val="00E01FC9"/>
    <w:rsid w:val="00E06160"/>
    <w:rsid w:val="00E06358"/>
    <w:rsid w:val="00E06D23"/>
    <w:rsid w:val="00E07494"/>
    <w:rsid w:val="00E07C35"/>
    <w:rsid w:val="00E10F83"/>
    <w:rsid w:val="00E10FCF"/>
    <w:rsid w:val="00E12BA0"/>
    <w:rsid w:val="00E158C5"/>
    <w:rsid w:val="00E15CAF"/>
    <w:rsid w:val="00E17435"/>
    <w:rsid w:val="00E234EC"/>
    <w:rsid w:val="00E23B78"/>
    <w:rsid w:val="00E24067"/>
    <w:rsid w:val="00E24561"/>
    <w:rsid w:val="00E3193C"/>
    <w:rsid w:val="00E342EE"/>
    <w:rsid w:val="00E35E15"/>
    <w:rsid w:val="00E37864"/>
    <w:rsid w:val="00E37C18"/>
    <w:rsid w:val="00E4003C"/>
    <w:rsid w:val="00E409EA"/>
    <w:rsid w:val="00E42E92"/>
    <w:rsid w:val="00E43261"/>
    <w:rsid w:val="00E434AC"/>
    <w:rsid w:val="00E44E91"/>
    <w:rsid w:val="00E464C5"/>
    <w:rsid w:val="00E5546B"/>
    <w:rsid w:val="00E5598A"/>
    <w:rsid w:val="00E56A33"/>
    <w:rsid w:val="00E6277E"/>
    <w:rsid w:val="00E64205"/>
    <w:rsid w:val="00E708A9"/>
    <w:rsid w:val="00E71A0E"/>
    <w:rsid w:val="00E74A75"/>
    <w:rsid w:val="00E74B23"/>
    <w:rsid w:val="00E74FAC"/>
    <w:rsid w:val="00E75E6E"/>
    <w:rsid w:val="00E764CC"/>
    <w:rsid w:val="00E7776F"/>
    <w:rsid w:val="00E77A2E"/>
    <w:rsid w:val="00E77BE0"/>
    <w:rsid w:val="00E810E7"/>
    <w:rsid w:val="00E85151"/>
    <w:rsid w:val="00E86D02"/>
    <w:rsid w:val="00E86FF1"/>
    <w:rsid w:val="00E90130"/>
    <w:rsid w:val="00E9074C"/>
    <w:rsid w:val="00E90783"/>
    <w:rsid w:val="00E9186A"/>
    <w:rsid w:val="00E942C8"/>
    <w:rsid w:val="00E965C3"/>
    <w:rsid w:val="00EA67C9"/>
    <w:rsid w:val="00EA6BBB"/>
    <w:rsid w:val="00EA7877"/>
    <w:rsid w:val="00EB1277"/>
    <w:rsid w:val="00EB2E2E"/>
    <w:rsid w:val="00EB2E8F"/>
    <w:rsid w:val="00EB3083"/>
    <w:rsid w:val="00EB42F7"/>
    <w:rsid w:val="00EB4896"/>
    <w:rsid w:val="00EB4CA0"/>
    <w:rsid w:val="00EB5DCB"/>
    <w:rsid w:val="00EB77F2"/>
    <w:rsid w:val="00EC21CD"/>
    <w:rsid w:val="00EC2ED0"/>
    <w:rsid w:val="00EC4AE2"/>
    <w:rsid w:val="00EC53D6"/>
    <w:rsid w:val="00EC5A45"/>
    <w:rsid w:val="00EC7191"/>
    <w:rsid w:val="00EC7B43"/>
    <w:rsid w:val="00ED1B95"/>
    <w:rsid w:val="00ED3688"/>
    <w:rsid w:val="00ED46DC"/>
    <w:rsid w:val="00ED55D5"/>
    <w:rsid w:val="00ED5EC8"/>
    <w:rsid w:val="00ED6076"/>
    <w:rsid w:val="00ED688B"/>
    <w:rsid w:val="00ED6FC2"/>
    <w:rsid w:val="00ED7F68"/>
    <w:rsid w:val="00EE18EA"/>
    <w:rsid w:val="00EE6702"/>
    <w:rsid w:val="00EE6992"/>
    <w:rsid w:val="00EE72F0"/>
    <w:rsid w:val="00EF0EF6"/>
    <w:rsid w:val="00EF3A6C"/>
    <w:rsid w:val="00EF49E9"/>
    <w:rsid w:val="00EF5ECB"/>
    <w:rsid w:val="00F008D5"/>
    <w:rsid w:val="00F01650"/>
    <w:rsid w:val="00F018D5"/>
    <w:rsid w:val="00F04DBD"/>
    <w:rsid w:val="00F04F6F"/>
    <w:rsid w:val="00F05B54"/>
    <w:rsid w:val="00F05D4B"/>
    <w:rsid w:val="00F144E9"/>
    <w:rsid w:val="00F14E2F"/>
    <w:rsid w:val="00F15F22"/>
    <w:rsid w:val="00F1627F"/>
    <w:rsid w:val="00F21D8C"/>
    <w:rsid w:val="00F22951"/>
    <w:rsid w:val="00F22BA7"/>
    <w:rsid w:val="00F26523"/>
    <w:rsid w:val="00F312D7"/>
    <w:rsid w:val="00F31F96"/>
    <w:rsid w:val="00F35B02"/>
    <w:rsid w:val="00F4520C"/>
    <w:rsid w:val="00F45BB7"/>
    <w:rsid w:val="00F51818"/>
    <w:rsid w:val="00F52003"/>
    <w:rsid w:val="00F5253E"/>
    <w:rsid w:val="00F533C0"/>
    <w:rsid w:val="00F533D1"/>
    <w:rsid w:val="00F54F70"/>
    <w:rsid w:val="00F54FE8"/>
    <w:rsid w:val="00F57EB1"/>
    <w:rsid w:val="00F641CC"/>
    <w:rsid w:val="00F6585D"/>
    <w:rsid w:val="00F65875"/>
    <w:rsid w:val="00F66A33"/>
    <w:rsid w:val="00F67D88"/>
    <w:rsid w:val="00F76166"/>
    <w:rsid w:val="00F76280"/>
    <w:rsid w:val="00F77C3B"/>
    <w:rsid w:val="00F82709"/>
    <w:rsid w:val="00F909F6"/>
    <w:rsid w:val="00F91333"/>
    <w:rsid w:val="00F91960"/>
    <w:rsid w:val="00F93B12"/>
    <w:rsid w:val="00F94260"/>
    <w:rsid w:val="00F97231"/>
    <w:rsid w:val="00FA1194"/>
    <w:rsid w:val="00FA1945"/>
    <w:rsid w:val="00FA1999"/>
    <w:rsid w:val="00FA2D13"/>
    <w:rsid w:val="00FA3E69"/>
    <w:rsid w:val="00FA5965"/>
    <w:rsid w:val="00FA5A21"/>
    <w:rsid w:val="00FB00AC"/>
    <w:rsid w:val="00FB1651"/>
    <w:rsid w:val="00FB3739"/>
    <w:rsid w:val="00FB39DD"/>
    <w:rsid w:val="00FB3C04"/>
    <w:rsid w:val="00FB6288"/>
    <w:rsid w:val="00FC1ADF"/>
    <w:rsid w:val="00FC2120"/>
    <w:rsid w:val="00FC3496"/>
    <w:rsid w:val="00FC489B"/>
    <w:rsid w:val="00FD1796"/>
    <w:rsid w:val="00FD21D3"/>
    <w:rsid w:val="00FD34C6"/>
    <w:rsid w:val="00FD3632"/>
    <w:rsid w:val="00FD36CD"/>
    <w:rsid w:val="00FD74F7"/>
    <w:rsid w:val="00FE4056"/>
    <w:rsid w:val="00FE54D7"/>
    <w:rsid w:val="00FE7512"/>
    <w:rsid w:val="00FF01B9"/>
    <w:rsid w:val="00FF081C"/>
    <w:rsid w:val="00FF325B"/>
    <w:rsid w:val="00FF3F80"/>
    <w:rsid w:val="00FF6505"/>
    <w:rsid w:val="00FF66E3"/>
    <w:rsid w:val="00FF7E9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E6763"/>
    <w:pPr>
      <w:spacing w:after="200" w:line="276" w:lineRule="auto"/>
    </w:pPr>
    <w:rPr>
      <w:sz w:val="22"/>
      <w:szCs w:val="22"/>
      <w:lang w:val="cs-CZ"/>
    </w:rPr>
  </w:style>
  <w:style w:type="paragraph" w:styleId="Nadpis1">
    <w:name w:val="heading 1"/>
    <w:basedOn w:val="Normln"/>
    <w:next w:val="Normln"/>
    <w:link w:val="Nadpis1Char"/>
    <w:qFormat/>
    <w:rsid w:val="00921483"/>
    <w:pPr>
      <w:keepNext/>
      <w:numPr>
        <w:numId w:val="1"/>
      </w:numPr>
      <w:suppressAutoHyphens/>
      <w:spacing w:before="240" w:after="60" w:line="360" w:lineRule="auto"/>
      <w:outlineLvl w:val="0"/>
    </w:pPr>
    <w:rPr>
      <w:rFonts w:ascii="Times New Roman" w:eastAsia="Times New Roman" w:hAnsi="Times New Roman"/>
      <w:bCs/>
      <w:kern w:val="1"/>
      <w:sz w:val="28"/>
      <w:szCs w:val="32"/>
      <w:lang w:eastAsia="ar-SA"/>
    </w:rPr>
  </w:style>
  <w:style w:type="paragraph" w:styleId="Nadpis2">
    <w:name w:val="heading 2"/>
    <w:basedOn w:val="Normln"/>
    <w:next w:val="Normln"/>
    <w:link w:val="Nadpis2Char"/>
    <w:uiPriority w:val="9"/>
    <w:unhideWhenUsed/>
    <w:qFormat/>
    <w:rsid w:val="00A46504"/>
    <w:pPr>
      <w:keepNext/>
      <w:spacing w:before="240" w:after="60" w:line="360" w:lineRule="auto"/>
      <w:outlineLvl w:val="1"/>
    </w:pPr>
    <w:rPr>
      <w:rFonts w:ascii="Times New Roman" w:eastAsia="Times New Roman" w:hAnsi="Times New Roman"/>
      <w:bCs/>
      <w:iCs/>
      <w:sz w:val="24"/>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921483"/>
    <w:rPr>
      <w:rFonts w:ascii="Times New Roman" w:eastAsia="Times New Roman" w:hAnsi="Times New Roman"/>
      <w:bCs/>
      <w:kern w:val="1"/>
      <w:sz w:val="28"/>
      <w:szCs w:val="32"/>
      <w:lang w:val="cs-CZ" w:eastAsia="ar-SA"/>
    </w:rPr>
  </w:style>
  <w:style w:type="character" w:styleId="Hypertextovodkaz">
    <w:name w:val="Hyperlink"/>
    <w:uiPriority w:val="99"/>
    <w:unhideWhenUsed/>
    <w:rsid w:val="004C3D71"/>
    <w:rPr>
      <w:color w:val="0000FF"/>
      <w:u w:val="single"/>
    </w:rPr>
  </w:style>
  <w:style w:type="character" w:styleId="Odkaznakoment">
    <w:name w:val="annotation reference"/>
    <w:uiPriority w:val="99"/>
    <w:semiHidden/>
    <w:unhideWhenUsed/>
    <w:rsid w:val="00F57EB1"/>
    <w:rPr>
      <w:sz w:val="16"/>
      <w:szCs w:val="16"/>
    </w:rPr>
  </w:style>
  <w:style w:type="paragraph" w:styleId="Textkomente">
    <w:name w:val="annotation text"/>
    <w:basedOn w:val="Normln"/>
    <w:link w:val="TextkomenteChar"/>
    <w:uiPriority w:val="99"/>
    <w:semiHidden/>
    <w:unhideWhenUsed/>
    <w:rsid w:val="00F57EB1"/>
    <w:rPr>
      <w:sz w:val="20"/>
      <w:szCs w:val="20"/>
      <w:lang/>
    </w:rPr>
  </w:style>
  <w:style w:type="character" w:customStyle="1" w:styleId="TextkomenteChar">
    <w:name w:val="Text komentáře Char"/>
    <w:link w:val="Textkomente"/>
    <w:uiPriority w:val="99"/>
    <w:semiHidden/>
    <w:rsid w:val="00F57EB1"/>
    <w:rPr>
      <w:lang w:eastAsia="en-US"/>
    </w:rPr>
  </w:style>
  <w:style w:type="paragraph" w:styleId="Pedmtkomente">
    <w:name w:val="annotation subject"/>
    <w:basedOn w:val="Textkomente"/>
    <w:next w:val="Textkomente"/>
    <w:link w:val="PedmtkomenteChar"/>
    <w:uiPriority w:val="99"/>
    <w:semiHidden/>
    <w:unhideWhenUsed/>
    <w:rsid w:val="00F57EB1"/>
    <w:rPr>
      <w:b/>
      <w:bCs/>
    </w:rPr>
  </w:style>
  <w:style w:type="character" w:customStyle="1" w:styleId="PedmtkomenteChar">
    <w:name w:val="Předmět komentáře Char"/>
    <w:link w:val="Pedmtkomente"/>
    <w:uiPriority w:val="99"/>
    <w:semiHidden/>
    <w:rsid w:val="00F57EB1"/>
    <w:rPr>
      <w:b/>
      <w:bCs/>
      <w:lang w:eastAsia="en-US"/>
    </w:rPr>
  </w:style>
  <w:style w:type="paragraph" w:styleId="Textbubliny">
    <w:name w:val="Balloon Text"/>
    <w:basedOn w:val="Normln"/>
    <w:link w:val="TextbublinyChar"/>
    <w:uiPriority w:val="99"/>
    <w:semiHidden/>
    <w:unhideWhenUsed/>
    <w:rsid w:val="00F57EB1"/>
    <w:pPr>
      <w:spacing w:after="0" w:line="240" w:lineRule="auto"/>
    </w:pPr>
    <w:rPr>
      <w:rFonts w:ascii="Tahoma" w:hAnsi="Tahoma"/>
      <w:sz w:val="16"/>
      <w:szCs w:val="16"/>
      <w:lang/>
    </w:rPr>
  </w:style>
  <w:style w:type="character" w:customStyle="1" w:styleId="TextbublinyChar">
    <w:name w:val="Text bubliny Char"/>
    <w:link w:val="Textbubliny"/>
    <w:uiPriority w:val="99"/>
    <w:semiHidden/>
    <w:rsid w:val="00F57EB1"/>
    <w:rPr>
      <w:rFonts w:ascii="Tahoma" w:hAnsi="Tahoma" w:cs="Tahoma"/>
      <w:sz w:val="16"/>
      <w:szCs w:val="16"/>
      <w:lang w:eastAsia="en-US"/>
    </w:rPr>
  </w:style>
  <w:style w:type="paragraph" w:styleId="Normlnweb">
    <w:name w:val="Normal (Web)"/>
    <w:basedOn w:val="Normln"/>
    <w:uiPriority w:val="99"/>
    <w:unhideWhenUsed/>
    <w:rsid w:val="008C71EE"/>
    <w:pPr>
      <w:spacing w:before="100" w:beforeAutospacing="1" w:after="100" w:afterAutospacing="1" w:line="240" w:lineRule="auto"/>
    </w:pPr>
    <w:rPr>
      <w:rFonts w:ascii="Times New Roman" w:eastAsia="Times New Roman" w:hAnsi="Times New Roman"/>
      <w:sz w:val="24"/>
      <w:szCs w:val="24"/>
      <w:lang w:eastAsia="cs-CZ"/>
    </w:rPr>
  </w:style>
  <w:style w:type="paragraph" w:styleId="Nadpisobsahu">
    <w:name w:val="TOC Heading"/>
    <w:basedOn w:val="Nadpis1"/>
    <w:next w:val="Normln"/>
    <w:uiPriority w:val="39"/>
    <w:semiHidden/>
    <w:unhideWhenUsed/>
    <w:qFormat/>
    <w:rsid w:val="00A46504"/>
    <w:pPr>
      <w:keepLines/>
      <w:numPr>
        <w:numId w:val="0"/>
      </w:numPr>
      <w:suppressAutoHyphens w:val="0"/>
      <w:spacing w:before="480" w:after="0" w:line="276" w:lineRule="auto"/>
      <w:outlineLvl w:val="9"/>
    </w:pPr>
    <w:rPr>
      <w:rFonts w:ascii="Cambria" w:hAnsi="Cambria"/>
      <w:b/>
      <w:color w:val="365F91"/>
      <w:kern w:val="0"/>
      <w:szCs w:val="28"/>
      <w:lang w:eastAsia="en-US"/>
    </w:rPr>
  </w:style>
  <w:style w:type="paragraph" w:styleId="Obsah1">
    <w:name w:val="toc 1"/>
    <w:basedOn w:val="Normln"/>
    <w:next w:val="Normln"/>
    <w:autoRedefine/>
    <w:uiPriority w:val="39"/>
    <w:unhideWhenUsed/>
    <w:rsid w:val="00A46504"/>
  </w:style>
  <w:style w:type="character" w:customStyle="1" w:styleId="Nadpis2Char">
    <w:name w:val="Nadpis 2 Char"/>
    <w:link w:val="Nadpis2"/>
    <w:uiPriority w:val="9"/>
    <w:rsid w:val="00A46504"/>
    <w:rPr>
      <w:rFonts w:ascii="Times New Roman" w:eastAsia="Times New Roman" w:hAnsi="Times New Roman" w:cs="Times New Roman"/>
      <w:bCs/>
      <w:iCs/>
      <w:sz w:val="24"/>
      <w:szCs w:val="28"/>
      <w:lang w:val="cs-CZ" w:eastAsia="en-US"/>
    </w:rPr>
  </w:style>
  <w:style w:type="paragraph" w:styleId="Obsah2">
    <w:name w:val="toc 2"/>
    <w:basedOn w:val="Normln"/>
    <w:next w:val="Normln"/>
    <w:autoRedefine/>
    <w:uiPriority w:val="39"/>
    <w:unhideWhenUsed/>
    <w:rsid w:val="00321998"/>
    <w:pPr>
      <w:ind w:left="220"/>
    </w:pPr>
  </w:style>
  <w:style w:type="paragraph" w:styleId="Bezmezer">
    <w:name w:val="No Spacing"/>
    <w:link w:val="BezmezerChar"/>
    <w:uiPriority w:val="1"/>
    <w:qFormat/>
    <w:rsid w:val="00125A2E"/>
    <w:rPr>
      <w:rFonts w:eastAsia="Times New Roman"/>
      <w:sz w:val="22"/>
      <w:szCs w:val="22"/>
      <w:lang w:val="cs-CZ"/>
    </w:rPr>
  </w:style>
  <w:style w:type="character" w:customStyle="1" w:styleId="BezmezerChar">
    <w:name w:val="Bez mezer Char"/>
    <w:link w:val="Bezmezer"/>
    <w:uiPriority w:val="1"/>
    <w:rsid w:val="00125A2E"/>
    <w:rPr>
      <w:rFonts w:eastAsia="Times New Roman"/>
      <w:sz w:val="22"/>
      <w:szCs w:val="22"/>
      <w:lang w:val="cs-CZ" w:eastAsia="en-US" w:bidi="ar-SA"/>
    </w:rPr>
  </w:style>
  <w:style w:type="paragraph" w:styleId="Zhlav">
    <w:name w:val="header"/>
    <w:basedOn w:val="Normln"/>
    <w:link w:val="ZhlavChar"/>
    <w:uiPriority w:val="99"/>
    <w:unhideWhenUsed/>
    <w:rsid w:val="00BB1FA0"/>
    <w:pPr>
      <w:tabs>
        <w:tab w:val="center" w:pos="4536"/>
        <w:tab w:val="right" w:pos="9072"/>
      </w:tabs>
      <w:spacing w:after="0" w:line="240" w:lineRule="auto"/>
    </w:pPr>
  </w:style>
  <w:style w:type="character" w:customStyle="1" w:styleId="ZhlavChar">
    <w:name w:val="Záhlaví Char"/>
    <w:link w:val="Zhlav"/>
    <w:uiPriority w:val="99"/>
    <w:rsid w:val="00BB1FA0"/>
    <w:rPr>
      <w:sz w:val="22"/>
      <w:szCs w:val="22"/>
      <w:lang w:val="cs-CZ" w:eastAsia="en-US"/>
    </w:rPr>
  </w:style>
  <w:style w:type="paragraph" w:styleId="Zpat">
    <w:name w:val="footer"/>
    <w:basedOn w:val="Normln"/>
    <w:link w:val="ZpatChar"/>
    <w:uiPriority w:val="99"/>
    <w:unhideWhenUsed/>
    <w:rsid w:val="00BB1FA0"/>
    <w:pPr>
      <w:tabs>
        <w:tab w:val="center" w:pos="4536"/>
        <w:tab w:val="right" w:pos="9072"/>
      </w:tabs>
      <w:spacing w:after="0" w:line="240" w:lineRule="auto"/>
    </w:pPr>
  </w:style>
  <w:style w:type="character" w:customStyle="1" w:styleId="ZpatChar">
    <w:name w:val="Zápatí Char"/>
    <w:link w:val="Zpat"/>
    <w:uiPriority w:val="99"/>
    <w:rsid w:val="00BB1FA0"/>
    <w:rPr>
      <w:sz w:val="22"/>
      <w:szCs w:val="22"/>
      <w:lang w:val="cs-CZ" w:eastAsia="en-US"/>
    </w:rPr>
  </w:style>
  <w:style w:type="character" w:styleId="Zstupntext">
    <w:name w:val="Placeholder Text"/>
    <w:uiPriority w:val="99"/>
    <w:semiHidden/>
    <w:rsid w:val="00DD0AFA"/>
    <w:rPr>
      <w:color w:val="808080"/>
    </w:rPr>
  </w:style>
  <w:style w:type="character" w:styleId="slodku">
    <w:name w:val="line number"/>
    <w:basedOn w:val="Standardnpsmoodstavce"/>
    <w:uiPriority w:val="99"/>
    <w:semiHidden/>
    <w:unhideWhenUsed/>
    <w:rsid w:val="009E2C34"/>
  </w:style>
  <w:style w:type="paragraph" w:styleId="Revize">
    <w:name w:val="Revision"/>
    <w:hidden/>
    <w:uiPriority w:val="99"/>
    <w:semiHidden/>
    <w:rsid w:val="005D0A19"/>
    <w:rPr>
      <w:sz w:val="22"/>
      <w:szCs w:val="22"/>
      <w:lang w:val="cs-CZ"/>
    </w:rPr>
  </w:style>
</w:styles>
</file>

<file path=word/webSettings.xml><?xml version="1.0" encoding="utf-8"?>
<w:webSettings xmlns:r="http://schemas.openxmlformats.org/officeDocument/2006/relationships" xmlns:w="http://schemas.openxmlformats.org/wordprocessingml/2006/main">
  <w:divs>
    <w:div w:id="192033624">
      <w:bodyDiv w:val="1"/>
      <w:marLeft w:val="0"/>
      <w:marRight w:val="0"/>
      <w:marTop w:val="0"/>
      <w:marBottom w:val="0"/>
      <w:divBdr>
        <w:top w:val="none" w:sz="0" w:space="0" w:color="auto"/>
        <w:left w:val="none" w:sz="0" w:space="0" w:color="auto"/>
        <w:bottom w:val="none" w:sz="0" w:space="0" w:color="auto"/>
        <w:right w:val="none" w:sz="0" w:space="0" w:color="auto"/>
      </w:divBdr>
    </w:div>
    <w:div w:id="492338987">
      <w:bodyDiv w:val="1"/>
      <w:marLeft w:val="0"/>
      <w:marRight w:val="0"/>
      <w:marTop w:val="0"/>
      <w:marBottom w:val="0"/>
      <w:divBdr>
        <w:top w:val="none" w:sz="0" w:space="0" w:color="auto"/>
        <w:left w:val="none" w:sz="0" w:space="0" w:color="auto"/>
        <w:bottom w:val="none" w:sz="0" w:space="0" w:color="auto"/>
        <w:right w:val="none" w:sz="0" w:space="0" w:color="auto"/>
      </w:divBdr>
    </w:div>
    <w:div w:id="1199666023">
      <w:bodyDiv w:val="1"/>
      <w:marLeft w:val="0"/>
      <w:marRight w:val="0"/>
      <w:marTop w:val="0"/>
      <w:marBottom w:val="0"/>
      <w:divBdr>
        <w:top w:val="none" w:sz="0" w:space="0" w:color="auto"/>
        <w:left w:val="none" w:sz="0" w:space="0" w:color="auto"/>
        <w:bottom w:val="none" w:sz="0" w:space="0" w:color="auto"/>
        <w:right w:val="none" w:sz="0" w:space="0" w:color="auto"/>
      </w:divBdr>
      <w:divsChild>
        <w:div w:id="238488205">
          <w:marLeft w:val="0"/>
          <w:marRight w:val="0"/>
          <w:marTop w:val="0"/>
          <w:marBottom w:val="0"/>
          <w:divBdr>
            <w:top w:val="none" w:sz="0" w:space="0" w:color="auto"/>
            <w:left w:val="none" w:sz="0" w:space="0" w:color="auto"/>
            <w:bottom w:val="none" w:sz="0" w:space="0" w:color="auto"/>
            <w:right w:val="none" w:sz="0" w:space="0" w:color="auto"/>
          </w:divBdr>
          <w:divsChild>
            <w:div w:id="1005353534">
              <w:marLeft w:val="0"/>
              <w:marRight w:val="0"/>
              <w:marTop w:val="0"/>
              <w:marBottom w:val="0"/>
              <w:divBdr>
                <w:top w:val="none" w:sz="0" w:space="0" w:color="auto"/>
                <w:left w:val="none" w:sz="0" w:space="0" w:color="auto"/>
                <w:bottom w:val="none" w:sz="0" w:space="0" w:color="auto"/>
                <w:right w:val="none" w:sz="0" w:space="0" w:color="auto"/>
              </w:divBdr>
              <w:divsChild>
                <w:div w:id="1583566957">
                  <w:marLeft w:val="0"/>
                  <w:marRight w:val="0"/>
                  <w:marTop w:val="0"/>
                  <w:marBottom w:val="0"/>
                  <w:divBdr>
                    <w:top w:val="none" w:sz="0" w:space="0" w:color="auto"/>
                    <w:left w:val="none" w:sz="0" w:space="0" w:color="auto"/>
                    <w:bottom w:val="none" w:sz="0" w:space="0" w:color="auto"/>
                    <w:right w:val="none" w:sz="0" w:space="0" w:color="auto"/>
                  </w:divBdr>
                  <w:divsChild>
                    <w:div w:id="1214654388">
                      <w:marLeft w:val="0"/>
                      <w:marRight w:val="0"/>
                      <w:marTop w:val="0"/>
                      <w:marBottom w:val="0"/>
                      <w:divBdr>
                        <w:top w:val="none" w:sz="0" w:space="0" w:color="auto"/>
                        <w:left w:val="none" w:sz="0" w:space="0" w:color="auto"/>
                        <w:bottom w:val="none" w:sz="0" w:space="0" w:color="auto"/>
                        <w:right w:val="none" w:sz="0" w:space="0" w:color="auto"/>
                      </w:divBdr>
                      <w:divsChild>
                        <w:div w:id="1948074425">
                          <w:marLeft w:val="0"/>
                          <w:marRight w:val="0"/>
                          <w:marTop w:val="0"/>
                          <w:marBottom w:val="0"/>
                          <w:divBdr>
                            <w:top w:val="none" w:sz="0" w:space="0" w:color="auto"/>
                            <w:left w:val="none" w:sz="0" w:space="0" w:color="auto"/>
                            <w:bottom w:val="none" w:sz="0" w:space="0" w:color="auto"/>
                            <w:right w:val="none" w:sz="0" w:space="0" w:color="auto"/>
                          </w:divBdr>
                          <w:divsChild>
                            <w:div w:id="1132940077">
                              <w:marLeft w:val="0"/>
                              <w:marRight w:val="0"/>
                              <w:marTop w:val="0"/>
                              <w:marBottom w:val="0"/>
                              <w:divBdr>
                                <w:top w:val="none" w:sz="0" w:space="0" w:color="auto"/>
                                <w:left w:val="none" w:sz="0" w:space="0" w:color="auto"/>
                                <w:bottom w:val="none" w:sz="0" w:space="0" w:color="auto"/>
                                <w:right w:val="none" w:sz="0" w:space="0" w:color="auto"/>
                              </w:divBdr>
                              <w:divsChild>
                                <w:div w:id="1748765917">
                                  <w:marLeft w:val="0"/>
                                  <w:marRight w:val="0"/>
                                  <w:marTop w:val="0"/>
                                  <w:marBottom w:val="0"/>
                                  <w:divBdr>
                                    <w:top w:val="none" w:sz="0" w:space="0" w:color="auto"/>
                                    <w:left w:val="none" w:sz="0" w:space="0" w:color="auto"/>
                                    <w:bottom w:val="none" w:sz="0" w:space="0" w:color="auto"/>
                                    <w:right w:val="none" w:sz="0" w:space="0" w:color="auto"/>
                                  </w:divBdr>
                                  <w:divsChild>
                                    <w:div w:id="228999139">
                                      <w:marLeft w:val="0"/>
                                      <w:marRight w:val="0"/>
                                      <w:marTop w:val="0"/>
                                      <w:marBottom w:val="0"/>
                                      <w:divBdr>
                                        <w:top w:val="none" w:sz="0" w:space="0" w:color="auto"/>
                                        <w:left w:val="none" w:sz="0" w:space="0" w:color="auto"/>
                                        <w:bottom w:val="none" w:sz="0" w:space="0" w:color="auto"/>
                                        <w:right w:val="none" w:sz="0" w:space="0" w:color="auto"/>
                                      </w:divBdr>
                                      <w:divsChild>
                                        <w:div w:id="1281379319">
                                          <w:marLeft w:val="0"/>
                                          <w:marRight w:val="0"/>
                                          <w:marTop w:val="0"/>
                                          <w:marBottom w:val="0"/>
                                          <w:divBdr>
                                            <w:top w:val="none" w:sz="0" w:space="0" w:color="auto"/>
                                            <w:left w:val="none" w:sz="0" w:space="0" w:color="auto"/>
                                            <w:bottom w:val="none" w:sz="0" w:space="0" w:color="auto"/>
                                            <w:right w:val="none" w:sz="0" w:space="0" w:color="auto"/>
                                          </w:divBdr>
                                          <w:divsChild>
                                            <w:div w:id="1671789044">
                                              <w:marLeft w:val="0"/>
                                              <w:marRight w:val="0"/>
                                              <w:marTop w:val="0"/>
                                              <w:marBottom w:val="0"/>
                                              <w:divBdr>
                                                <w:top w:val="none" w:sz="0" w:space="0" w:color="auto"/>
                                                <w:left w:val="none" w:sz="0" w:space="0" w:color="auto"/>
                                                <w:bottom w:val="none" w:sz="0" w:space="0" w:color="auto"/>
                                                <w:right w:val="none" w:sz="0" w:space="0" w:color="auto"/>
                                              </w:divBdr>
                                              <w:divsChild>
                                                <w:div w:id="409304608">
                                                  <w:marLeft w:val="0"/>
                                                  <w:marRight w:val="0"/>
                                                  <w:marTop w:val="0"/>
                                                  <w:marBottom w:val="0"/>
                                                  <w:divBdr>
                                                    <w:top w:val="none" w:sz="0" w:space="0" w:color="auto"/>
                                                    <w:left w:val="none" w:sz="0" w:space="0" w:color="auto"/>
                                                    <w:bottom w:val="none" w:sz="0" w:space="0" w:color="auto"/>
                                                    <w:right w:val="none" w:sz="0" w:space="0" w:color="auto"/>
                                                  </w:divBdr>
                                                  <w:divsChild>
                                                    <w:div w:id="949778696">
                                                      <w:marLeft w:val="0"/>
                                                      <w:marRight w:val="0"/>
                                                      <w:marTop w:val="0"/>
                                                      <w:marBottom w:val="0"/>
                                                      <w:divBdr>
                                                        <w:top w:val="none" w:sz="0" w:space="0" w:color="auto"/>
                                                        <w:left w:val="none" w:sz="0" w:space="0" w:color="auto"/>
                                                        <w:bottom w:val="none" w:sz="0" w:space="0" w:color="auto"/>
                                                        <w:right w:val="none" w:sz="0" w:space="0" w:color="auto"/>
                                                      </w:divBdr>
                                                      <w:divsChild>
                                                        <w:div w:id="273488528">
                                                          <w:marLeft w:val="0"/>
                                                          <w:marRight w:val="0"/>
                                                          <w:marTop w:val="0"/>
                                                          <w:marBottom w:val="0"/>
                                                          <w:divBdr>
                                                            <w:top w:val="none" w:sz="0" w:space="0" w:color="auto"/>
                                                            <w:left w:val="none" w:sz="0" w:space="0" w:color="auto"/>
                                                            <w:bottom w:val="none" w:sz="0" w:space="0" w:color="auto"/>
                                                            <w:right w:val="none" w:sz="0" w:space="0" w:color="auto"/>
                                                          </w:divBdr>
                                                          <w:divsChild>
                                                            <w:div w:id="725564106">
                                                              <w:marLeft w:val="0"/>
                                                              <w:marRight w:val="0"/>
                                                              <w:marTop w:val="0"/>
                                                              <w:marBottom w:val="0"/>
                                                              <w:divBdr>
                                                                <w:top w:val="none" w:sz="0" w:space="0" w:color="auto"/>
                                                                <w:left w:val="none" w:sz="0" w:space="0" w:color="auto"/>
                                                                <w:bottom w:val="none" w:sz="0" w:space="0" w:color="auto"/>
                                                                <w:right w:val="none" w:sz="0" w:space="0" w:color="auto"/>
                                                              </w:divBdr>
                                                              <w:divsChild>
                                                                <w:div w:id="1134719190">
                                                                  <w:marLeft w:val="0"/>
                                                                  <w:marRight w:val="0"/>
                                                                  <w:marTop w:val="0"/>
                                                                  <w:marBottom w:val="0"/>
                                                                  <w:divBdr>
                                                                    <w:top w:val="none" w:sz="0" w:space="0" w:color="auto"/>
                                                                    <w:left w:val="none" w:sz="0" w:space="0" w:color="auto"/>
                                                                    <w:bottom w:val="none" w:sz="0" w:space="0" w:color="auto"/>
                                                                    <w:right w:val="none" w:sz="0" w:space="0" w:color="auto"/>
                                                                  </w:divBdr>
                                                                  <w:divsChild>
                                                                    <w:div w:id="1619217914">
                                                                      <w:marLeft w:val="0"/>
                                                                      <w:marRight w:val="0"/>
                                                                      <w:marTop w:val="0"/>
                                                                      <w:marBottom w:val="0"/>
                                                                      <w:divBdr>
                                                                        <w:top w:val="none" w:sz="0" w:space="0" w:color="auto"/>
                                                                        <w:left w:val="none" w:sz="0" w:space="0" w:color="auto"/>
                                                                        <w:bottom w:val="none" w:sz="0" w:space="0" w:color="auto"/>
                                                                        <w:right w:val="none" w:sz="0" w:space="0" w:color="auto"/>
                                                                      </w:divBdr>
                                                                      <w:divsChild>
                                                                        <w:div w:id="596326188">
                                                                          <w:marLeft w:val="0"/>
                                                                          <w:marRight w:val="0"/>
                                                                          <w:marTop w:val="0"/>
                                                                          <w:marBottom w:val="0"/>
                                                                          <w:divBdr>
                                                                            <w:top w:val="none" w:sz="0" w:space="0" w:color="auto"/>
                                                                            <w:left w:val="none" w:sz="0" w:space="0" w:color="auto"/>
                                                                            <w:bottom w:val="none" w:sz="0" w:space="0" w:color="auto"/>
                                                                            <w:right w:val="none" w:sz="0" w:space="0" w:color="auto"/>
                                                                          </w:divBdr>
                                                                          <w:divsChild>
                                                                            <w:div w:id="151216902">
                                                                              <w:marLeft w:val="0"/>
                                                                              <w:marRight w:val="0"/>
                                                                              <w:marTop w:val="0"/>
                                                                              <w:marBottom w:val="0"/>
                                                                              <w:divBdr>
                                                                                <w:top w:val="none" w:sz="0" w:space="0" w:color="auto"/>
                                                                                <w:left w:val="none" w:sz="0" w:space="0" w:color="auto"/>
                                                                                <w:bottom w:val="none" w:sz="0" w:space="0" w:color="auto"/>
                                                                                <w:right w:val="none" w:sz="0" w:space="0" w:color="auto"/>
                                                                              </w:divBdr>
                                                                              <w:divsChild>
                                                                                <w:div w:id="1726441001">
                                                                                  <w:marLeft w:val="0"/>
                                                                                  <w:marRight w:val="0"/>
                                                                                  <w:marTop w:val="0"/>
                                                                                  <w:marBottom w:val="0"/>
                                                                                  <w:divBdr>
                                                                                    <w:top w:val="none" w:sz="0" w:space="0" w:color="auto"/>
                                                                                    <w:left w:val="none" w:sz="0" w:space="0" w:color="auto"/>
                                                                                    <w:bottom w:val="none" w:sz="0" w:space="0" w:color="auto"/>
                                                                                    <w:right w:val="none" w:sz="0" w:space="0" w:color="auto"/>
                                                                                  </w:divBdr>
                                                                                  <w:divsChild>
                                                                                    <w:div w:id="1474912381">
                                                                                      <w:marLeft w:val="0"/>
                                                                                      <w:marRight w:val="0"/>
                                                                                      <w:marTop w:val="0"/>
                                                                                      <w:marBottom w:val="0"/>
                                                                                      <w:divBdr>
                                                                                        <w:top w:val="none" w:sz="0" w:space="0" w:color="auto"/>
                                                                                        <w:left w:val="none" w:sz="0" w:space="0" w:color="auto"/>
                                                                                        <w:bottom w:val="none" w:sz="0" w:space="0" w:color="auto"/>
                                                                                        <w:right w:val="none" w:sz="0" w:space="0" w:color="auto"/>
                                                                                      </w:divBdr>
                                                                                      <w:divsChild>
                                                                                        <w:div w:id="1012223385">
                                                                                          <w:marLeft w:val="0"/>
                                                                                          <w:marRight w:val="0"/>
                                                                                          <w:marTop w:val="0"/>
                                                                                          <w:marBottom w:val="0"/>
                                                                                          <w:divBdr>
                                                                                            <w:top w:val="none" w:sz="0" w:space="0" w:color="auto"/>
                                                                                            <w:left w:val="none" w:sz="0" w:space="0" w:color="auto"/>
                                                                                            <w:bottom w:val="none" w:sz="0" w:space="0" w:color="auto"/>
                                                                                            <w:right w:val="none" w:sz="0" w:space="0" w:color="auto"/>
                                                                                          </w:divBdr>
                                                                                          <w:divsChild>
                                                                                            <w:div w:id="1953241036">
                                                                                              <w:marLeft w:val="0"/>
                                                                                              <w:marRight w:val="0"/>
                                                                                              <w:marTop w:val="0"/>
                                                                                              <w:marBottom w:val="0"/>
                                                                                              <w:divBdr>
                                                                                                <w:top w:val="none" w:sz="0" w:space="0" w:color="auto"/>
                                                                                                <w:left w:val="none" w:sz="0" w:space="0" w:color="auto"/>
                                                                                                <w:bottom w:val="none" w:sz="0" w:space="0" w:color="auto"/>
                                                                                                <w:right w:val="none" w:sz="0" w:space="0" w:color="auto"/>
                                                                                              </w:divBdr>
                                                                                              <w:divsChild>
                                                                                                <w:div w:id="388577491">
                                                                                                  <w:marLeft w:val="0"/>
                                                                                                  <w:marRight w:val="0"/>
                                                                                                  <w:marTop w:val="0"/>
                                                                                                  <w:marBottom w:val="0"/>
                                                                                                  <w:divBdr>
                                                                                                    <w:top w:val="none" w:sz="0" w:space="0" w:color="auto"/>
                                                                                                    <w:left w:val="none" w:sz="0" w:space="0" w:color="auto"/>
                                                                                                    <w:bottom w:val="none" w:sz="0" w:space="0" w:color="auto"/>
                                                                                                    <w:right w:val="none" w:sz="0" w:space="0" w:color="auto"/>
                                                                                                  </w:divBdr>
                                                                                                  <w:divsChild>
                                                                                                    <w:div w:id="1359545315">
                                                                                                      <w:marLeft w:val="0"/>
                                                                                                      <w:marRight w:val="0"/>
                                                                                                      <w:marTop w:val="0"/>
                                                                                                      <w:marBottom w:val="0"/>
                                                                                                      <w:divBdr>
                                                                                                        <w:top w:val="none" w:sz="0" w:space="0" w:color="auto"/>
                                                                                                        <w:left w:val="none" w:sz="0" w:space="0" w:color="auto"/>
                                                                                                        <w:bottom w:val="none" w:sz="0" w:space="0" w:color="auto"/>
                                                                                                        <w:right w:val="none" w:sz="0" w:space="0" w:color="auto"/>
                                                                                                      </w:divBdr>
                                                                                                      <w:divsChild>
                                                                                                        <w:div w:id="853152690">
                                                                                                          <w:marLeft w:val="0"/>
                                                                                                          <w:marRight w:val="0"/>
                                                                                                          <w:marTop w:val="0"/>
                                                                                                          <w:marBottom w:val="0"/>
                                                                                                          <w:divBdr>
                                                                                                            <w:top w:val="none" w:sz="0" w:space="0" w:color="auto"/>
                                                                                                            <w:left w:val="none" w:sz="0" w:space="0" w:color="auto"/>
                                                                                                            <w:bottom w:val="none" w:sz="0" w:space="0" w:color="auto"/>
                                                                                                            <w:right w:val="none" w:sz="0" w:space="0" w:color="auto"/>
                                                                                                          </w:divBdr>
                                                                                                          <w:divsChild>
                                                                                                            <w:div w:id="20590243">
                                                                                                              <w:marLeft w:val="0"/>
                                                                                                              <w:marRight w:val="0"/>
                                                                                                              <w:marTop w:val="0"/>
                                                                                                              <w:marBottom w:val="0"/>
                                                                                                              <w:divBdr>
                                                                                                                <w:top w:val="none" w:sz="0" w:space="0" w:color="auto"/>
                                                                                                                <w:left w:val="none" w:sz="0" w:space="0" w:color="auto"/>
                                                                                                                <w:bottom w:val="none" w:sz="0" w:space="0" w:color="auto"/>
                                                                                                                <w:right w:val="none" w:sz="0" w:space="0" w:color="auto"/>
                                                                                                              </w:divBdr>
                                                                                                              <w:divsChild>
                                                                                                                <w:div w:id="1200893645">
                                                                                                                  <w:marLeft w:val="0"/>
                                                                                                                  <w:marRight w:val="0"/>
                                                                                                                  <w:marTop w:val="0"/>
                                                                                                                  <w:marBottom w:val="0"/>
                                                                                                                  <w:divBdr>
                                                                                                                    <w:top w:val="none" w:sz="0" w:space="0" w:color="auto"/>
                                                                                                                    <w:left w:val="none" w:sz="0" w:space="0" w:color="auto"/>
                                                                                                                    <w:bottom w:val="none" w:sz="0" w:space="0" w:color="auto"/>
                                                                                                                    <w:right w:val="none" w:sz="0" w:space="0" w:color="auto"/>
                                                                                                                  </w:divBdr>
                                                                                                                  <w:divsChild>
                                                                                                                    <w:div w:id="1666321005">
                                                                                                                      <w:marLeft w:val="0"/>
                                                                                                                      <w:marRight w:val="0"/>
                                                                                                                      <w:marTop w:val="0"/>
                                                                                                                      <w:marBottom w:val="0"/>
                                                                                                                      <w:divBdr>
                                                                                                                        <w:top w:val="none" w:sz="0" w:space="0" w:color="auto"/>
                                                                                                                        <w:left w:val="none" w:sz="0" w:space="0" w:color="auto"/>
                                                                                                                        <w:bottom w:val="none" w:sz="0" w:space="0" w:color="auto"/>
                                                                                                                        <w:right w:val="none" w:sz="0" w:space="0" w:color="auto"/>
                                                                                                                      </w:divBdr>
                                                                                                                      <w:divsChild>
                                                                                                                        <w:div w:id="1298610525">
                                                                                                                          <w:marLeft w:val="0"/>
                                                                                                                          <w:marRight w:val="0"/>
                                                                                                                          <w:marTop w:val="0"/>
                                                                                                                          <w:marBottom w:val="0"/>
                                                                                                                          <w:divBdr>
                                                                                                                            <w:top w:val="none" w:sz="0" w:space="0" w:color="auto"/>
                                                                                                                            <w:left w:val="none" w:sz="0" w:space="0" w:color="auto"/>
                                                                                                                            <w:bottom w:val="none" w:sz="0" w:space="0" w:color="auto"/>
                                                                                                                            <w:right w:val="none" w:sz="0" w:space="0" w:color="auto"/>
                                                                                                                          </w:divBdr>
                                                                                                                          <w:divsChild>
                                                                                                                            <w:div w:id="156531783">
                                                                                                                              <w:marLeft w:val="0"/>
                                                                                                                              <w:marRight w:val="0"/>
                                                                                                                              <w:marTop w:val="0"/>
                                                                                                                              <w:marBottom w:val="0"/>
                                                                                                                              <w:divBdr>
                                                                                                                                <w:top w:val="none" w:sz="0" w:space="0" w:color="auto"/>
                                                                                                                                <w:left w:val="none" w:sz="0" w:space="0" w:color="auto"/>
                                                                                                                                <w:bottom w:val="none" w:sz="0" w:space="0" w:color="auto"/>
                                                                                                                                <w:right w:val="none" w:sz="0" w:space="0" w:color="auto"/>
                                                                                                                              </w:divBdr>
                                                                                                                              <w:divsChild>
                                                                                                                                <w:div w:id="943002058">
                                                                                                                                  <w:marLeft w:val="0"/>
                                                                                                                                  <w:marRight w:val="0"/>
                                                                                                                                  <w:marTop w:val="0"/>
                                                                                                                                  <w:marBottom w:val="0"/>
                                                                                                                                  <w:divBdr>
                                                                                                                                    <w:top w:val="none" w:sz="0" w:space="0" w:color="auto"/>
                                                                                                                                    <w:left w:val="none" w:sz="0" w:space="0" w:color="auto"/>
                                                                                                                                    <w:bottom w:val="none" w:sz="0" w:space="0" w:color="auto"/>
                                                                                                                                    <w:right w:val="none" w:sz="0" w:space="0" w:color="auto"/>
                                                                                                                                  </w:divBdr>
                                                                                                                                  <w:divsChild>
                                                                                                                                    <w:div w:id="907769420">
                                                                                                                                      <w:marLeft w:val="0"/>
                                                                                                                                      <w:marRight w:val="0"/>
                                                                                                                                      <w:marTop w:val="0"/>
                                                                                                                                      <w:marBottom w:val="0"/>
                                                                                                                                      <w:divBdr>
                                                                                                                                        <w:top w:val="none" w:sz="0" w:space="0" w:color="auto"/>
                                                                                                                                        <w:left w:val="none" w:sz="0" w:space="0" w:color="auto"/>
                                                                                                                                        <w:bottom w:val="none" w:sz="0" w:space="0" w:color="auto"/>
                                                                                                                                        <w:right w:val="none" w:sz="0" w:space="0" w:color="auto"/>
                                                                                                                                      </w:divBdr>
                                                                                                                                      <w:divsChild>
                                                                                                                                        <w:div w:id="1552034329">
                                                                                                                                          <w:marLeft w:val="0"/>
                                                                                                                                          <w:marRight w:val="0"/>
                                                                                                                                          <w:marTop w:val="0"/>
                                                                                                                                          <w:marBottom w:val="0"/>
                                                                                                                                          <w:divBdr>
                                                                                                                                            <w:top w:val="none" w:sz="0" w:space="0" w:color="auto"/>
                                                                                                                                            <w:left w:val="none" w:sz="0" w:space="0" w:color="auto"/>
                                                                                                                                            <w:bottom w:val="none" w:sz="0" w:space="0" w:color="auto"/>
                                                                                                                                            <w:right w:val="none" w:sz="0" w:space="0" w:color="auto"/>
                                                                                                                                          </w:divBdr>
                                                                                                                                          <w:divsChild>
                                                                                                                                            <w:div w:id="559947477">
                                                                                                                                              <w:marLeft w:val="0"/>
                                                                                                                                              <w:marRight w:val="0"/>
                                                                                                                                              <w:marTop w:val="0"/>
                                                                                                                                              <w:marBottom w:val="0"/>
                                                                                                                                              <w:divBdr>
                                                                                                                                                <w:top w:val="none" w:sz="0" w:space="0" w:color="auto"/>
                                                                                                                                                <w:left w:val="none" w:sz="0" w:space="0" w:color="auto"/>
                                                                                                                                                <w:bottom w:val="none" w:sz="0" w:space="0" w:color="auto"/>
                                                                                                                                                <w:right w:val="none" w:sz="0" w:space="0" w:color="auto"/>
                                                                                                                                              </w:divBdr>
                                                                                                                                              <w:divsChild>
                                                                                                                                                <w:div w:id="1834487336">
                                                                                                                                                  <w:marLeft w:val="0"/>
                                                                                                                                                  <w:marRight w:val="0"/>
                                                                                                                                                  <w:marTop w:val="0"/>
                                                                                                                                                  <w:marBottom w:val="0"/>
                                                                                                                                                  <w:divBdr>
                                                                                                                                                    <w:top w:val="none" w:sz="0" w:space="0" w:color="auto"/>
                                                                                                                                                    <w:left w:val="none" w:sz="0" w:space="0" w:color="auto"/>
                                                                                                                                                    <w:bottom w:val="none" w:sz="0" w:space="0" w:color="auto"/>
                                                                                                                                                    <w:right w:val="none" w:sz="0" w:space="0" w:color="auto"/>
                                                                                                                                                  </w:divBdr>
                                                                                                                                                  <w:divsChild>
                                                                                                                                                    <w:div w:id="1044673330">
                                                                                                                                                      <w:marLeft w:val="0"/>
                                                                                                                                                      <w:marRight w:val="0"/>
                                                                                                                                                      <w:marTop w:val="0"/>
                                                                                                                                                      <w:marBottom w:val="0"/>
                                                                                                                                                      <w:divBdr>
                                                                                                                                                        <w:top w:val="none" w:sz="0" w:space="0" w:color="auto"/>
                                                                                                                                                        <w:left w:val="none" w:sz="0" w:space="0" w:color="auto"/>
                                                                                                                                                        <w:bottom w:val="none" w:sz="0" w:space="0" w:color="auto"/>
                                                                                                                                                        <w:right w:val="none" w:sz="0" w:space="0" w:color="auto"/>
                                                                                                                                                      </w:divBdr>
                                                                                                                                                      <w:divsChild>
                                                                                                                                                        <w:div w:id="1266842193">
                                                                                                                                                          <w:marLeft w:val="0"/>
                                                                                                                                                          <w:marRight w:val="0"/>
                                                                                                                                                          <w:marTop w:val="0"/>
                                                                                                                                                          <w:marBottom w:val="0"/>
                                                                                                                                                          <w:divBdr>
                                                                                                                                                            <w:top w:val="none" w:sz="0" w:space="0" w:color="auto"/>
                                                                                                                                                            <w:left w:val="none" w:sz="0" w:space="0" w:color="auto"/>
                                                                                                                                                            <w:bottom w:val="none" w:sz="0" w:space="0" w:color="auto"/>
                                                                                                                                                            <w:right w:val="none" w:sz="0" w:space="0" w:color="auto"/>
                                                                                                                                                          </w:divBdr>
                                                                                                                                                          <w:divsChild>
                                                                                                                                                            <w:div w:id="890076271">
                                                                                                                                                              <w:marLeft w:val="0"/>
                                                                                                                                                              <w:marRight w:val="0"/>
                                                                                                                                                              <w:marTop w:val="0"/>
                                                                                                                                                              <w:marBottom w:val="0"/>
                                                                                                                                                              <w:divBdr>
                                                                                                                                                                <w:top w:val="none" w:sz="0" w:space="0" w:color="auto"/>
                                                                                                                                                                <w:left w:val="none" w:sz="0" w:space="0" w:color="auto"/>
                                                                                                                                                                <w:bottom w:val="none" w:sz="0" w:space="0" w:color="auto"/>
                                                                                                                                                                <w:right w:val="none" w:sz="0" w:space="0" w:color="auto"/>
                                                                                                                                                              </w:divBdr>
                                                                                                                                                              <w:divsChild>
                                                                                                                                                                <w:div w:id="1996909731">
                                                                                                                                                                  <w:marLeft w:val="0"/>
                                                                                                                                                                  <w:marRight w:val="0"/>
                                                                                                                                                                  <w:marTop w:val="0"/>
                                                                                                                                                                  <w:marBottom w:val="0"/>
                                                                                                                                                                  <w:divBdr>
                                                                                                                                                                    <w:top w:val="none" w:sz="0" w:space="0" w:color="auto"/>
                                                                                                                                                                    <w:left w:val="none" w:sz="0" w:space="0" w:color="auto"/>
                                                                                                                                                                    <w:bottom w:val="none" w:sz="0" w:space="0" w:color="auto"/>
                                                                                                                                                                    <w:right w:val="none" w:sz="0" w:space="0" w:color="auto"/>
                                                                                                                                                                  </w:divBdr>
                                                                                                                                                                  <w:divsChild>
                                                                                                                                                                    <w:div w:id="2062823155">
                                                                                                                                                                      <w:marLeft w:val="0"/>
                                                                                                                                                                      <w:marRight w:val="0"/>
                                                                                                                                                                      <w:marTop w:val="0"/>
                                                                                                                                                                      <w:marBottom w:val="0"/>
                                                                                                                                                                      <w:divBdr>
                                                                                                                                                                        <w:top w:val="none" w:sz="0" w:space="0" w:color="auto"/>
                                                                                                                                                                        <w:left w:val="none" w:sz="0" w:space="0" w:color="auto"/>
                                                                                                                                                                        <w:bottom w:val="none" w:sz="0" w:space="0" w:color="auto"/>
                                                                                                                                                                        <w:right w:val="none" w:sz="0" w:space="0" w:color="auto"/>
                                                                                                                                                                      </w:divBdr>
                                                                                                                                                                      <w:divsChild>
                                                                                                                                                                        <w:div w:id="75785556">
                                                                                                                                                                          <w:marLeft w:val="0"/>
                                                                                                                                                                          <w:marRight w:val="0"/>
                                                                                                                                                                          <w:marTop w:val="0"/>
                                                                                                                                                                          <w:marBottom w:val="0"/>
                                                                                                                                                                          <w:divBdr>
                                                                                                                                                                            <w:top w:val="none" w:sz="0" w:space="0" w:color="auto"/>
                                                                                                                                                                            <w:left w:val="none" w:sz="0" w:space="0" w:color="auto"/>
                                                                                                                                                                            <w:bottom w:val="none" w:sz="0" w:space="0" w:color="auto"/>
                                                                                                                                                                            <w:right w:val="none" w:sz="0" w:space="0" w:color="auto"/>
                                                                                                                                                                          </w:divBdr>
                                                                                                                                                                          <w:divsChild>
                                                                                                                                                                            <w:div w:id="548886386">
                                                                                                                                                                              <w:marLeft w:val="0"/>
                                                                                                                                                                              <w:marRight w:val="0"/>
                                                                                                                                                                              <w:marTop w:val="0"/>
                                                                                                                                                                              <w:marBottom w:val="0"/>
                                                                                                                                                                              <w:divBdr>
                                                                                                                                                                                <w:top w:val="none" w:sz="0" w:space="0" w:color="auto"/>
                                                                                                                                                                                <w:left w:val="none" w:sz="0" w:space="0" w:color="auto"/>
                                                                                                                                                                                <w:bottom w:val="none" w:sz="0" w:space="0" w:color="auto"/>
                                                                                                                                                                                <w:right w:val="none" w:sz="0" w:space="0" w:color="auto"/>
                                                                                                                                                                              </w:divBdr>
                                                                                                                                                                              <w:divsChild>
                                                                                                                                                                                <w:div w:id="1055664924">
                                                                                                                                                                                  <w:marLeft w:val="0"/>
                                                                                                                                                                                  <w:marRight w:val="0"/>
                                                                                                                                                                                  <w:marTop w:val="0"/>
                                                                                                                                                                                  <w:marBottom w:val="0"/>
                                                                                                                                                                                  <w:divBdr>
                                                                                                                                                                                    <w:top w:val="none" w:sz="0" w:space="0" w:color="auto"/>
                                                                                                                                                                                    <w:left w:val="none" w:sz="0" w:space="0" w:color="auto"/>
                                                                                                                                                                                    <w:bottom w:val="none" w:sz="0" w:space="0" w:color="auto"/>
                                                                                                                                                                                    <w:right w:val="none" w:sz="0" w:space="0" w:color="auto"/>
                                                                                                                                                                                  </w:divBdr>
                                                                                                                                                                                  <w:divsChild>
                                                                                                                                                                                    <w:div w:id="554008464">
                                                                                                                                                                                      <w:marLeft w:val="0"/>
                                                                                                                                                                                      <w:marRight w:val="0"/>
                                                                                                                                                                                      <w:marTop w:val="0"/>
                                                                                                                                                                                      <w:marBottom w:val="0"/>
                                                                                                                                                                                      <w:divBdr>
                                                                                                                                                                                        <w:top w:val="none" w:sz="0" w:space="0" w:color="auto"/>
                                                                                                                                                                                        <w:left w:val="none" w:sz="0" w:space="0" w:color="auto"/>
                                                                                                                                                                                        <w:bottom w:val="none" w:sz="0" w:space="0" w:color="auto"/>
                                                                                                                                                                                        <w:right w:val="none" w:sz="0" w:space="0" w:color="auto"/>
                                                                                                                                                                                      </w:divBdr>
                                                                                                                                                                                      <w:divsChild>
                                                                                                                                                                                        <w:div w:id="48848416">
                                                                                                                                                                                          <w:marLeft w:val="0"/>
                                                                                                                                                                                          <w:marRight w:val="0"/>
                                                                                                                                                                                          <w:marTop w:val="0"/>
                                                                                                                                                                                          <w:marBottom w:val="0"/>
                                                                                                                                                                                          <w:divBdr>
                                                                                                                                                                                            <w:top w:val="none" w:sz="0" w:space="0" w:color="auto"/>
                                                                                                                                                                                            <w:left w:val="none" w:sz="0" w:space="0" w:color="auto"/>
                                                                                                                                                                                            <w:bottom w:val="none" w:sz="0" w:space="0" w:color="auto"/>
                                                                                                                                                                                            <w:right w:val="none" w:sz="0" w:space="0" w:color="auto"/>
                                                                                                                                                                                          </w:divBdr>
                                                                                                                                                                                          <w:divsChild>
                                                                                                                                                                                            <w:div w:id="544413788">
                                                                                                                                                                                              <w:marLeft w:val="0"/>
                                                                                                                                                                                              <w:marRight w:val="0"/>
                                                                                                                                                                                              <w:marTop w:val="0"/>
                                                                                                                                                                                              <w:marBottom w:val="0"/>
                                                                                                                                                                                              <w:divBdr>
                                                                                                                                                                                                <w:top w:val="none" w:sz="0" w:space="0" w:color="auto"/>
                                                                                                                                                                                                <w:left w:val="none" w:sz="0" w:space="0" w:color="auto"/>
                                                                                                                                                                                                <w:bottom w:val="none" w:sz="0" w:space="0" w:color="auto"/>
                                                                                                                                                                                                <w:right w:val="none" w:sz="0" w:space="0" w:color="auto"/>
                                                                                                                                                                                              </w:divBdr>
                                                                                                                                                                                              <w:divsChild>
                                                                                                                                                                                                <w:div w:id="1065762986">
                                                                                                                                                                                                  <w:marLeft w:val="0"/>
                                                                                                                                                                                                  <w:marRight w:val="0"/>
                                                                                                                                                                                                  <w:marTop w:val="0"/>
                                                                                                                                                                                                  <w:marBottom w:val="0"/>
                                                                                                                                                                                                  <w:divBdr>
                                                                                                                                                                                                    <w:top w:val="none" w:sz="0" w:space="0" w:color="auto"/>
                                                                                                                                                                                                    <w:left w:val="none" w:sz="0" w:space="0" w:color="auto"/>
                                                                                                                                                                                                    <w:bottom w:val="none" w:sz="0" w:space="0" w:color="auto"/>
                                                                                                                                                                                                    <w:right w:val="none" w:sz="0" w:space="0" w:color="auto"/>
                                                                                                                                                                                                  </w:divBdr>
                                                                                                                                                                                                  <w:divsChild>
                                                                                                                                                                                                    <w:div w:id="279799702">
                                                                                                                                                                                                      <w:marLeft w:val="0"/>
                                                                                                                                                                                                      <w:marRight w:val="0"/>
                                                                                                                                                                                                      <w:marTop w:val="0"/>
                                                                                                                                                                                                      <w:marBottom w:val="0"/>
                                                                                                                                                                                                      <w:divBdr>
                                                                                                                                                                                                        <w:top w:val="none" w:sz="0" w:space="0" w:color="auto"/>
                                                                                                                                                                                                        <w:left w:val="none" w:sz="0" w:space="0" w:color="auto"/>
                                                                                                                                                                                                        <w:bottom w:val="none" w:sz="0" w:space="0" w:color="auto"/>
                                                                                                                                                                                                        <w:right w:val="none" w:sz="0" w:space="0" w:color="auto"/>
                                                                                                                                                                                                      </w:divBdr>
                                                                                                                                                                                                      <w:divsChild>
                                                                                                                                                                                                        <w:div w:id="544680058">
                                                                                                                                                                                                          <w:marLeft w:val="0"/>
                                                                                                                                                                                                          <w:marRight w:val="0"/>
                                                                                                                                                                                                          <w:marTop w:val="0"/>
                                                                                                                                                                                                          <w:marBottom w:val="0"/>
                                                                                                                                                                                                          <w:divBdr>
                                                                                                                                                                                                            <w:top w:val="none" w:sz="0" w:space="0" w:color="auto"/>
                                                                                                                                                                                                            <w:left w:val="none" w:sz="0" w:space="0" w:color="auto"/>
                                                                                                                                                                                                            <w:bottom w:val="none" w:sz="0" w:space="0" w:color="auto"/>
                                                                                                                                                                                                            <w:right w:val="none" w:sz="0" w:space="0" w:color="auto"/>
                                                                                                                                                                                                          </w:divBdr>
                                                                                                                                                                                                          <w:divsChild>
                                                                                                                                                                                                            <w:div w:id="522019505">
                                                                                                                                                                                                              <w:marLeft w:val="0"/>
                                                                                                                                                                                                              <w:marRight w:val="0"/>
                                                                                                                                                                                                              <w:marTop w:val="0"/>
                                                                                                                                                                                                              <w:marBottom w:val="0"/>
                                                                                                                                                                                                              <w:divBdr>
                                                                                                                                                                                                                <w:top w:val="none" w:sz="0" w:space="0" w:color="auto"/>
                                                                                                                                                                                                                <w:left w:val="none" w:sz="0" w:space="0" w:color="auto"/>
                                                                                                                                                                                                                <w:bottom w:val="none" w:sz="0" w:space="0" w:color="auto"/>
                                                                                                                                                                                                                <w:right w:val="none" w:sz="0" w:space="0" w:color="auto"/>
                                                                                                                                                                                                              </w:divBdr>
                                                                                                                                                                                                              <w:divsChild>
                                                                                                                                                                                                                <w:div w:id="1042943649">
                                                                                                                                                                                                                  <w:marLeft w:val="0"/>
                                                                                                                                                                                                                  <w:marRight w:val="0"/>
                                                                                                                                                                                                                  <w:marTop w:val="0"/>
                                                                                                                                                                                                                  <w:marBottom w:val="0"/>
                                                                                                                                                                                                                  <w:divBdr>
                                                                                                                                                                                                                    <w:top w:val="none" w:sz="0" w:space="0" w:color="auto"/>
                                                                                                                                                                                                                    <w:left w:val="none" w:sz="0" w:space="0" w:color="auto"/>
                                                                                                                                                                                                                    <w:bottom w:val="none" w:sz="0" w:space="0" w:color="auto"/>
                                                                                                                                                                                                                    <w:right w:val="none" w:sz="0" w:space="0" w:color="auto"/>
                                                                                                                                                                                                                  </w:divBdr>
                                                                                                                                                                                                                  <w:divsChild>
                                                                                                                                                                                                                    <w:div w:id="881096092">
                                                                                                                                                                                                                      <w:marLeft w:val="0"/>
                                                                                                                                                                                                                      <w:marRight w:val="0"/>
                                                                                                                                                                                                                      <w:marTop w:val="0"/>
                                                                                                                                                                                                                      <w:marBottom w:val="0"/>
                                                                                                                                                                                                                      <w:divBdr>
                                                                                                                                                                                                                        <w:top w:val="none" w:sz="0" w:space="0" w:color="auto"/>
                                                                                                                                                                                                                        <w:left w:val="none" w:sz="0" w:space="0" w:color="auto"/>
                                                                                                                                                                                                                        <w:bottom w:val="none" w:sz="0" w:space="0" w:color="auto"/>
                                                                                                                                                                                                                        <w:right w:val="none" w:sz="0" w:space="0" w:color="auto"/>
                                                                                                                                                                                                                      </w:divBdr>
                                                                                                                                                                                                                      <w:divsChild>
                                                                                                                                                                                                                        <w:div w:id="918561034">
                                                                                                                                                                                                                          <w:marLeft w:val="0"/>
                                                                                                                                                                                                                          <w:marRight w:val="0"/>
                                                                                                                                                                                                                          <w:marTop w:val="0"/>
                                                                                                                                                                                                                          <w:marBottom w:val="0"/>
                                                                                                                                                                                                                          <w:divBdr>
                                                                                                                                                                                                                            <w:top w:val="none" w:sz="0" w:space="0" w:color="auto"/>
                                                                                                                                                                                                                            <w:left w:val="none" w:sz="0" w:space="0" w:color="auto"/>
                                                                                                                                                                                                                            <w:bottom w:val="none" w:sz="0" w:space="0" w:color="auto"/>
                                                                                                                                                                                                                            <w:right w:val="none" w:sz="0" w:space="0" w:color="auto"/>
                                                                                                                                                                                                                          </w:divBdr>
                                                                                                                                                                                                                          <w:divsChild>
                                                                                                                                                                                                                            <w:div w:id="123551106">
                                                                                                                                                                                                                              <w:marLeft w:val="0"/>
                                                                                                                                                                                                                              <w:marRight w:val="0"/>
                                                                                                                                                                                                                              <w:marTop w:val="0"/>
                                                                                                                                                                                                                              <w:marBottom w:val="0"/>
                                                                                                                                                                                                                              <w:divBdr>
                                                                                                                                                                                                                                <w:top w:val="none" w:sz="0" w:space="0" w:color="auto"/>
                                                                                                                                                                                                                                <w:left w:val="none" w:sz="0" w:space="0" w:color="auto"/>
                                                                                                                                                                                                                                <w:bottom w:val="none" w:sz="0" w:space="0" w:color="auto"/>
                                                                                                                                                                                                                                <w:right w:val="none" w:sz="0" w:space="0" w:color="auto"/>
                                                                                                                                                                                                                              </w:divBdr>
                                                                                                                                                                                                                              <w:divsChild>
                                                                                                                                                                                                                                <w:div w:id="1554000259">
                                                                                                                                                                                                                                  <w:marLeft w:val="0"/>
                                                                                                                                                                                                                                  <w:marRight w:val="0"/>
                                                                                                                                                                                                                                  <w:marTop w:val="0"/>
                                                                                                                                                                                                                                  <w:marBottom w:val="0"/>
                                                                                                                                                                                                                                  <w:divBdr>
                                                                                                                                                                                                                                    <w:top w:val="none" w:sz="0" w:space="0" w:color="auto"/>
                                                                                                                                                                                                                                    <w:left w:val="none" w:sz="0" w:space="0" w:color="auto"/>
                                                                                                                                                                                                                                    <w:bottom w:val="none" w:sz="0" w:space="0" w:color="auto"/>
                                                                                                                                                                                                                                    <w:right w:val="none" w:sz="0" w:space="0" w:color="auto"/>
                                                                                                                                                                                                                                  </w:divBdr>
                                                                                                                                                                                                                                  <w:divsChild>
                                                                                                                                                                                                                                    <w:div w:id="440614464">
                                                                                                                                                                                                                                      <w:marLeft w:val="0"/>
                                                                                                                                                                                                                                      <w:marRight w:val="0"/>
                                                                                                                                                                                                                                      <w:marTop w:val="0"/>
                                                                                                                                                                                                                                      <w:marBottom w:val="0"/>
                                                                                                                                                                                                                                      <w:divBdr>
                                                                                                                                                                                                                                        <w:top w:val="none" w:sz="0" w:space="0" w:color="auto"/>
                                                                                                                                                                                                                                        <w:left w:val="none" w:sz="0" w:space="0" w:color="auto"/>
                                                                                                                                                                                                                                        <w:bottom w:val="none" w:sz="0" w:space="0" w:color="auto"/>
                                                                                                                                                                                                                                        <w:right w:val="none" w:sz="0" w:space="0" w:color="auto"/>
                                                                                                                                                                                                                                      </w:divBdr>
                                                                                                                                                                                                                                      <w:divsChild>
                                                                                                                                                                                                                                        <w:div w:id="864057118">
                                                                                                                                                                                                                                          <w:marLeft w:val="0"/>
                                                                                                                                                                                                                                          <w:marRight w:val="0"/>
                                                                                                                                                                                                                                          <w:marTop w:val="0"/>
                                                                                                                                                                                                                                          <w:marBottom w:val="0"/>
                                                                                                                                                                                                                                          <w:divBdr>
                                                                                                                                                                                                                                            <w:top w:val="none" w:sz="0" w:space="0" w:color="auto"/>
                                                                                                                                                                                                                                            <w:left w:val="none" w:sz="0" w:space="0" w:color="auto"/>
                                                                                                                                                                                                                                            <w:bottom w:val="none" w:sz="0" w:space="0" w:color="auto"/>
                                                                                                                                                                                                                                            <w:right w:val="none" w:sz="0" w:space="0" w:color="auto"/>
                                                                                                                                                                                                                                          </w:divBdr>
                                                                                                                                                                                                                                          <w:divsChild>
                                                                                                                                                                                                                                            <w:div w:id="1258757833">
                                                                                                                                                                                                                                              <w:marLeft w:val="0"/>
                                                                                                                                                                                                                                              <w:marRight w:val="0"/>
                                                                                                                                                                                                                                              <w:marTop w:val="0"/>
                                                                                                                                                                                                                                              <w:marBottom w:val="0"/>
                                                                                                                                                                                                                                              <w:divBdr>
                                                                                                                                                                                                                                                <w:top w:val="none" w:sz="0" w:space="0" w:color="auto"/>
                                                                                                                                                                                                                                                <w:left w:val="none" w:sz="0" w:space="0" w:color="auto"/>
                                                                                                                                                                                                                                                <w:bottom w:val="none" w:sz="0" w:space="0" w:color="auto"/>
                                                                                                                                                                                                                                                <w:right w:val="none" w:sz="0" w:space="0" w:color="auto"/>
                                                                                                                                                                                                                                              </w:divBdr>
                                                                                                                                                                                                                                              <w:divsChild>
                                                                                                                                                                                                                                                <w:div w:id="1181239244">
                                                                                                                                                                                                                                                  <w:marLeft w:val="0"/>
                                                                                                                                                                                                                                                  <w:marRight w:val="0"/>
                                                                                                                                                                                                                                                  <w:marTop w:val="0"/>
                                                                                                                                                                                                                                                  <w:marBottom w:val="0"/>
                                                                                                                                                                                                                                                  <w:divBdr>
                                                                                                                                                                                                                                                    <w:top w:val="none" w:sz="0" w:space="0" w:color="auto"/>
                                                                                                                                                                                                                                                    <w:left w:val="none" w:sz="0" w:space="0" w:color="auto"/>
                                                                                                                                                                                                                                                    <w:bottom w:val="none" w:sz="0" w:space="0" w:color="auto"/>
                                                                                                                                                                                                                                                    <w:right w:val="none" w:sz="0" w:space="0" w:color="auto"/>
                                                                                                                                                                                                                                                  </w:divBdr>
                                                                                                                                                                                                                                                  <w:divsChild>
                                                                                                                                                                                                                                                    <w:div w:id="1320112559">
                                                                                                                                                                                                                                                      <w:marLeft w:val="0"/>
                                                                                                                                                                                                                                                      <w:marRight w:val="0"/>
                                                                                                                                                                                                                                                      <w:marTop w:val="0"/>
                                                                                                                                                                                                                                                      <w:marBottom w:val="0"/>
                                                                                                                                                                                                                                                      <w:divBdr>
                                                                                                                                                                                                                                                        <w:top w:val="none" w:sz="0" w:space="0" w:color="auto"/>
                                                                                                                                                                                                                                                        <w:left w:val="none" w:sz="0" w:space="0" w:color="auto"/>
                                                                                                                                                                                                                                                        <w:bottom w:val="none" w:sz="0" w:space="0" w:color="auto"/>
                                                                                                                                                                                                                                                        <w:right w:val="none" w:sz="0" w:space="0" w:color="auto"/>
                                                                                                                                                                                                                                                      </w:divBdr>
                                                                                                                                                                                                                                                      <w:divsChild>
                                                                                                                                                                                                                                                        <w:div w:id="390544276">
                                                                                                                                                                                                                                                          <w:marLeft w:val="0"/>
                                                                                                                                                                                                                                                          <w:marRight w:val="0"/>
                                                                                                                                                                                                                                                          <w:marTop w:val="0"/>
                                                                                                                                                                                                                                                          <w:marBottom w:val="0"/>
                                                                                                                                                                                                                                                          <w:divBdr>
                                                                                                                                                                                                                                                            <w:top w:val="none" w:sz="0" w:space="0" w:color="auto"/>
                                                                                                                                                                                                                                                            <w:left w:val="none" w:sz="0" w:space="0" w:color="auto"/>
                                                                                                                                                                                                                                                            <w:bottom w:val="none" w:sz="0" w:space="0" w:color="auto"/>
                                                                                                                                                                                                                                                            <w:right w:val="none" w:sz="0" w:space="0" w:color="auto"/>
                                                                                                                                                                                                                                                          </w:divBdr>
                                                                                                                                                                                                                                                          <w:divsChild>
                                                                                                                                                                                                                                                            <w:div w:id="434058974">
                                                                                                                                                                                                                                                              <w:marLeft w:val="0"/>
                                                                                                                                                                                                                                                              <w:marRight w:val="0"/>
                                                                                                                                                                                                                                                              <w:marTop w:val="0"/>
                                                                                                                                                                                                                                                              <w:marBottom w:val="0"/>
                                                                                                                                                                                                                                                              <w:divBdr>
                                                                                                                                                                                                                                                                <w:top w:val="none" w:sz="0" w:space="0" w:color="auto"/>
                                                                                                                                                                                                                                                                <w:left w:val="none" w:sz="0" w:space="0" w:color="auto"/>
                                                                                                                                                                                                                                                                <w:bottom w:val="none" w:sz="0" w:space="0" w:color="auto"/>
                                                                                                                                                                                                                                                                <w:right w:val="none" w:sz="0" w:space="0" w:color="auto"/>
                                                                                                                                                                                                                                                              </w:divBdr>
                                                                                                                                                                                                                                                              <w:divsChild>
                                                                                                                                                                                                                                                                <w:div w:id="687171982">
                                                                                                                                                                                                                                                                  <w:marLeft w:val="0"/>
                                                                                                                                                                                                                                                                  <w:marRight w:val="0"/>
                                                                                                                                                                                                                                                                  <w:marTop w:val="0"/>
                                                                                                                                                                                                                                                                  <w:marBottom w:val="0"/>
                                                                                                                                                                                                                                                                  <w:divBdr>
                                                                                                                                                                                                                                                                    <w:top w:val="none" w:sz="0" w:space="0" w:color="auto"/>
                                                                                                                                                                                                                                                                    <w:left w:val="none" w:sz="0" w:space="0" w:color="auto"/>
                                                                                                                                                                                                                                                                    <w:bottom w:val="none" w:sz="0" w:space="0" w:color="auto"/>
                                                                                                                                                                                                                                                                    <w:right w:val="none" w:sz="0" w:space="0" w:color="auto"/>
                                                                                                                                                                                                                                                                  </w:divBdr>
                                                                                                                                                                                                                                                                  <w:divsChild>
                                                                                                                                                                                                                                                                    <w:div w:id="806976854">
                                                                                                                                                                                                                                                                      <w:marLeft w:val="0"/>
                                                                                                                                                                                                                                                                      <w:marRight w:val="0"/>
                                                                                                                                                                                                                                                                      <w:marTop w:val="0"/>
                                                                                                                                                                                                                                                                      <w:marBottom w:val="0"/>
                                                                                                                                                                                                                                                                      <w:divBdr>
                                                                                                                                                                                                                                                                        <w:top w:val="none" w:sz="0" w:space="0" w:color="auto"/>
                                                                                                                                                                                                                                                                        <w:left w:val="none" w:sz="0" w:space="0" w:color="auto"/>
                                                                                                                                                                                                                                                                        <w:bottom w:val="none" w:sz="0" w:space="0" w:color="auto"/>
                                                                                                                                                                                                                                                                        <w:right w:val="none" w:sz="0" w:space="0" w:color="auto"/>
                                                                                                                                                                                                                                                                      </w:divBdr>
                                                                                                                                                                                                                                                                      <w:divsChild>
                                                                                                                                                                                                                                                                        <w:div w:id="208804613">
                                                                                                                                                                                                                                                                          <w:marLeft w:val="0"/>
                                                                                                                                                                                                                                                                          <w:marRight w:val="0"/>
                                                                                                                                                                                                                                                                          <w:marTop w:val="0"/>
                                                                                                                                                                                                                                                                          <w:marBottom w:val="0"/>
                                                                                                                                                                                                                                                                          <w:divBdr>
                                                                                                                                                                                                                                                                            <w:top w:val="none" w:sz="0" w:space="0" w:color="auto"/>
                                                                                                                                                                                                                                                                            <w:left w:val="none" w:sz="0" w:space="0" w:color="auto"/>
                                                                                                                                                                                                                                                                            <w:bottom w:val="none" w:sz="0" w:space="0" w:color="auto"/>
                                                                                                                                                                                                                                                                            <w:right w:val="none" w:sz="0" w:space="0" w:color="auto"/>
                                                                                                                                                                                                                                                                          </w:divBdr>
                                                                                                                                                                                                                                                                          <w:divsChild>
                                                                                                                                                                                                                                                                            <w:div w:id="697123515">
                                                                                                                                                                                                                                                                              <w:marLeft w:val="0"/>
                                                                                                                                                                                                                                                                              <w:marRight w:val="0"/>
                                                                                                                                                                                                                                                                              <w:marTop w:val="0"/>
                                                                                                                                                                                                                                                                              <w:marBottom w:val="0"/>
                                                                                                                                                                                                                                                                              <w:divBdr>
                                                                                                                                                                                                                                                                                <w:top w:val="none" w:sz="0" w:space="0" w:color="auto"/>
                                                                                                                                                                                                                                                                                <w:left w:val="none" w:sz="0" w:space="0" w:color="auto"/>
                                                                                                                                                                                                                                                                                <w:bottom w:val="none" w:sz="0" w:space="0" w:color="auto"/>
                                                                                                                                                                                                                                                                                <w:right w:val="none" w:sz="0" w:space="0" w:color="auto"/>
                                                                                                                                                                                                                                                                              </w:divBdr>
                                                                                                                                                                                                                                                                              <w:divsChild>
                                                                                                                                                                                                                                                                                <w:div w:id="586691744">
                                                                                                                                                                                                                                                                                  <w:marLeft w:val="0"/>
                                                                                                                                                                                                                                                                                  <w:marRight w:val="0"/>
                                                                                                                                                                                                                                                                                  <w:marTop w:val="0"/>
                                                                                                                                                                                                                                                                                  <w:marBottom w:val="0"/>
                                                                                                                                                                                                                                                                                  <w:divBdr>
                                                                                                                                                                                                                                                                                    <w:top w:val="none" w:sz="0" w:space="0" w:color="auto"/>
                                                                                                                                                                                                                                                                                    <w:left w:val="none" w:sz="0" w:space="0" w:color="auto"/>
                                                                                                                                                                                                                                                                                    <w:bottom w:val="none" w:sz="0" w:space="0" w:color="auto"/>
                                                                                                                                                                                                                                                                                    <w:right w:val="none" w:sz="0" w:space="0" w:color="auto"/>
                                                                                                                                                                                                                                                                                  </w:divBdr>
                                                                                                                                                                                                                                                                                  <w:divsChild>
                                                                                                                                                                                                                                                                                    <w:div w:id="1504055257">
                                                                                                                                                                                                                                                                                      <w:marLeft w:val="0"/>
                                                                                                                                                                                                                                                                                      <w:marRight w:val="0"/>
                                                                                                                                                                                                                                                                                      <w:marTop w:val="0"/>
                                                                                                                                                                                                                                                                                      <w:marBottom w:val="0"/>
                                                                                                                                                                                                                                                                                      <w:divBdr>
                                                                                                                                                                                                                                                                                        <w:top w:val="none" w:sz="0" w:space="0" w:color="auto"/>
                                                                                                                                                                                                                                                                                        <w:left w:val="none" w:sz="0" w:space="0" w:color="auto"/>
                                                                                                                                                                                                                                                                                        <w:bottom w:val="none" w:sz="0" w:space="0" w:color="auto"/>
                                                                                                                                                                                                                                                                                        <w:right w:val="none" w:sz="0" w:space="0" w:color="auto"/>
                                                                                                                                                                                                                                                                                      </w:divBdr>
                                                                                                                                                                                                                                                                                      <w:divsChild>
                                                                                                                                                                                                                                                                                        <w:div w:id="1642882351">
                                                                                                                                                                                                                                                                                          <w:marLeft w:val="0"/>
                                                                                                                                                                                                                                                                                          <w:marRight w:val="0"/>
                                                                                                                                                                                                                                                                                          <w:marTop w:val="0"/>
                                                                                                                                                                                                                                                                                          <w:marBottom w:val="0"/>
                                                                                                                                                                                                                                                                                          <w:divBdr>
                                                                                                                                                                                                                                                                                            <w:top w:val="none" w:sz="0" w:space="0" w:color="auto"/>
                                                                                                                                                                                                                                                                                            <w:left w:val="none" w:sz="0" w:space="0" w:color="auto"/>
                                                                                                                                                                                                                                                                                            <w:bottom w:val="none" w:sz="0" w:space="0" w:color="auto"/>
                                                                                                                                                                                                                                                                                            <w:right w:val="none" w:sz="0" w:space="0" w:color="auto"/>
                                                                                                                                                                                                                                                                                          </w:divBdr>
                                                                                                                                                                                                                                                                                          <w:divsChild>
                                                                                                                                                                                                                                                                                            <w:div w:id="6725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385718">
      <w:bodyDiv w:val="1"/>
      <w:marLeft w:val="0"/>
      <w:marRight w:val="0"/>
      <w:marTop w:val="0"/>
      <w:marBottom w:val="0"/>
      <w:divBdr>
        <w:top w:val="none" w:sz="0" w:space="0" w:color="auto"/>
        <w:left w:val="none" w:sz="0" w:space="0" w:color="auto"/>
        <w:bottom w:val="none" w:sz="0" w:space="0" w:color="auto"/>
        <w:right w:val="none" w:sz="0" w:space="0" w:color="auto"/>
      </w:divBdr>
    </w:div>
    <w:div w:id="1604339116">
      <w:bodyDiv w:val="1"/>
      <w:marLeft w:val="0"/>
      <w:marRight w:val="0"/>
      <w:marTop w:val="0"/>
      <w:marBottom w:val="0"/>
      <w:divBdr>
        <w:top w:val="none" w:sz="0" w:space="0" w:color="auto"/>
        <w:left w:val="none" w:sz="0" w:space="0" w:color="auto"/>
        <w:bottom w:val="none" w:sz="0" w:space="0" w:color="auto"/>
        <w:right w:val="none" w:sz="0" w:space="0" w:color="auto"/>
      </w:divBdr>
      <w:divsChild>
        <w:div w:id="281231656">
          <w:marLeft w:val="0"/>
          <w:marRight w:val="0"/>
          <w:marTop w:val="0"/>
          <w:marBottom w:val="0"/>
          <w:divBdr>
            <w:top w:val="none" w:sz="0" w:space="0" w:color="auto"/>
            <w:left w:val="none" w:sz="0" w:space="0" w:color="auto"/>
            <w:bottom w:val="none" w:sz="0" w:space="0" w:color="auto"/>
            <w:right w:val="none" w:sz="0" w:space="0" w:color="auto"/>
          </w:divBdr>
          <w:divsChild>
            <w:div w:id="1462962569">
              <w:marLeft w:val="0"/>
              <w:marRight w:val="0"/>
              <w:marTop w:val="0"/>
              <w:marBottom w:val="0"/>
              <w:divBdr>
                <w:top w:val="none" w:sz="0" w:space="0" w:color="auto"/>
                <w:left w:val="none" w:sz="0" w:space="0" w:color="auto"/>
                <w:bottom w:val="none" w:sz="0" w:space="0" w:color="auto"/>
                <w:right w:val="none" w:sz="0" w:space="0" w:color="auto"/>
              </w:divBdr>
              <w:divsChild>
                <w:div w:id="806976738">
                  <w:marLeft w:val="0"/>
                  <w:marRight w:val="0"/>
                  <w:marTop w:val="0"/>
                  <w:marBottom w:val="0"/>
                  <w:divBdr>
                    <w:top w:val="none" w:sz="0" w:space="0" w:color="auto"/>
                    <w:left w:val="none" w:sz="0" w:space="0" w:color="auto"/>
                    <w:bottom w:val="none" w:sz="0" w:space="0" w:color="auto"/>
                    <w:right w:val="none" w:sz="0" w:space="0" w:color="auto"/>
                  </w:divBdr>
                  <w:divsChild>
                    <w:div w:id="148595410">
                      <w:marLeft w:val="0"/>
                      <w:marRight w:val="0"/>
                      <w:marTop w:val="0"/>
                      <w:marBottom w:val="0"/>
                      <w:divBdr>
                        <w:top w:val="none" w:sz="0" w:space="0" w:color="auto"/>
                        <w:left w:val="none" w:sz="0" w:space="0" w:color="auto"/>
                        <w:bottom w:val="none" w:sz="0" w:space="0" w:color="auto"/>
                        <w:right w:val="none" w:sz="0" w:space="0" w:color="auto"/>
                      </w:divBdr>
                      <w:divsChild>
                        <w:div w:id="833182853">
                          <w:marLeft w:val="0"/>
                          <w:marRight w:val="0"/>
                          <w:marTop w:val="0"/>
                          <w:marBottom w:val="0"/>
                          <w:divBdr>
                            <w:top w:val="none" w:sz="0" w:space="0" w:color="auto"/>
                            <w:left w:val="none" w:sz="0" w:space="0" w:color="auto"/>
                            <w:bottom w:val="none" w:sz="0" w:space="0" w:color="auto"/>
                            <w:right w:val="none" w:sz="0" w:space="0" w:color="auto"/>
                          </w:divBdr>
                          <w:divsChild>
                            <w:div w:id="446200877">
                              <w:marLeft w:val="0"/>
                              <w:marRight w:val="0"/>
                              <w:marTop w:val="0"/>
                              <w:marBottom w:val="0"/>
                              <w:divBdr>
                                <w:top w:val="none" w:sz="0" w:space="0" w:color="auto"/>
                                <w:left w:val="none" w:sz="0" w:space="0" w:color="auto"/>
                                <w:bottom w:val="none" w:sz="0" w:space="0" w:color="auto"/>
                                <w:right w:val="none" w:sz="0" w:space="0" w:color="auto"/>
                              </w:divBdr>
                              <w:divsChild>
                                <w:div w:id="15430584">
                                  <w:marLeft w:val="0"/>
                                  <w:marRight w:val="0"/>
                                  <w:marTop w:val="0"/>
                                  <w:marBottom w:val="0"/>
                                  <w:divBdr>
                                    <w:top w:val="none" w:sz="0" w:space="0" w:color="auto"/>
                                    <w:left w:val="none" w:sz="0" w:space="0" w:color="auto"/>
                                    <w:bottom w:val="none" w:sz="0" w:space="0" w:color="auto"/>
                                    <w:right w:val="none" w:sz="0" w:space="0" w:color="auto"/>
                                  </w:divBdr>
                                  <w:divsChild>
                                    <w:div w:id="608968683">
                                      <w:marLeft w:val="0"/>
                                      <w:marRight w:val="0"/>
                                      <w:marTop w:val="0"/>
                                      <w:marBottom w:val="0"/>
                                      <w:divBdr>
                                        <w:top w:val="none" w:sz="0" w:space="0" w:color="auto"/>
                                        <w:left w:val="none" w:sz="0" w:space="0" w:color="auto"/>
                                        <w:bottom w:val="none" w:sz="0" w:space="0" w:color="auto"/>
                                        <w:right w:val="none" w:sz="0" w:space="0" w:color="auto"/>
                                      </w:divBdr>
                                      <w:divsChild>
                                        <w:div w:id="2105883876">
                                          <w:marLeft w:val="0"/>
                                          <w:marRight w:val="0"/>
                                          <w:marTop w:val="0"/>
                                          <w:marBottom w:val="0"/>
                                          <w:divBdr>
                                            <w:top w:val="none" w:sz="0" w:space="0" w:color="auto"/>
                                            <w:left w:val="none" w:sz="0" w:space="0" w:color="auto"/>
                                            <w:bottom w:val="none" w:sz="0" w:space="0" w:color="auto"/>
                                            <w:right w:val="none" w:sz="0" w:space="0" w:color="auto"/>
                                          </w:divBdr>
                                          <w:divsChild>
                                            <w:div w:id="434059668">
                                              <w:marLeft w:val="0"/>
                                              <w:marRight w:val="0"/>
                                              <w:marTop w:val="0"/>
                                              <w:marBottom w:val="0"/>
                                              <w:divBdr>
                                                <w:top w:val="none" w:sz="0" w:space="0" w:color="auto"/>
                                                <w:left w:val="none" w:sz="0" w:space="0" w:color="auto"/>
                                                <w:bottom w:val="none" w:sz="0" w:space="0" w:color="auto"/>
                                                <w:right w:val="none" w:sz="0" w:space="0" w:color="auto"/>
                                              </w:divBdr>
                                              <w:divsChild>
                                                <w:div w:id="1259175786">
                                                  <w:marLeft w:val="0"/>
                                                  <w:marRight w:val="0"/>
                                                  <w:marTop w:val="0"/>
                                                  <w:marBottom w:val="0"/>
                                                  <w:divBdr>
                                                    <w:top w:val="none" w:sz="0" w:space="0" w:color="auto"/>
                                                    <w:left w:val="none" w:sz="0" w:space="0" w:color="auto"/>
                                                    <w:bottom w:val="none" w:sz="0" w:space="0" w:color="auto"/>
                                                    <w:right w:val="none" w:sz="0" w:space="0" w:color="auto"/>
                                                  </w:divBdr>
                                                  <w:divsChild>
                                                    <w:div w:id="1476532061">
                                                      <w:marLeft w:val="0"/>
                                                      <w:marRight w:val="0"/>
                                                      <w:marTop w:val="0"/>
                                                      <w:marBottom w:val="0"/>
                                                      <w:divBdr>
                                                        <w:top w:val="none" w:sz="0" w:space="0" w:color="auto"/>
                                                        <w:left w:val="none" w:sz="0" w:space="0" w:color="auto"/>
                                                        <w:bottom w:val="none" w:sz="0" w:space="0" w:color="auto"/>
                                                        <w:right w:val="none" w:sz="0" w:space="0" w:color="auto"/>
                                                      </w:divBdr>
                                                      <w:divsChild>
                                                        <w:div w:id="1144735347">
                                                          <w:marLeft w:val="0"/>
                                                          <w:marRight w:val="0"/>
                                                          <w:marTop w:val="0"/>
                                                          <w:marBottom w:val="0"/>
                                                          <w:divBdr>
                                                            <w:top w:val="none" w:sz="0" w:space="0" w:color="auto"/>
                                                            <w:left w:val="none" w:sz="0" w:space="0" w:color="auto"/>
                                                            <w:bottom w:val="none" w:sz="0" w:space="0" w:color="auto"/>
                                                            <w:right w:val="none" w:sz="0" w:space="0" w:color="auto"/>
                                                          </w:divBdr>
                                                          <w:divsChild>
                                                            <w:div w:id="1923106306">
                                                              <w:marLeft w:val="0"/>
                                                              <w:marRight w:val="0"/>
                                                              <w:marTop w:val="0"/>
                                                              <w:marBottom w:val="0"/>
                                                              <w:divBdr>
                                                                <w:top w:val="none" w:sz="0" w:space="0" w:color="auto"/>
                                                                <w:left w:val="none" w:sz="0" w:space="0" w:color="auto"/>
                                                                <w:bottom w:val="none" w:sz="0" w:space="0" w:color="auto"/>
                                                                <w:right w:val="none" w:sz="0" w:space="0" w:color="auto"/>
                                                              </w:divBdr>
                                                              <w:divsChild>
                                                                <w:div w:id="883636591">
                                                                  <w:marLeft w:val="0"/>
                                                                  <w:marRight w:val="0"/>
                                                                  <w:marTop w:val="0"/>
                                                                  <w:marBottom w:val="0"/>
                                                                  <w:divBdr>
                                                                    <w:top w:val="none" w:sz="0" w:space="0" w:color="auto"/>
                                                                    <w:left w:val="none" w:sz="0" w:space="0" w:color="auto"/>
                                                                    <w:bottom w:val="none" w:sz="0" w:space="0" w:color="auto"/>
                                                                    <w:right w:val="none" w:sz="0" w:space="0" w:color="auto"/>
                                                                  </w:divBdr>
                                                                  <w:divsChild>
                                                                    <w:div w:id="240526347">
                                                                      <w:marLeft w:val="0"/>
                                                                      <w:marRight w:val="0"/>
                                                                      <w:marTop w:val="0"/>
                                                                      <w:marBottom w:val="0"/>
                                                                      <w:divBdr>
                                                                        <w:top w:val="none" w:sz="0" w:space="0" w:color="auto"/>
                                                                        <w:left w:val="none" w:sz="0" w:space="0" w:color="auto"/>
                                                                        <w:bottom w:val="none" w:sz="0" w:space="0" w:color="auto"/>
                                                                        <w:right w:val="none" w:sz="0" w:space="0" w:color="auto"/>
                                                                      </w:divBdr>
                                                                      <w:divsChild>
                                                                        <w:div w:id="1453479290">
                                                                          <w:marLeft w:val="0"/>
                                                                          <w:marRight w:val="0"/>
                                                                          <w:marTop w:val="0"/>
                                                                          <w:marBottom w:val="0"/>
                                                                          <w:divBdr>
                                                                            <w:top w:val="none" w:sz="0" w:space="0" w:color="auto"/>
                                                                            <w:left w:val="none" w:sz="0" w:space="0" w:color="auto"/>
                                                                            <w:bottom w:val="none" w:sz="0" w:space="0" w:color="auto"/>
                                                                            <w:right w:val="none" w:sz="0" w:space="0" w:color="auto"/>
                                                                          </w:divBdr>
                                                                          <w:divsChild>
                                                                            <w:div w:id="1350108853">
                                                                              <w:marLeft w:val="0"/>
                                                                              <w:marRight w:val="0"/>
                                                                              <w:marTop w:val="0"/>
                                                                              <w:marBottom w:val="0"/>
                                                                              <w:divBdr>
                                                                                <w:top w:val="none" w:sz="0" w:space="0" w:color="auto"/>
                                                                                <w:left w:val="none" w:sz="0" w:space="0" w:color="auto"/>
                                                                                <w:bottom w:val="none" w:sz="0" w:space="0" w:color="auto"/>
                                                                                <w:right w:val="none" w:sz="0" w:space="0" w:color="auto"/>
                                                                              </w:divBdr>
                                                                              <w:divsChild>
                                                                                <w:div w:id="1674916631">
                                                                                  <w:marLeft w:val="0"/>
                                                                                  <w:marRight w:val="0"/>
                                                                                  <w:marTop w:val="0"/>
                                                                                  <w:marBottom w:val="0"/>
                                                                                  <w:divBdr>
                                                                                    <w:top w:val="none" w:sz="0" w:space="0" w:color="auto"/>
                                                                                    <w:left w:val="none" w:sz="0" w:space="0" w:color="auto"/>
                                                                                    <w:bottom w:val="none" w:sz="0" w:space="0" w:color="auto"/>
                                                                                    <w:right w:val="none" w:sz="0" w:space="0" w:color="auto"/>
                                                                                  </w:divBdr>
                                                                                  <w:divsChild>
                                                                                    <w:div w:id="455760772">
                                                                                      <w:marLeft w:val="0"/>
                                                                                      <w:marRight w:val="0"/>
                                                                                      <w:marTop w:val="0"/>
                                                                                      <w:marBottom w:val="0"/>
                                                                                      <w:divBdr>
                                                                                        <w:top w:val="none" w:sz="0" w:space="0" w:color="auto"/>
                                                                                        <w:left w:val="none" w:sz="0" w:space="0" w:color="auto"/>
                                                                                        <w:bottom w:val="none" w:sz="0" w:space="0" w:color="auto"/>
                                                                                        <w:right w:val="none" w:sz="0" w:space="0" w:color="auto"/>
                                                                                      </w:divBdr>
                                                                                      <w:divsChild>
                                                                                        <w:div w:id="1544362045">
                                                                                          <w:marLeft w:val="0"/>
                                                                                          <w:marRight w:val="0"/>
                                                                                          <w:marTop w:val="0"/>
                                                                                          <w:marBottom w:val="0"/>
                                                                                          <w:divBdr>
                                                                                            <w:top w:val="none" w:sz="0" w:space="0" w:color="auto"/>
                                                                                            <w:left w:val="none" w:sz="0" w:space="0" w:color="auto"/>
                                                                                            <w:bottom w:val="none" w:sz="0" w:space="0" w:color="auto"/>
                                                                                            <w:right w:val="none" w:sz="0" w:space="0" w:color="auto"/>
                                                                                          </w:divBdr>
                                                                                          <w:divsChild>
                                                                                            <w:div w:id="1767265105">
                                                                                              <w:marLeft w:val="0"/>
                                                                                              <w:marRight w:val="0"/>
                                                                                              <w:marTop w:val="0"/>
                                                                                              <w:marBottom w:val="0"/>
                                                                                              <w:divBdr>
                                                                                                <w:top w:val="none" w:sz="0" w:space="0" w:color="auto"/>
                                                                                                <w:left w:val="none" w:sz="0" w:space="0" w:color="auto"/>
                                                                                                <w:bottom w:val="none" w:sz="0" w:space="0" w:color="auto"/>
                                                                                                <w:right w:val="none" w:sz="0" w:space="0" w:color="auto"/>
                                                                                              </w:divBdr>
                                                                                              <w:divsChild>
                                                                                                <w:div w:id="1131560099">
                                                                                                  <w:marLeft w:val="0"/>
                                                                                                  <w:marRight w:val="0"/>
                                                                                                  <w:marTop w:val="0"/>
                                                                                                  <w:marBottom w:val="0"/>
                                                                                                  <w:divBdr>
                                                                                                    <w:top w:val="none" w:sz="0" w:space="0" w:color="auto"/>
                                                                                                    <w:left w:val="none" w:sz="0" w:space="0" w:color="auto"/>
                                                                                                    <w:bottom w:val="none" w:sz="0" w:space="0" w:color="auto"/>
                                                                                                    <w:right w:val="none" w:sz="0" w:space="0" w:color="auto"/>
                                                                                                  </w:divBdr>
                                                                                                  <w:divsChild>
                                                                                                    <w:div w:id="728848512">
                                                                                                      <w:marLeft w:val="0"/>
                                                                                                      <w:marRight w:val="0"/>
                                                                                                      <w:marTop w:val="0"/>
                                                                                                      <w:marBottom w:val="0"/>
                                                                                                      <w:divBdr>
                                                                                                        <w:top w:val="none" w:sz="0" w:space="0" w:color="auto"/>
                                                                                                        <w:left w:val="none" w:sz="0" w:space="0" w:color="auto"/>
                                                                                                        <w:bottom w:val="none" w:sz="0" w:space="0" w:color="auto"/>
                                                                                                        <w:right w:val="none" w:sz="0" w:space="0" w:color="auto"/>
                                                                                                      </w:divBdr>
                                                                                                      <w:divsChild>
                                                                                                        <w:div w:id="1720400772">
                                                                                                          <w:marLeft w:val="0"/>
                                                                                                          <w:marRight w:val="0"/>
                                                                                                          <w:marTop w:val="0"/>
                                                                                                          <w:marBottom w:val="0"/>
                                                                                                          <w:divBdr>
                                                                                                            <w:top w:val="none" w:sz="0" w:space="0" w:color="auto"/>
                                                                                                            <w:left w:val="none" w:sz="0" w:space="0" w:color="auto"/>
                                                                                                            <w:bottom w:val="none" w:sz="0" w:space="0" w:color="auto"/>
                                                                                                            <w:right w:val="none" w:sz="0" w:space="0" w:color="auto"/>
                                                                                                          </w:divBdr>
                                                                                                          <w:divsChild>
                                                                                                            <w:div w:id="2131626523">
                                                                                                              <w:marLeft w:val="0"/>
                                                                                                              <w:marRight w:val="0"/>
                                                                                                              <w:marTop w:val="0"/>
                                                                                                              <w:marBottom w:val="0"/>
                                                                                                              <w:divBdr>
                                                                                                                <w:top w:val="none" w:sz="0" w:space="0" w:color="auto"/>
                                                                                                                <w:left w:val="none" w:sz="0" w:space="0" w:color="auto"/>
                                                                                                                <w:bottom w:val="none" w:sz="0" w:space="0" w:color="auto"/>
                                                                                                                <w:right w:val="none" w:sz="0" w:space="0" w:color="auto"/>
                                                                                                              </w:divBdr>
                                                                                                              <w:divsChild>
                                                                                                                <w:div w:id="776027141">
                                                                                                                  <w:marLeft w:val="0"/>
                                                                                                                  <w:marRight w:val="0"/>
                                                                                                                  <w:marTop w:val="0"/>
                                                                                                                  <w:marBottom w:val="0"/>
                                                                                                                  <w:divBdr>
                                                                                                                    <w:top w:val="none" w:sz="0" w:space="0" w:color="auto"/>
                                                                                                                    <w:left w:val="none" w:sz="0" w:space="0" w:color="auto"/>
                                                                                                                    <w:bottom w:val="none" w:sz="0" w:space="0" w:color="auto"/>
                                                                                                                    <w:right w:val="none" w:sz="0" w:space="0" w:color="auto"/>
                                                                                                                  </w:divBdr>
                                                                                                                  <w:divsChild>
                                                                                                                    <w:div w:id="117652413">
                                                                                                                      <w:marLeft w:val="0"/>
                                                                                                                      <w:marRight w:val="0"/>
                                                                                                                      <w:marTop w:val="0"/>
                                                                                                                      <w:marBottom w:val="0"/>
                                                                                                                      <w:divBdr>
                                                                                                                        <w:top w:val="none" w:sz="0" w:space="0" w:color="auto"/>
                                                                                                                        <w:left w:val="none" w:sz="0" w:space="0" w:color="auto"/>
                                                                                                                        <w:bottom w:val="none" w:sz="0" w:space="0" w:color="auto"/>
                                                                                                                        <w:right w:val="none" w:sz="0" w:space="0" w:color="auto"/>
                                                                                                                      </w:divBdr>
                                                                                                                      <w:divsChild>
                                                                                                                        <w:div w:id="1433747180">
                                                                                                                          <w:marLeft w:val="0"/>
                                                                                                                          <w:marRight w:val="0"/>
                                                                                                                          <w:marTop w:val="0"/>
                                                                                                                          <w:marBottom w:val="0"/>
                                                                                                                          <w:divBdr>
                                                                                                                            <w:top w:val="none" w:sz="0" w:space="0" w:color="auto"/>
                                                                                                                            <w:left w:val="none" w:sz="0" w:space="0" w:color="auto"/>
                                                                                                                            <w:bottom w:val="none" w:sz="0" w:space="0" w:color="auto"/>
                                                                                                                            <w:right w:val="none" w:sz="0" w:space="0" w:color="auto"/>
                                                                                                                          </w:divBdr>
                                                                                                                          <w:divsChild>
                                                                                                                            <w:div w:id="978650334">
                                                                                                                              <w:marLeft w:val="0"/>
                                                                                                                              <w:marRight w:val="0"/>
                                                                                                                              <w:marTop w:val="0"/>
                                                                                                                              <w:marBottom w:val="0"/>
                                                                                                                              <w:divBdr>
                                                                                                                                <w:top w:val="none" w:sz="0" w:space="0" w:color="auto"/>
                                                                                                                                <w:left w:val="none" w:sz="0" w:space="0" w:color="auto"/>
                                                                                                                                <w:bottom w:val="none" w:sz="0" w:space="0" w:color="auto"/>
                                                                                                                                <w:right w:val="none" w:sz="0" w:space="0" w:color="auto"/>
                                                                                                                              </w:divBdr>
                                                                                                                              <w:divsChild>
                                                                                                                                <w:div w:id="1007975320">
                                                                                                                                  <w:marLeft w:val="0"/>
                                                                                                                                  <w:marRight w:val="0"/>
                                                                                                                                  <w:marTop w:val="0"/>
                                                                                                                                  <w:marBottom w:val="0"/>
                                                                                                                                  <w:divBdr>
                                                                                                                                    <w:top w:val="none" w:sz="0" w:space="0" w:color="auto"/>
                                                                                                                                    <w:left w:val="none" w:sz="0" w:space="0" w:color="auto"/>
                                                                                                                                    <w:bottom w:val="none" w:sz="0" w:space="0" w:color="auto"/>
                                                                                                                                    <w:right w:val="none" w:sz="0" w:space="0" w:color="auto"/>
                                                                                                                                  </w:divBdr>
                                                                                                                                  <w:divsChild>
                                                                                                                                    <w:div w:id="1264074571">
                                                                                                                                      <w:marLeft w:val="0"/>
                                                                                                                                      <w:marRight w:val="0"/>
                                                                                                                                      <w:marTop w:val="0"/>
                                                                                                                                      <w:marBottom w:val="0"/>
                                                                                                                                      <w:divBdr>
                                                                                                                                        <w:top w:val="none" w:sz="0" w:space="0" w:color="auto"/>
                                                                                                                                        <w:left w:val="none" w:sz="0" w:space="0" w:color="auto"/>
                                                                                                                                        <w:bottom w:val="none" w:sz="0" w:space="0" w:color="auto"/>
                                                                                                                                        <w:right w:val="none" w:sz="0" w:space="0" w:color="auto"/>
                                                                                                                                      </w:divBdr>
                                                                                                                                      <w:divsChild>
                                                                                                                                        <w:div w:id="1848717050">
                                                                                                                                          <w:marLeft w:val="0"/>
                                                                                                                                          <w:marRight w:val="0"/>
                                                                                                                                          <w:marTop w:val="0"/>
                                                                                                                                          <w:marBottom w:val="0"/>
                                                                                                                                          <w:divBdr>
                                                                                                                                            <w:top w:val="none" w:sz="0" w:space="0" w:color="auto"/>
                                                                                                                                            <w:left w:val="none" w:sz="0" w:space="0" w:color="auto"/>
                                                                                                                                            <w:bottom w:val="none" w:sz="0" w:space="0" w:color="auto"/>
                                                                                                                                            <w:right w:val="none" w:sz="0" w:space="0" w:color="auto"/>
                                                                                                                                          </w:divBdr>
                                                                                                                                          <w:divsChild>
                                                                                                                                            <w:div w:id="40716217">
                                                                                                                                              <w:marLeft w:val="0"/>
                                                                                                                                              <w:marRight w:val="0"/>
                                                                                                                                              <w:marTop w:val="0"/>
                                                                                                                                              <w:marBottom w:val="0"/>
                                                                                                                                              <w:divBdr>
                                                                                                                                                <w:top w:val="none" w:sz="0" w:space="0" w:color="auto"/>
                                                                                                                                                <w:left w:val="none" w:sz="0" w:space="0" w:color="auto"/>
                                                                                                                                                <w:bottom w:val="none" w:sz="0" w:space="0" w:color="auto"/>
                                                                                                                                                <w:right w:val="none" w:sz="0" w:space="0" w:color="auto"/>
                                                                                                                                              </w:divBdr>
                                                                                                                                              <w:divsChild>
                                                                                                                                                <w:div w:id="617219305">
                                                                                                                                                  <w:marLeft w:val="0"/>
                                                                                                                                                  <w:marRight w:val="0"/>
                                                                                                                                                  <w:marTop w:val="0"/>
                                                                                                                                                  <w:marBottom w:val="0"/>
                                                                                                                                                  <w:divBdr>
                                                                                                                                                    <w:top w:val="none" w:sz="0" w:space="0" w:color="auto"/>
                                                                                                                                                    <w:left w:val="none" w:sz="0" w:space="0" w:color="auto"/>
                                                                                                                                                    <w:bottom w:val="none" w:sz="0" w:space="0" w:color="auto"/>
                                                                                                                                                    <w:right w:val="none" w:sz="0" w:space="0" w:color="auto"/>
                                                                                                                                                  </w:divBdr>
                                                                                                                                                  <w:divsChild>
                                                                                                                                                    <w:div w:id="181288982">
                                                                                                                                                      <w:marLeft w:val="0"/>
                                                                                                                                                      <w:marRight w:val="0"/>
                                                                                                                                                      <w:marTop w:val="0"/>
                                                                                                                                                      <w:marBottom w:val="0"/>
                                                                                                                                                      <w:divBdr>
                                                                                                                                                        <w:top w:val="none" w:sz="0" w:space="0" w:color="auto"/>
                                                                                                                                                        <w:left w:val="none" w:sz="0" w:space="0" w:color="auto"/>
                                                                                                                                                        <w:bottom w:val="none" w:sz="0" w:space="0" w:color="auto"/>
                                                                                                                                                        <w:right w:val="none" w:sz="0" w:space="0" w:color="auto"/>
                                                                                                                                                      </w:divBdr>
                                                                                                                                                      <w:divsChild>
                                                                                                                                                        <w:div w:id="54206265">
                                                                                                                                                          <w:marLeft w:val="0"/>
                                                                                                                                                          <w:marRight w:val="0"/>
                                                                                                                                                          <w:marTop w:val="0"/>
                                                                                                                                                          <w:marBottom w:val="0"/>
                                                                                                                                                          <w:divBdr>
                                                                                                                                                            <w:top w:val="none" w:sz="0" w:space="0" w:color="auto"/>
                                                                                                                                                            <w:left w:val="none" w:sz="0" w:space="0" w:color="auto"/>
                                                                                                                                                            <w:bottom w:val="none" w:sz="0" w:space="0" w:color="auto"/>
                                                                                                                                                            <w:right w:val="none" w:sz="0" w:space="0" w:color="auto"/>
                                                                                                                                                          </w:divBdr>
                                                                                                                                                          <w:divsChild>
                                                                                                                                                            <w:div w:id="772893677">
                                                                                                                                                              <w:marLeft w:val="0"/>
                                                                                                                                                              <w:marRight w:val="0"/>
                                                                                                                                                              <w:marTop w:val="0"/>
                                                                                                                                                              <w:marBottom w:val="0"/>
                                                                                                                                                              <w:divBdr>
                                                                                                                                                                <w:top w:val="none" w:sz="0" w:space="0" w:color="auto"/>
                                                                                                                                                                <w:left w:val="none" w:sz="0" w:space="0" w:color="auto"/>
                                                                                                                                                                <w:bottom w:val="none" w:sz="0" w:space="0" w:color="auto"/>
                                                                                                                                                                <w:right w:val="none" w:sz="0" w:space="0" w:color="auto"/>
                                                                                                                                                              </w:divBdr>
                                                                                                                                                              <w:divsChild>
                                                                                                                                                                <w:div w:id="362561406">
                                                                                                                                                                  <w:marLeft w:val="0"/>
                                                                                                                                                                  <w:marRight w:val="0"/>
                                                                                                                                                                  <w:marTop w:val="0"/>
                                                                                                                                                                  <w:marBottom w:val="0"/>
                                                                                                                                                                  <w:divBdr>
                                                                                                                                                                    <w:top w:val="none" w:sz="0" w:space="0" w:color="auto"/>
                                                                                                                                                                    <w:left w:val="none" w:sz="0" w:space="0" w:color="auto"/>
                                                                                                                                                                    <w:bottom w:val="none" w:sz="0" w:space="0" w:color="auto"/>
                                                                                                                                                                    <w:right w:val="none" w:sz="0" w:space="0" w:color="auto"/>
                                                                                                                                                                  </w:divBdr>
                                                                                                                                                                  <w:divsChild>
                                                                                                                                                                    <w:div w:id="2014139899">
                                                                                                                                                                      <w:marLeft w:val="0"/>
                                                                                                                                                                      <w:marRight w:val="0"/>
                                                                                                                                                                      <w:marTop w:val="0"/>
                                                                                                                                                                      <w:marBottom w:val="0"/>
                                                                                                                                                                      <w:divBdr>
                                                                                                                                                                        <w:top w:val="none" w:sz="0" w:space="0" w:color="auto"/>
                                                                                                                                                                        <w:left w:val="none" w:sz="0" w:space="0" w:color="auto"/>
                                                                                                                                                                        <w:bottom w:val="none" w:sz="0" w:space="0" w:color="auto"/>
                                                                                                                                                                        <w:right w:val="none" w:sz="0" w:space="0" w:color="auto"/>
                                                                                                                                                                      </w:divBdr>
                                                                                                                                                                      <w:divsChild>
                                                                                                                                                                        <w:div w:id="1353143663">
                                                                                                                                                                          <w:marLeft w:val="0"/>
                                                                                                                                                                          <w:marRight w:val="0"/>
                                                                                                                                                                          <w:marTop w:val="0"/>
                                                                                                                                                                          <w:marBottom w:val="0"/>
                                                                                                                                                                          <w:divBdr>
                                                                                                                                                                            <w:top w:val="none" w:sz="0" w:space="0" w:color="auto"/>
                                                                                                                                                                            <w:left w:val="none" w:sz="0" w:space="0" w:color="auto"/>
                                                                                                                                                                            <w:bottom w:val="none" w:sz="0" w:space="0" w:color="auto"/>
                                                                                                                                                                            <w:right w:val="none" w:sz="0" w:space="0" w:color="auto"/>
                                                                                                                                                                          </w:divBdr>
                                                                                                                                                                          <w:divsChild>
                                                                                                                                                                            <w:div w:id="1885556787">
                                                                                                                                                                              <w:marLeft w:val="0"/>
                                                                                                                                                                              <w:marRight w:val="0"/>
                                                                                                                                                                              <w:marTop w:val="0"/>
                                                                                                                                                                              <w:marBottom w:val="0"/>
                                                                                                                                                                              <w:divBdr>
                                                                                                                                                                                <w:top w:val="none" w:sz="0" w:space="0" w:color="auto"/>
                                                                                                                                                                                <w:left w:val="none" w:sz="0" w:space="0" w:color="auto"/>
                                                                                                                                                                                <w:bottom w:val="none" w:sz="0" w:space="0" w:color="auto"/>
                                                                                                                                                                                <w:right w:val="none" w:sz="0" w:space="0" w:color="auto"/>
                                                                                                                                                                              </w:divBdr>
                                                                                                                                                                              <w:divsChild>
                                                                                                                                                                                <w:div w:id="1216889545">
                                                                                                                                                                                  <w:marLeft w:val="0"/>
                                                                                                                                                                                  <w:marRight w:val="0"/>
                                                                                                                                                                                  <w:marTop w:val="0"/>
                                                                                                                                                                                  <w:marBottom w:val="0"/>
                                                                                                                                                                                  <w:divBdr>
                                                                                                                                                                                    <w:top w:val="none" w:sz="0" w:space="0" w:color="auto"/>
                                                                                                                                                                                    <w:left w:val="none" w:sz="0" w:space="0" w:color="auto"/>
                                                                                                                                                                                    <w:bottom w:val="none" w:sz="0" w:space="0" w:color="auto"/>
                                                                                                                                                                                    <w:right w:val="none" w:sz="0" w:space="0" w:color="auto"/>
                                                                                                                                                                                  </w:divBdr>
                                                                                                                                                                                  <w:divsChild>
                                                                                                                                                                                    <w:div w:id="1201935018">
                                                                                                                                                                                      <w:marLeft w:val="0"/>
                                                                                                                                                                                      <w:marRight w:val="0"/>
                                                                                                                                                                                      <w:marTop w:val="0"/>
                                                                                                                                                                                      <w:marBottom w:val="0"/>
                                                                                                                                                                                      <w:divBdr>
                                                                                                                                                                                        <w:top w:val="none" w:sz="0" w:space="0" w:color="auto"/>
                                                                                                                                                                                        <w:left w:val="none" w:sz="0" w:space="0" w:color="auto"/>
                                                                                                                                                                                        <w:bottom w:val="none" w:sz="0" w:space="0" w:color="auto"/>
                                                                                                                                                                                        <w:right w:val="none" w:sz="0" w:space="0" w:color="auto"/>
                                                                                                                                                                                      </w:divBdr>
                                                                                                                                                                                      <w:divsChild>
                                                                                                                                                                                        <w:div w:id="1571112015">
                                                                                                                                                                                          <w:marLeft w:val="0"/>
                                                                                                                                                                                          <w:marRight w:val="0"/>
                                                                                                                                                                                          <w:marTop w:val="0"/>
                                                                                                                                                                                          <w:marBottom w:val="0"/>
                                                                                                                                                                                          <w:divBdr>
                                                                                                                                                                                            <w:top w:val="none" w:sz="0" w:space="0" w:color="auto"/>
                                                                                                                                                                                            <w:left w:val="none" w:sz="0" w:space="0" w:color="auto"/>
                                                                                                                                                                                            <w:bottom w:val="none" w:sz="0" w:space="0" w:color="auto"/>
                                                                                                                                                                                            <w:right w:val="none" w:sz="0" w:space="0" w:color="auto"/>
                                                                                                                                                                                          </w:divBdr>
                                                                                                                                                                                          <w:divsChild>
                                                                                                                                                                                            <w:div w:id="1517578639">
                                                                                                                                                                                              <w:marLeft w:val="0"/>
                                                                                                                                                                                              <w:marRight w:val="0"/>
                                                                                                                                                                                              <w:marTop w:val="0"/>
                                                                                                                                                                                              <w:marBottom w:val="0"/>
                                                                                                                                                                                              <w:divBdr>
                                                                                                                                                                                                <w:top w:val="none" w:sz="0" w:space="0" w:color="auto"/>
                                                                                                                                                                                                <w:left w:val="none" w:sz="0" w:space="0" w:color="auto"/>
                                                                                                                                                                                                <w:bottom w:val="none" w:sz="0" w:space="0" w:color="auto"/>
                                                                                                                                                                                                <w:right w:val="none" w:sz="0" w:space="0" w:color="auto"/>
                                                                                                                                                                                              </w:divBdr>
                                                                                                                                                                                              <w:divsChild>
                                                                                                                                                                                                <w:div w:id="430664971">
                                                                                                                                                                                                  <w:marLeft w:val="0"/>
                                                                                                                                                                                                  <w:marRight w:val="0"/>
                                                                                                                                                                                                  <w:marTop w:val="0"/>
                                                                                                                                                                                                  <w:marBottom w:val="0"/>
                                                                                                                                                                                                  <w:divBdr>
                                                                                                                                                                                                    <w:top w:val="none" w:sz="0" w:space="0" w:color="auto"/>
                                                                                                                                                                                                    <w:left w:val="none" w:sz="0" w:space="0" w:color="auto"/>
                                                                                                                                                                                                    <w:bottom w:val="none" w:sz="0" w:space="0" w:color="auto"/>
                                                                                                                                                                                                    <w:right w:val="none" w:sz="0" w:space="0" w:color="auto"/>
                                                                                                                                                                                                  </w:divBdr>
                                                                                                                                                                                                  <w:divsChild>
                                                                                                                                                                                                    <w:div w:id="1501382595">
                                                                                                                                                                                                      <w:marLeft w:val="0"/>
                                                                                                                                                                                                      <w:marRight w:val="0"/>
                                                                                                                                                                                                      <w:marTop w:val="0"/>
                                                                                                                                                                                                      <w:marBottom w:val="0"/>
                                                                                                                                                                                                      <w:divBdr>
                                                                                                                                                                                                        <w:top w:val="none" w:sz="0" w:space="0" w:color="auto"/>
                                                                                                                                                                                                        <w:left w:val="none" w:sz="0" w:space="0" w:color="auto"/>
                                                                                                                                                                                                        <w:bottom w:val="none" w:sz="0" w:space="0" w:color="auto"/>
                                                                                                                                                                                                        <w:right w:val="none" w:sz="0" w:space="0" w:color="auto"/>
                                                                                                                                                                                                      </w:divBdr>
                                                                                                                                                                                                      <w:divsChild>
                                                                                                                                                                                                        <w:div w:id="564534307">
                                                                                                                                                                                                          <w:marLeft w:val="0"/>
                                                                                                                                                                                                          <w:marRight w:val="0"/>
                                                                                                                                                                                                          <w:marTop w:val="0"/>
                                                                                                                                                                                                          <w:marBottom w:val="0"/>
                                                                                                                                                                                                          <w:divBdr>
                                                                                                                                                                                                            <w:top w:val="none" w:sz="0" w:space="0" w:color="auto"/>
                                                                                                                                                                                                            <w:left w:val="none" w:sz="0" w:space="0" w:color="auto"/>
                                                                                                                                                                                                            <w:bottom w:val="none" w:sz="0" w:space="0" w:color="auto"/>
                                                                                                                                                                                                            <w:right w:val="none" w:sz="0" w:space="0" w:color="auto"/>
                                                                                                                                                                                                          </w:divBdr>
                                                                                                                                                                                                          <w:divsChild>
                                                                                                                                                                                                            <w:div w:id="1403869877">
                                                                                                                                                                                                              <w:marLeft w:val="0"/>
                                                                                                                                                                                                              <w:marRight w:val="0"/>
                                                                                                                                                                                                              <w:marTop w:val="0"/>
                                                                                                                                                                                                              <w:marBottom w:val="0"/>
                                                                                                                                                                                                              <w:divBdr>
                                                                                                                                                                                                                <w:top w:val="none" w:sz="0" w:space="0" w:color="auto"/>
                                                                                                                                                                                                                <w:left w:val="none" w:sz="0" w:space="0" w:color="auto"/>
                                                                                                                                                                                                                <w:bottom w:val="none" w:sz="0" w:space="0" w:color="auto"/>
                                                                                                                                                                                                                <w:right w:val="none" w:sz="0" w:space="0" w:color="auto"/>
                                                                                                                                                                                                              </w:divBdr>
                                                                                                                                                                                                              <w:divsChild>
                                                                                                                                                                                                                <w:div w:id="1310208950">
                                                                                                                                                                                                                  <w:marLeft w:val="0"/>
                                                                                                                                                                                                                  <w:marRight w:val="0"/>
                                                                                                                                                                                                                  <w:marTop w:val="0"/>
                                                                                                                                                                                                                  <w:marBottom w:val="0"/>
                                                                                                                                                                                                                  <w:divBdr>
                                                                                                                                                                                                                    <w:top w:val="none" w:sz="0" w:space="0" w:color="auto"/>
                                                                                                                                                                                                                    <w:left w:val="none" w:sz="0" w:space="0" w:color="auto"/>
                                                                                                                                                                                                                    <w:bottom w:val="none" w:sz="0" w:space="0" w:color="auto"/>
                                                                                                                                                                                                                    <w:right w:val="none" w:sz="0" w:space="0" w:color="auto"/>
                                                                                                                                                                                                                  </w:divBdr>
                                                                                                                                                                                                                  <w:divsChild>
                                                                                                                                                                                                                    <w:div w:id="1454791324">
                                                                                                                                                                                                                      <w:marLeft w:val="0"/>
                                                                                                                                                                                                                      <w:marRight w:val="0"/>
                                                                                                                                                                                                                      <w:marTop w:val="0"/>
                                                                                                                                                                                                                      <w:marBottom w:val="0"/>
                                                                                                                                                                                                                      <w:divBdr>
                                                                                                                                                                                                                        <w:top w:val="none" w:sz="0" w:space="0" w:color="auto"/>
                                                                                                                                                                                                                        <w:left w:val="none" w:sz="0" w:space="0" w:color="auto"/>
                                                                                                                                                                                                                        <w:bottom w:val="none" w:sz="0" w:space="0" w:color="auto"/>
                                                                                                                                                                                                                        <w:right w:val="none" w:sz="0" w:space="0" w:color="auto"/>
                                                                                                                                                                                                                      </w:divBdr>
                                                                                                                                                                                                                      <w:divsChild>
                                                                                                                                                                                                                        <w:div w:id="1392190328">
                                                                                                                                                                                                                          <w:marLeft w:val="0"/>
                                                                                                                                                                                                                          <w:marRight w:val="0"/>
                                                                                                                                                                                                                          <w:marTop w:val="0"/>
                                                                                                                                                                                                                          <w:marBottom w:val="0"/>
                                                                                                                                                                                                                          <w:divBdr>
                                                                                                                                                                                                                            <w:top w:val="none" w:sz="0" w:space="0" w:color="auto"/>
                                                                                                                                                                                                                            <w:left w:val="none" w:sz="0" w:space="0" w:color="auto"/>
                                                                                                                                                                                                                            <w:bottom w:val="none" w:sz="0" w:space="0" w:color="auto"/>
                                                                                                                                                                                                                            <w:right w:val="none" w:sz="0" w:space="0" w:color="auto"/>
                                                                                                                                                                                                                          </w:divBdr>
                                                                                                                                                                                                                          <w:divsChild>
                                                                                                                                                                                                                            <w:div w:id="1892155867">
                                                                                                                                                                                                                              <w:marLeft w:val="0"/>
                                                                                                                                                                                                                              <w:marRight w:val="0"/>
                                                                                                                                                                                                                              <w:marTop w:val="0"/>
                                                                                                                                                                                                                              <w:marBottom w:val="0"/>
                                                                                                                                                                                                                              <w:divBdr>
                                                                                                                                                                                                                                <w:top w:val="none" w:sz="0" w:space="0" w:color="auto"/>
                                                                                                                                                                                                                                <w:left w:val="none" w:sz="0" w:space="0" w:color="auto"/>
                                                                                                                                                                                                                                <w:bottom w:val="none" w:sz="0" w:space="0" w:color="auto"/>
                                                                                                                                                                                                                                <w:right w:val="none" w:sz="0" w:space="0" w:color="auto"/>
                                                                                                                                                                                                                              </w:divBdr>
                                                                                                                                                                                                                              <w:divsChild>
                                                                                                                                                                                                                                <w:div w:id="819618041">
                                                                                                                                                                                                                                  <w:marLeft w:val="0"/>
                                                                                                                                                                                                                                  <w:marRight w:val="0"/>
                                                                                                                                                                                                                                  <w:marTop w:val="0"/>
                                                                                                                                                                                                                                  <w:marBottom w:val="0"/>
                                                                                                                                                                                                                                  <w:divBdr>
                                                                                                                                                                                                                                    <w:top w:val="none" w:sz="0" w:space="0" w:color="auto"/>
                                                                                                                                                                                                                                    <w:left w:val="none" w:sz="0" w:space="0" w:color="auto"/>
                                                                                                                                                                                                                                    <w:bottom w:val="none" w:sz="0" w:space="0" w:color="auto"/>
                                                                                                                                                                                                                                    <w:right w:val="none" w:sz="0" w:space="0" w:color="auto"/>
                                                                                                                                                                                                                                  </w:divBdr>
                                                                                                                                                                                                                                  <w:divsChild>
                                                                                                                                                                                                                                    <w:div w:id="1897428720">
                                                                                                                                                                                                                                      <w:marLeft w:val="0"/>
                                                                                                                                                                                                                                      <w:marRight w:val="0"/>
                                                                                                                                                                                                                                      <w:marTop w:val="0"/>
                                                                                                                                                                                                                                      <w:marBottom w:val="0"/>
                                                                                                                                                                                                                                      <w:divBdr>
                                                                                                                                                                                                                                        <w:top w:val="none" w:sz="0" w:space="0" w:color="auto"/>
                                                                                                                                                                                                                                        <w:left w:val="none" w:sz="0" w:space="0" w:color="auto"/>
                                                                                                                                                                                                                                        <w:bottom w:val="none" w:sz="0" w:space="0" w:color="auto"/>
                                                                                                                                                                                                                                        <w:right w:val="none" w:sz="0" w:space="0" w:color="auto"/>
                                                                                                                                                                                                                                      </w:divBdr>
                                                                                                                                                                                                                                      <w:divsChild>
                                                                                                                                                                                                                                        <w:div w:id="1721592977">
                                                                                                                                                                                                                                          <w:marLeft w:val="0"/>
                                                                                                                                                                                                                                          <w:marRight w:val="0"/>
                                                                                                                                                                                                                                          <w:marTop w:val="0"/>
                                                                                                                                                                                                                                          <w:marBottom w:val="0"/>
                                                                                                                                                                                                                                          <w:divBdr>
                                                                                                                                                                                                                                            <w:top w:val="none" w:sz="0" w:space="0" w:color="auto"/>
                                                                                                                                                                                                                                            <w:left w:val="none" w:sz="0" w:space="0" w:color="auto"/>
                                                                                                                                                                                                                                            <w:bottom w:val="none" w:sz="0" w:space="0" w:color="auto"/>
                                                                                                                                                                                                                                            <w:right w:val="none" w:sz="0" w:space="0" w:color="auto"/>
                                                                                                                                                                                                                                          </w:divBdr>
                                                                                                                                                                                                                                          <w:divsChild>
                                                                                                                                                                                                                                            <w:div w:id="943535543">
                                                                                                                                                                                                                                              <w:marLeft w:val="0"/>
                                                                                                                                                                                                                                              <w:marRight w:val="0"/>
                                                                                                                                                                                                                                              <w:marTop w:val="0"/>
                                                                                                                                                                                                                                              <w:marBottom w:val="0"/>
                                                                                                                                                                                                                                              <w:divBdr>
                                                                                                                                                                                                                                                <w:top w:val="none" w:sz="0" w:space="0" w:color="auto"/>
                                                                                                                                                                                                                                                <w:left w:val="none" w:sz="0" w:space="0" w:color="auto"/>
                                                                                                                                                                                                                                                <w:bottom w:val="none" w:sz="0" w:space="0" w:color="auto"/>
                                                                                                                                                                                                                                                <w:right w:val="none" w:sz="0" w:space="0" w:color="auto"/>
                                                                                                                                                                                                                                              </w:divBdr>
                                                                                                                                                                                                                                              <w:divsChild>
                                                                                                                                                                                                                                                <w:div w:id="1671444629">
                                                                                                                                                                                                                                                  <w:marLeft w:val="0"/>
                                                                                                                                                                                                                                                  <w:marRight w:val="0"/>
                                                                                                                                                                                                                                                  <w:marTop w:val="0"/>
                                                                                                                                                                                                                                                  <w:marBottom w:val="0"/>
                                                                                                                                                                                                                                                  <w:divBdr>
                                                                                                                                                                                                                                                    <w:top w:val="none" w:sz="0" w:space="0" w:color="auto"/>
                                                                                                                                                                                                                                                    <w:left w:val="none" w:sz="0" w:space="0" w:color="auto"/>
                                                                                                                                                                                                                                                    <w:bottom w:val="none" w:sz="0" w:space="0" w:color="auto"/>
                                                                                                                                                                                                                                                    <w:right w:val="none" w:sz="0" w:space="0" w:color="auto"/>
                                                                                                                                                                                                                                                  </w:divBdr>
                                                                                                                                                                                                                                                  <w:divsChild>
                                                                                                                                                                                                                                                    <w:div w:id="787435803">
                                                                                                                                                                                                                                                      <w:marLeft w:val="0"/>
                                                                                                                                                                                                                                                      <w:marRight w:val="0"/>
                                                                                                                                                                                                                                                      <w:marTop w:val="0"/>
                                                                                                                                                                                                                                                      <w:marBottom w:val="0"/>
                                                                                                                                                                                                                                                      <w:divBdr>
                                                                                                                                                                                                                                                        <w:top w:val="none" w:sz="0" w:space="0" w:color="auto"/>
                                                                                                                                                                                                                                                        <w:left w:val="none" w:sz="0" w:space="0" w:color="auto"/>
                                                                                                                                                                                                                                                        <w:bottom w:val="none" w:sz="0" w:space="0" w:color="auto"/>
                                                                                                                                                                                                                                                        <w:right w:val="none" w:sz="0" w:space="0" w:color="auto"/>
                                                                                                                                                                                                                                                      </w:divBdr>
                                                                                                                                                                                                                                                      <w:divsChild>
                                                                                                                                                                                                                                                        <w:div w:id="829059362">
                                                                                                                                                                                                                                                          <w:marLeft w:val="0"/>
                                                                                                                                                                                                                                                          <w:marRight w:val="0"/>
                                                                                                                                                                                                                                                          <w:marTop w:val="0"/>
                                                                                                                                                                                                                                                          <w:marBottom w:val="0"/>
                                                                                                                                                                                                                                                          <w:divBdr>
                                                                                                                                                                                                                                                            <w:top w:val="none" w:sz="0" w:space="0" w:color="auto"/>
                                                                                                                                                                                                                                                            <w:left w:val="none" w:sz="0" w:space="0" w:color="auto"/>
                                                                                                                                                                                                                                                            <w:bottom w:val="none" w:sz="0" w:space="0" w:color="auto"/>
                                                                                                                                                                                                                                                            <w:right w:val="none" w:sz="0" w:space="0" w:color="auto"/>
                                                                                                                                                                                                                                                          </w:divBdr>
                                                                                                                                                                                                                                                          <w:divsChild>
                                                                                                                                                                                                                                                            <w:div w:id="406266795">
                                                                                                                                                                                                                                                              <w:marLeft w:val="0"/>
                                                                                                                                                                                                                                                              <w:marRight w:val="0"/>
                                                                                                                                                                                                                                                              <w:marTop w:val="0"/>
                                                                                                                                                                                                                                                              <w:marBottom w:val="0"/>
                                                                                                                                                                                                                                                              <w:divBdr>
                                                                                                                                                                                                                                                                <w:top w:val="none" w:sz="0" w:space="0" w:color="auto"/>
                                                                                                                                                                                                                                                                <w:left w:val="none" w:sz="0" w:space="0" w:color="auto"/>
                                                                                                                                                                                                                                                                <w:bottom w:val="none" w:sz="0" w:space="0" w:color="auto"/>
                                                                                                                                                                                                                                                                <w:right w:val="none" w:sz="0" w:space="0" w:color="auto"/>
                                                                                                                                                                                                                                                              </w:divBdr>
                                                                                                                                                                                                                                                              <w:divsChild>
                                                                                                                                                                                                                                                                <w:div w:id="231551285">
                                                                                                                                                                                                                                                                  <w:marLeft w:val="0"/>
                                                                                                                                                                                                                                                                  <w:marRight w:val="0"/>
                                                                                                                                                                                                                                                                  <w:marTop w:val="0"/>
                                                                                                                                                                                                                                                                  <w:marBottom w:val="0"/>
                                                                                                                                                                                                                                                                  <w:divBdr>
                                                                                                                                                                                                                                                                    <w:top w:val="none" w:sz="0" w:space="0" w:color="auto"/>
                                                                                                                                                                                                                                                                    <w:left w:val="none" w:sz="0" w:space="0" w:color="auto"/>
                                                                                                                                                                                                                                                                    <w:bottom w:val="none" w:sz="0" w:space="0" w:color="auto"/>
                                                                                                                                                                                                                                                                    <w:right w:val="none" w:sz="0" w:space="0" w:color="auto"/>
                                                                                                                                                                                                                                                                  </w:divBdr>
                                                                                                                                                                                                                                                                  <w:divsChild>
                                                                                                                                                                                                                                                                    <w:div w:id="1582519545">
                                                                                                                                                                                                                                                                      <w:marLeft w:val="0"/>
                                                                                                                                                                                                                                                                      <w:marRight w:val="0"/>
                                                                                                                                                                                                                                                                      <w:marTop w:val="0"/>
                                                                                                                                                                                                                                                                      <w:marBottom w:val="0"/>
                                                                                                                                                                                                                                                                      <w:divBdr>
                                                                                                                                                                                                                                                                        <w:top w:val="none" w:sz="0" w:space="0" w:color="auto"/>
                                                                                                                                                                                                                                                                        <w:left w:val="none" w:sz="0" w:space="0" w:color="auto"/>
                                                                                                                                                                                                                                                                        <w:bottom w:val="none" w:sz="0" w:space="0" w:color="auto"/>
                                                                                                                                                                                                                                                                        <w:right w:val="none" w:sz="0" w:space="0" w:color="auto"/>
                                                                                                                                                                                                                                                                      </w:divBdr>
                                                                                                                                                                                                                                                                      <w:divsChild>
                                                                                                                                                                                                                                                                        <w:div w:id="359012841">
                                                                                                                                                                                                                                                                          <w:marLeft w:val="0"/>
                                                                                                                                                                                                                                                                          <w:marRight w:val="0"/>
                                                                                                                                                                                                                                                                          <w:marTop w:val="0"/>
                                                                                                                                                                                                                                                                          <w:marBottom w:val="0"/>
                                                                                                                                                                                                                                                                          <w:divBdr>
                                                                                                                                                                                                                                                                            <w:top w:val="none" w:sz="0" w:space="0" w:color="auto"/>
                                                                                                                                                                                                                                                                            <w:left w:val="none" w:sz="0" w:space="0" w:color="auto"/>
                                                                                                                                                                                                                                                                            <w:bottom w:val="none" w:sz="0" w:space="0" w:color="auto"/>
                                                                                                                                                                                                                                                                            <w:right w:val="none" w:sz="0" w:space="0" w:color="auto"/>
                                                                                                                                                                                                                                                                          </w:divBdr>
                                                                                                                                                                                                                                                                          <w:divsChild>
                                                                                                                                                                                                                                                                            <w:div w:id="2053379920">
                                                                                                                                                                                                                                                                              <w:marLeft w:val="0"/>
                                                                                                                                                                                                                                                                              <w:marRight w:val="0"/>
                                                                                                                                                                                                                                                                              <w:marTop w:val="0"/>
                                                                                                                                                                                                                                                                              <w:marBottom w:val="0"/>
                                                                                                                                                                                                                                                                              <w:divBdr>
                                                                                                                                                                                                                                                                                <w:top w:val="none" w:sz="0" w:space="0" w:color="auto"/>
                                                                                                                                                                                                                                                                                <w:left w:val="none" w:sz="0" w:space="0" w:color="auto"/>
                                                                                                                                                                                                                                                                                <w:bottom w:val="none" w:sz="0" w:space="0" w:color="auto"/>
                                                                                                                                                                                                                                                                                <w:right w:val="none" w:sz="0" w:space="0" w:color="auto"/>
                                                                                                                                                                                                                                                                              </w:divBdr>
                                                                                                                                                                                                                                                                              <w:divsChild>
                                                                                                                                                                                                                                                                                <w:div w:id="943878048">
                                                                                                                                                                                                                                                                                  <w:marLeft w:val="0"/>
                                                                                                                                                                                                                                                                                  <w:marRight w:val="0"/>
                                                                                                                                                                                                                                                                                  <w:marTop w:val="0"/>
                                                                                                                                                                                                                                                                                  <w:marBottom w:val="0"/>
                                                                                                                                                                                                                                                                                  <w:divBdr>
                                                                                                                                                                                                                                                                                    <w:top w:val="none" w:sz="0" w:space="0" w:color="auto"/>
                                                                                                                                                                                                                                                                                    <w:left w:val="none" w:sz="0" w:space="0" w:color="auto"/>
                                                                                                                                                                                                                                                                                    <w:bottom w:val="none" w:sz="0" w:space="0" w:color="auto"/>
                                                                                                                                                                                                                                                                                    <w:right w:val="none" w:sz="0" w:space="0" w:color="auto"/>
                                                                                                                                                                                                                                                                                  </w:divBdr>
                                                                                                                                                                                                                                                                                  <w:divsChild>
                                                                                                                                                                                                                                                                                    <w:div w:id="1068846477">
                                                                                                                                                                                                                                                                                      <w:marLeft w:val="0"/>
                                                                                                                                                                                                                                                                                      <w:marRight w:val="0"/>
                                                                                                                                                                                                                                                                                      <w:marTop w:val="0"/>
                                                                                                                                                                                                                                                                                      <w:marBottom w:val="0"/>
                                                                                                                                                                                                                                                                                      <w:divBdr>
                                                                                                                                                                                                                                                                                        <w:top w:val="none" w:sz="0" w:space="0" w:color="auto"/>
                                                                                                                                                                                                                                                                                        <w:left w:val="none" w:sz="0" w:space="0" w:color="auto"/>
                                                                                                                                                                                                                                                                                        <w:bottom w:val="none" w:sz="0" w:space="0" w:color="auto"/>
                                                                                                                                                                                                                                                                                        <w:right w:val="none" w:sz="0" w:space="0" w:color="auto"/>
                                                                                                                                                                                                                                                                                      </w:divBdr>
                                                                                                                                                                                                                                                                                      <w:divsChild>
                                                                                                                                                                                                                                                                                        <w:div w:id="891429797">
                                                                                                                                                                                                                                                                                          <w:marLeft w:val="0"/>
                                                                                                                                                                                                                                                                                          <w:marRight w:val="0"/>
                                                                                                                                                                                                                                                                                          <w:marTop w:val="0"/>
                                                                                                                                                                                                                                                                                          <w:marBottom w:val="0"/>
                                                                                                                                                                                                                                                                                          <w:divBdr>
                                                                                                                                                                                                                                                                                            <w:top w:val="none" w:sz="0" w:space="0" w:color="auto"/>
                                                                                                                                                                                                                                                                                            <w:left w:val="none" w:sz="0" w:space="0" w:color="auto"/>
                                                                                                                                                                                                                                                                                            <w:bottom w:val="none" w:sz="0" w:space="0" w:color="auto"/>
                                                                                                                                                                                                                                                                                            <w:right w:val="none" w:sz="0" w:space="0" w:color="auto"/>
                                                                                                                                                                                                                                                                                          </w:divBdr>
                                                                                                                                                                                                                                                                                          <w:divsChild>
                                                                                                                                                                                                                                                                                            <w:div w:id="74204587">
                                                                                                                                                                                                                                                                                              <w:marLeft w:val="0"/>
                                                                                                                                                                                                                                                                                              <w:marRight w:val="0"/>
                                                                                                                                                                                                                                                                                              <w:marTop w:val="0"/>
                                                                                                                                                                                                                                                                                              <w:marBottom w:val="0"/>
                                                                                                                                                                                                                                                                                              <w:divBdr>
                                                                                                                                                                                                                                                                                                <w:top w:val="none" w:sz="0" w:space="0" w:color="auto"/>
                                                                                                                                                                                                                                                                                                <w:left w:val="none" w:sz="0" w:space="0" w:color="auto"/>
                                                                                                                                                                                                                                                                                                <w:bottom w:val="none" w:sz="0" w:space="0" w:color="auto"/>
                                                                                                                                                                                                                                                                                                <w:right w:val="none" w:sz="0" w:space="0" w:color="auto"/>
                                                                                                                                                                                                                                                                                              </w:divBdr>
                                                                                                                                                                                                                                                                                              <w:divsChild>
                                                                                                                                                                                                                                                                                                <w:div w:id="1268192613">
                                                                                                                                                                                                                                                                                                  <w:marLeft w:val="0"/>
                                                                                                                                                                                                                                                                                                  <w:marRight w:val="0"/>
                                                                                                                                                                                                                                                                                                  <w:marTop w:val="0"/>
                                                                                                                                                                                                                                                                                                  <w:marBottom w:val="0"/>
                                                                                                                                                                                                                                                                                                  <w:divBdr>
                                                                                                                                                                                                                                                                                                    <w:top w:val="none" w:sz="0" w:space="0" w:color="auto"/>
                                                                                                                                                                                                                                                                                                    <w:left w:val="none" w:sz="0" w:space="0" w:color="auto"/>
                                                                                                                                                                                                                                                                                                    <w:bottom w:val="none" w:sz="0" w:space="0" w:color="auto"/>
                                                                                                                                                                                                                                                                                                    <w:right w:val="none" w:sz="0" w:space="0" w:color="auto"/>
                                                                                                                                                                                                                                                                                                  </w:divBdr>
                                                                                                                                                                                                                                                                                                  <w:divsChild>
                                                                                                                                                                                                                                                                                                    <w:div w:id="1460683016">
                                                                                                                                                                                                                                                                                                      <w:marLeft w:val="0"/>
                                                                                                                                                                                                                                                                                                      <w:marRight w:val="0"/>
                                                                                                                                                                                                                                                                                                      <w:marTop w:val="0"/>
                                                                                                                                                                                                                                                                                                      <w:marBottom w:val="0"/>
                                                                                                                                                                                                                                                                                                      <w:divBdr>
                                                                                                                                                                                                                                                                                                        <w:top w:val="none" w:sz="0" w:space="0" w:color="auto"/>
                                                                                                                                                                                                                                                                                                        <w:left w:val="none" w:sz="0" w:space="0" w:color="auto"/>
                                                                                                                                                                                                                                                                                                        <w:bottom w:val="none" w:sz="0" w:space="0" w:color="auto"/>
                                                                                                                                                                                                                                                                                                        <w:right w:val="none" w:sz="0" w:space="0" w:color="auto"/>
                                                                                                                                                                                                                                                                                                      </w:divBdr>
                                                                                                                                                                                                                                                                                                      <w:divsChild>
                                                                                                                                                                                                                                                                                                        <w:div w:id="1345789352">
                                                                                                                                                                                                                                                                                                          <w:marLeft w:val="0"/>
                                                                                                                                                                                                                                                                                                          <w:marRight w:val="0"/>
                                                                                                                                                                                                                                                                                                          <w:marTop w:val="0"/>
                                                                                                                                                                                                                                                                                                          <w:marBottom w:val="0"/>
                                                                                                                                                                                                                                                                                                          <w:divBdr>
                                                                                                                                                                                                                                                                                                            <w:top w:val="none" w:sz="0" w:space="0" w:color="auto"/>
                                                                                                                                                                                                                                                                                                            <w:left w:val="none" w:sz="0" w:space="0" w:color="auto"/>
                                                                                                                                                                                                                                                                                                            <w:bottom w:val="none" w:sz="0" w:space="0" w:color="auto"/>
                                                                                                                                                                                                                                                                                                            <w:right w:val="none" w:sz="0" w:space="0" w:color="auto"/>
                                                                                                                                                                                                                                                                                                          </w:divBdr>
                                                                                                                                                                                                                                                                                                          <w:divsChild>
                                                                                                                                                                                                                                                                                                            <w:div w:id="822161402">
                                                                                                                                                                                                                                                                                                              <w:marLeft w:val="0"/>
                                                                                                                                                                                                                                                                                                              <w:marRight w:val="0"/>
                                                                                                                                                                                                                                                                                                              <w:marTop w:val="0"/>
                                                                                                                                                                                                                                                                                                              <w:marBottom w:val="0"/>
                                                                                                                                                                                                                                                                                                              <w:divBdr>
                                                                                                                                                                                                                                                                                                                <w:top w:val="none" w:sz="0" w:space="0" w:color="auto"/>
                                                                                                                                                                                                                                                                                                                <w:left w:val="none" w:sz="0" w:space="0" w:color="auto"/>
                                                                                                                                                                                                                                                                                                                <w:bottom w:val="none" w:sz="0" w:space="0" w:color="auto"/>
                                                                                                                                                                                                                                                                                                                <w:right w:val="none" w:sz="0" w:space="0" w:color="auto"/>
                                                                                                                                                                                                                                                                                                              </w:divBdr>
                                                                                                                                                                                                                                                                                                              <w:divsChild>
                                                                                                                                                                                                                                                                                                                <w:div w:id="1667397572">
                                                                                                                                                                                                                                                                                                                  <w:marLeft w:val="0"/>
                                                                                                                                                                                                                                                                                                                  <w:marRight w:val="0"/>
                                                                                                                                                                                                                                                                                                                  <w:marTop w:val="0"/>
                                                                                                                                                                                                                                                                                                                  <w:marBottom w:val="0"/>
                                                                                                                                                                                                                                                                                                                  <w:divBdr>
                                                                                                                                                                                                                                                                                                                    <w:top w:val="none" w:sz="0" w:space="0" w:color="auto"/>
                                                                                                                                                                                                                                                                                                                    <w:left w:val="none" w:sz="0" w:space="0" w:color="auto"/>
                                                                                                                                                                                                                                                                                                                    <w:bottom w:val="none" w:sz="0" w:space="0" w:color="auto"/>
                                                                                                                                                                                                                                                                                                                    <w:right w:val="none" w:sz="0" w:space="0" w:color="auto"/>
                                                                                                                                                                                                                                                                                                                  </w:divBdr>
                                                                                                                                                                                                                                                                                                                  <w:divsChild>
                                                                                                                                                                                                                                                                                                                    <w:div w:id="1276598857">
                                                                                                                                                                                                                                                                                                                      <w:marLeft w:val="0"/>
                                                                                                                                                                                                                                                                                                                      <w:marRight w:val="0"/>
                                                                                                                                                                                                                                                                                                                      <w:marTop w:val="0"/>
                                                                                                                                                                                                                                                                                                                      <w:marBottom w:val="0"/>
                                                                                                                                                                                                                                                                                                                      <w:divBdr>
                                                                                                                                                                                                                                                                                                                        <w:top w:val="none" w:sz="0" w:space="0" w:color="auto"/>
                                                                                                                                                                                                                                                                                                                        <w:left w:val="none" w:sz="0" w:space="0" w:color="auto"/>
                                                                                                                                                                                                                                                                                                                        <w:bottom w:val="none" w:sz="0" w:space="0" w:color="auto"/>
                                                                                                                                                                                                                                                                                                                        <w:right w:val="none" w:sz="0" w:space="0" w:color="auto"/>
                                                                                                                                                                                                                                                                                                                      </w:divBdr>
                                                                                                                                                                                                                                                                                                                      <w:divsChild>
                                                                                                                                                                                                                                                                                                                        <w:div w:id="1584295248">
                                                                                                                                                                                                                                                                                                                          <w:marLeft w:val="0"/>
                                                                                                                                                                                                                                                                                                                          <w:marRight w:val="0"/>
                                                                                                                                                                                                                                                                                                                          <w:marTop w:val="0"/>
                                                                                                                                                                                                                                                                                                                          <w:marBottom w:val="0"/>
                                                                                                                                                                                                                                                                                                                          <w:divBdr>
                                                                                                                                                                                                                                                                                                                            <w:top w:val="none" w:sz="0" w:space="0" w:color="auto"/>
                                                                                                                                                                                                                                                                                                                            <w:left w:val="none" w:sz="0" w:space="0" w:color="auto"/>
                                                                                                                                                                                                                                                                                                                            <w:bottom w:val="none" w:sz="0" w:space="0" w:color="auto"/>
                                                                                                                                                                                                                                                                                                                            <w:right w:val="none" w:sz="0" w:space="0" w:color="auto"/>
                                                                                                                                                                                                                                                                                                                          </w:divBdr>
                                                                                                                                                                                                                                                                                                                          <w:divsChild>
                                                                                                                                                                                                                                                                                                                            <w:div w:id="864057167">
                                                                                                                                                                                                                                                                                                                              <w:marLeft w:val="0"/>
                                                                                                                                                                                                                                                                                                                              <w:marRight w:val="0"/>
                                                                                                                                                                                                                                                                                                                              <w:marTop w:val="0"/>
                                                                                                                                                                                                                                                                                                                              <w:marBottom w:val="0"/>
                                                                                                                                                                                                                                                                                                                              <w:divBdr>
                                                                                                                                                                                                                                                                                                                                <w:top w:val="none" w:sz="0" w:space="0" w:color="auto"/>
                                                                                                                                                                                                                                                                                                                                <w:left w:val="none" w:sz="0" w:space="0" w:color="auto"/>
                                                                                                                                                                                                                                                                                                                                <w:bottom w:val="none" w:sz="0" w:space="0" w:color="auto"/>
                                                                                                                                                                                                                                                                                                                                <w:right w:val="none" w:sz="0" w:space="0" w:color="auto"/>
                                                                                                                                                                                                                                                                                                                              </w:divBdr>
                                                                                                                                                                                                                                                                                                                              <w:divsChild>
                                                                                                                                                                                                                                                                                                                                <w:div w:id="50735507">
                                                                                                                                                                                                                                                                                                                                  <w:marLeft w:val="0"/>
                                                                                                                                                                                                                                                                                                                                  <w:marRight w:val="0"/>
                                                                                                                                                                                                                                                                                                                                  <w:marTop w:val="0"/>
                                                                                                                                                                                                                                                                                                                                  <w:marBottom w:val="0"/>
                                                                                                                                                                                                                                                                                                                                  <w:divBdr>
                                                                                                                                                                                                                                                                                                                                    <w:top w:val="none" w:sz="0" w:space="0" w:color="auto"/>
                                                                                                                                                                                                                                                                                                                                    <w:left w:val="none" w:sz="0" w:space="0" w:color="auto"/>
                                                                                                                                                                                                                                                                                                                                    <w:bottom w:val="none" w:sz="0" w:space="0" w:color="auto"/>
                                                                                                                                                                                                                                                                                                                                    <w:right w:val="none" w:sz="0" w:space="0" w:color="auto"/>
                                                                                                                                                                                                                                                                                                                                  </w:divBdr>
                                                                                                                                                                                                                                                                                                                                  <w:divsChild>
                                                                                                                                                                                                                                                                                                                                    <w:div w:id="852494623">
                                                                                                                                                                                                                                                                                                                                      <w:marLeft w:val="0"/>
                                                                                                                                                                                                                                                                                                                                      <w:marRight w:val="0"/>
                                                                                                                                                                                                                                                                                                                                      <w:marTop w:val="0"/>
                                                                                                                                                                                                                                                                                                                                      <w:marBottom w:val="0"/>
                                                                                                                                                                                                                                                                                                                                      <w:divBdr>
                                                                                                                                                                                                                                                                                                                                        <w:top w:val="none" w:sz="0" w:space="0" w:color="auto"/>
                                                                                                                                                                                                                                                                                                                                        <w:left w:val="none" w:sz="0" w:space="0" w:color="auto"/>
                                                                                                                                                                                                                                                                                                                                        <w:bottom w:val="none" w:sz="0" w:space="0" w:color="auto"/>
                                                                                                                                                                                                                                                                                                                                        <w:right w:val="none" w:sz="0" w:space="0" w:color="auto"/>
                                                                                                                                                                                                                                                                                                                                      </w:divBdr>
                                                                                                                                                                                                                                                                                                                                      <w:divsChild>
                                                                                                                                                                                                                                                                                                                                        <w:div w:id="79837695">
                                                                                                                                                                                                                                                                                                                                          <w:marLeft w:val="0"/>
                                                                                                                                                                                                                                                                                                                                          <w:marRight w:val="0"/>
                                                                                                                                                                                                                                                                                                                                          <w:marTop w:val="0"/>
                                                                                                                                                                                                                                                                                                                                          <w:marBottom w:val="0"/>
                                                                                                                                                                                                                                                                                                                                          <w:divBdr>
                                                                                                                                                                                                                                                                                                                                            <w:top w:val="none" w:sz="0" w:space="0" w:color="auto"/>
                                                                                                                                                                                                                                                                                                                                            <w:left w:val="none" w:sz="0" w:space="0" w:color="auto"/>
                                                                                                                                                                                                                                                                                                                                            <w:bottom w:val="none" w:sz="0" w:space="0" w:color="auto"/>
                                                                                                                                                                                                                                                                                                                                            <w:right w:val="none" w:sz="0" w:space="0" w:color="auto"/>
                                                                                                                                                                                                                                                                                                                                          </w:divBdr>
                                                                                                                                                                                                                                                                                                                                          <w:divsChild>
                                                                                                                                                                                                                                                                                                                                            <w:div w:id="713848859">
                                                                                                                                                                                                                                                                                                                                              <w:marLeft w:val="0"/>
                                                                                                                                                                                                                                                                                                                                              <w:marRight w:val="0"/>
                                                                                                                                                                                                                                                                                                                                              <w:marTop w:val="0"/>
                                                                                                                                                                                                                                                                                                                                              <w:marBottom w:val="0"/>
                                                                                                                                                                                                                                                                                                                                              <w:divBdr>
                                                                                                                                                                                                                                                                                                                                                <w:top w:val="none" w:sz="0" w:space="0" w:color="auto"/>
                                                                                                                                                                                                                                                                                                                                                <w:left w:val="none" w:sz="0" w:space="0" w:color="auto"/>
                                                                                                                                                                                                                                                                                                                                                <w:bottom w:val="none" w:sz="0" w:space="0" w:color="auto"/>
                                                                                                                                                                                                                                                                                                                                                <w:right w:val="none" w:sz="0" w:space="0" w:color="auto"/>
                                                                                                                                                                                                                                                                                                                                              </w:divBdr>
                                                                                                                                                                                                                                                                                                                                              <w:divsChild>
                                                                                                                                                                                                                                                                                                                                                <w:div w:id="1129787153">
                                                                                                                                                                                                                                                                                                                                                  <w:marLeft w:val="0"/>
                                                                                                                                                                                                                                                                                                                                                  <w:marRight w:val="0"/>
                                                                                                                                                                                                                                                                                                                                                  <w:marTop w:val="0"/>
                                                                                                                                                                                                                                                                                                                                                  <w:marBottom w:val="0"/>
                                                                                                                                                                                                                                                                                                                                                  <w:divBdr>
                                                                                                                                                                                                                                                                                                                                                    <w:top w:val="none" w:sz="0" w:space="0" w:color="auto"/>
                                                                                                                                                                                                                                                                                                                                                    <w:left w:val="none" w:sz="0" w:space="0" w:color="auto"/>
                                                                                                                                                                                                                                                                                                                                                    <w:bottom w:val="none" w:sz="0" w:space="0" w:color="auto"/>
                                                                                                                                                                                                                                                                                                                                                    <w:right w:val="none" w:sz="0" w:space="0" w:color="auto"/>
                                                                                                                                                                                                                                                                                                                                                  </w:divBdr>
                                                                                                                                                                                                                                                                                                                                                  <w:divsChild>
                                                                                                                                                                                                                                                                                                                                                    <w:div w:id="1052920161">
                                                                                                                                                                                                                                                                                                                                                      <w:marLeft w:val="0"/>
                                                                                                                                                                                                                                                                                                                                                      <w:marRight w:val="0"/>
                                                                                                                                                                                                                                                                                                                                                      <w:marTop w:val="0"/>
                                                                                                                                                                                                                                                                                                                                                      <w:marBottom w:val="0"/>
                                                                                                                                                                                                                                                                                                                                                      <w:divBdr>
                                                                                                                                                                                                                                                                                                                                                        <w:top w:val="none" w:sz="0" w:space="0" w:color="auto"/>
                                                                                                                                                                                                                                                                                                                                                        <w:left w:val="none" w:sz="0" w:space="0" w:color="auto"/>
                                                                                                                                                                                                                                                                                                                                                        <w:bottom w:val="none" w:sz="0" w:space="0" w:color="auto"/>
                                                                                                                                                                                                                                                                                                                                                        <w:right w:val="none" w:sz="0" w:space="0" w:color="auto"/>
                                                                                                                                                                                                                                                                                                                                                      </w:divBdr>
                                                                                                                                                                                                                                                                                                                                                      <w:divsChild>
                                                                                                                                                                                                                                                                                                                                                        <w:div w:id="917204279">
                                                                                                                                                                                                                                                                                                                                                          <w:marLeft w:val="0"/>
                                                                                                                                                                                                                                                                                                                                                          <w:marRight w:val="0"/>
                                                                                                                                                                                                                                                                                                                                                          <w:marTop w:val="0"/>
                                                                                                                                                                                                                                                                                                                                                          <w:marBottom w:val="0"/>
                                                                                                                                                                                                                                                                                                                                                          <w:divBdr>
                                                                                                                                                                                                                                                                                                                                                            <w:top w:val="none" w:sz="0" w:space="0" w:color="auto"/>
                                                                                                                                                                                                                                                                                                                                                            <w:left w:val="none" w:sz="0" w:space="0" w:color="auto"/>
                                                                                                                                                                                                                                                                                                                                                            <w:bottom w:val="none" w:sz="0" w:space="0" w:color="auto"/>
                                                                                                                                                                                                                                                                                                                                                            <w:right w:val="none" w:sz="0" w:space="0" w:color="auto"/>
                                                                                                                                                                                                                                                                                                                                                          </w:divBdr>
                                                                                                                                                                                                                                                                                                                                                          <w:divsChild>
                                                                                                                                                                                                                                                                                                                                                            <w:div w:id="97915045">
                                                                                                                                                                                                                                                                                                                                                              <w:marLeft w:val="0"/>
                                                                                                                                                                                                                                                                                                                                                              <w:marRight w:val="0"/>
                                                                                                                                                                                                                                                                                                                                                              <w:marTop w:val="0"/>
                                                                                                                                                                                                                                                                                                                                                              <w:marBottom w:val="0"/>
                                                                                                                                                                                                                                                                                                                                                              <w:divBdr>
                                                                                                                                                                                                                                                                                                                                                                <w:top w:val="none" w:sz="0" w:space="0" w:color="auto"/>
                                                                                                                                                                                                                                                                                                                                                                <w:left w:val="none" w:sz="0" w:space="0" w:color="auto"/>
                                                                                                                                                                                                                                                                                                                                                                <w:bottom w:val="none" w:sz="0" w:space="0" w:color="auto"/>
                                                                                                                                                                                                                                                                                                                                                                <w:right w:val="none" w:sz="0" w:space="0" w:color="auto"/>
                                                                                                                                                                                                                                                                                                                                                              </w:divBdr>
                                                                                                                                                                                                                                                                                                                                                              <w:divsChild>
                                                                                                                                                                                                                                                                                                                                                                <w:div w:id="180432101">
                                                                                                                                                                                                                                                                                                                                                                  <w:marLeft w:val="0"/>
                                                                                                                                                                                                                                                                                                                                                                  <w:marRight w:val="0"/>
                                                                                                                                                                                                                                                                                                                                                                  <w:marTop w:val="0"/>
                                                                                                                                                                                                                                                                                                                                                                  <w:marBottom w:val="0"/>
                                                                                                                                                                                                                                                                                                                                                                  <w:divBdr>
                                                                                                                                                                                                                                                                                                                                                                    <w:top w:val="none" w:sz="0" w:space="0" w:color="auto"/>
                                                                                                                                                                                                                                                                                                                                                                    <w:left w:val="none" w:sz="0" w:space="0" w:color="auto"/>
                                                                                                                                                                                                                                                                                                                                                                    <w:bottom w:val="none" w:sz="0" w:space="0" w:color="auto"/>
                                                                                                                                                                                                                                                                                                                                                                    <w:right w:val="none" w:sz="0" w:space="0" w:color="auto"/>
                                                                                                                                                                                                                                                                                                                                                                  </w:divBdr>
                                                                                                                                                                                                                                                                                                                                                                  <w:divsChild>
                                                                                                                                                                                                                                                                                                                                                                    <w:div w:id="2045278896">
                                                                                                                                                                                                                                                                                                                                                                      <w:marLeft w:val="0"/>
                                                                                                                                                                                                                                                                                                                                                                      <w:marRight w:val="0"/>
                                                                                                                                                                                                                                                                                                                                                                      <w:marTop w:val="0"/>
                                                                                                                                                                                                                                                                                                                                                                      <w:marBottom w:val="0"/>
                                                                                                                                                                                                                                                                                                                                                                      <w:divBdr>
                                                                                                                                                                                                                                                                                                                                                                        <w:top w:val="none" w:sz="0" w:space="0" w:color="auto"/>
                                                                                                                                                                                                                                                                                                                                                                        <w:left w:val="none" w:sz="0" w:space="0" w:color="auto"/>
                                                                                                                                                                                                                                                                                                                                                                        <w:bottom w:val="none" w:sz="0" w:space="0" w:color="auto"/>
                                                                                                                                                                                                                                                                                                                                                                        <w:right w:val="none" w:sz="0" w:space="0" w:color="auto"/>
                                                                                                                                                                                                                                                                                                                                                                      </w:divBdr>
                                                                                                                                                                                                                                                                                                                                                                      <w:divsChild>
                                                                                                                                                                                                                                                                                                                                                                        <w:div w:id="1584603814">
                                                                                                                                                                                                                                                                                                                                                                          <w:marLeft w:val="0"/>
                                                                                                                                                                                                                                                                                                                                                                          <w:marRight w:val="0"/>
                                                                                                                                                                                                                                                                                                                                                                          <w:marTop w:val="0"/>
                                                                                                                                                                                                                                                                                                                                                                          <w:marBottom w:val="0"/>
                                                                                                                                                                                                                                                                                                                                                                          <w:divBdr>
                                                                                                                                                                                                                                                                                                                                                                            <w:top w:val="none" w:sz="0" w:space="0" w:color="auto"/>
                                                                                                                                                                                                                                                                                                                                                                            <w:left w:val="none" w:sz="0" w:space="0" w:color="auto"/>
                                                                                                                                                                                                                                                                                                                                                                            <w:bottom w:val="none" w:sz="0" w:space="0" w:color="auto"/>
                                                                                                                                                                                                                                                                                                                                                                            <w:right w:val="none" w:sz="0" w:space="0" w:color="auto"/>
                                                                                                                                                                                                                                                                                                                                                                          </w:divBdr>
                                                                                                                                                                                                                                                                                                                                                                          <w:divsChild>
                                                                                                                                                                                                                                                                                                                                                                            <w:div w:id="646281146">
                                                                                                                                                                                                                                                                                                                                                                              <w:marLeft w:val="0"/>
                                                                                                                                                                                                                                                                                                                                                                              <w:marRight w:val="0"/>
                                                                                                                                                                                                                                                                                                                                                                              <w:marTop w:val="0"/>
                                                                                                                                                                                                                                                                                                                                                                              <w:marBottom w:val="0"/>
                                                                                                                                                                                                                                                                                                                                                                              <w:divBdr>
                                                                                                                                                                                                                                                                                                                                                                                <w:top w:val="none" w:sz="0" w:space="0" w:color="auto"/>
                                                                                                                                                                                                                                                                                                                                                                                <w:left w:val="none" w:sz="0" w:space="0" w:color="auto"/>
                                                                                                                                                                                                                                                                                                                                                                                <w:bottom w:val="none" w:sz="0" w:space="0" w:color="auto"/>
                                                                                                                                                                                                                                                                                                                                                                                <w:right w:val="none" w:sz="0" w:space="0" w:color="auto"/>
                                                                                                                                                                                                                                                                                                                                                                              </w:divBdr>
                                                                                                                                                                                                                                                                                                                                                                              <w:divsChild>
                                                                                                                                                                                                                                                                                                                                                                                <w:div w:id="374356793">
                                                                                                                                                                                                                                                                                                                                                                                  <w:marLeft w:val="0"/>
                                                                                                                                                                                                                                                                                                                                                                                  <w:marRight w:val="0"/>
                                                                                                                                                                                                                                                                                                                                                                                  <w:marTop w:val="0"/>
                                                                                                                                                                                                                                                                                                                                                                                  <w:marBottom w:val="0"/>
                                                                                                                                                                                                                                                                                                                                                                                  <w:divBdr>
                                                                                                                                                                                                                                                                                                                                                                                    <w:top w:val="none" w:sz="0" w:space="0" w:color="auto"/>
                                                                                                                                                                                                                                                                                                                                                                                    <w:left w:val="none" w:sz="0" w:space="0" w:color="auto"/>
                                                                                                                                                                                                                                                                                                                                                                                    <w:bottom w:val="none" w:sz="0" w:space="0" w:color="auto"/>
                                                                                                                                                                                                                                                                                                                                                                                    <w:right w:val="none" w:sz="0" w:space="0" w:color="auto"/>
                                                                                                                                                                                                                                                                                                                                                                                  </w:divBdr>
                                                                                                                                                                                                                                                                                                                                                                                  <w:divsChild>
                                                                                                                                                                                                                                                                                                                                                                                    <w:div w:id="721558105">
                                                                                                                                                                                                                                                                                                                                                                                      <w:marLeft w:val="0"/>
                                                                                                                                                                                                                                                                                                                                                                                      <w:marRight w:val="0"/>
                                                                                                                                                                                                                                                                                                                                                                                      <w:marTop w:val="0"/>
                                                                                                                                                                                                                                                                                                                                                                                      <w:marBottom w:val="0"/>
                                                                                                                                                                                                                                                                                                                                                                                      <w:divBdr>
                                                                                                                                                                                                                                                                                                                                                                                        <w:top w:val="none" w:sz="0" w:space="0" w:color="auto"/>
                                                                                                                                                                                                                                                                                                                                                                                        <w:left w:val="none" w:sz="0" w:space="0" w:color="auto"/>
                                                                                                                                                                                                                                                                                                                                                                                        <w:bottom w:val="none" w:sz="0" w:space="0" w:color="auto"/>
                                                                                                                                                                                                                                                                                                                                                                                        <w:right w:val="none" w:sz="0" w:space="0" w:color="auto"/>
                                                                                                                                                                                                                                                                                                                                                                                      </w:divBdr>
                                                                                                                                                                                                                                                                                                                                                                                      <w:divsChild>
                                                                                                                                                                                                                                                                                                                                                                                        <w:div w:id="1131049945">
                                                                                                                                                                                                                                                                                                                                                                                          <w:marLeft w:val="0"/>
                                                                                                                                                                                                                                                                                                                                                                                          <w:marRight w:val="0"/>
                                                                                                                                                                                                                                                                                                                                                                                          <w:marTop w:val="0"/>
                                                                                                                                                                                                                                                                                                                                                                                          <w:marBottom w:val="0"/>
                                                                                                                                                                                                                                                                                                                                                                                          <w:divBdr>
                                                                                                                                                                                                                                                                                                                                                                                            <w:top w:val="none" w:sz="0" w:space="0" w:color="auto"/>
                                                                                                                                                                                                                                                                                                                                                                                            <w:left w:val="none" w:sz="0" w:space="0" w:color="auto"/>
                                                                                                                                                                                                                                                                                                                                                                                            <w:bottom w:val="none" w:sz="0" w:space="0" w:color="auto"/>
                                                                                                                                                                                                                                                                                                                                                                                            <w:right w:val="none" w:sz="0" w:space="0" w:color="auto"/>
                                                                                                                                                                                                                                                                                                                                                                                          </w:divBdr>
                                                                                                                                                                                                                                                                                                                                                                                          <w:divsChild>
                                                                                                                                                                                                                                                                                                                                                                                            <w:div w:id="1392004530">
                                                                                                                                                                                                                                                                                                                                                                                              <w:marLeft w:val="0"/>
                                                                                                                                                                                                                                                                                                                                                                                              <w:marRight w:val="0"/>
                                                                                                                                                                                                                                                                                                                                                                                              <w:marTop w:val="0"/>
                                                                                                                                                                                                                                                                                                                                                                                              <w:marBottom w:val="0"/>
                                                                                                                                                                                                                                                                                                                                                                                              <w:divBdr>
                                                                                                                                                                                                                                                                                                                                                                                                <w:top w:val="none" w:sz="0" w:space="0" w:color="auto"/>
                                                                                                                                                                                                                                                                                                                                                                                                <w:left w:val="none" w:sz="0" w:space="0" w:color="auto"/>
                                                                                                                                                                                                                                                                                                                                                                                                <w:bottom w:val="none" w:sz="0" w:space="0" w:color="auto"/>
                                                                                                                                                                                                                                                                                                                                                                                                <w:right w:val="none" w:sz="0" w:space="0" w:color="auto"/>
                                                                                                                                                                                                                                                                                                                                                                                              </w:divBdr>
                                                                                                                                                                                                                                                                                                                                                                                              <w:divsChild>
                                                                                                                                                                                                                                                                                                                                                                                                <w:div w:id="1066996515">
                                                                                                                                                                                                                                                                                                                                                                                                  <w:marLeft w:val="0"/>
                                                                                                                                                                                                                                                                                                                                                                                                  <w:marRight w:val="0"/>
                                                                                                                                                                                                                                                                                                                                                                                                  <w:marTop w:val="0"/>
                                                                                                                                                                                                                                                                                                                                                                                                  <w:marBottom w:val="0"/>
                                                                                                                                                                                                                                                                                                                                                                                                  <w:divBdr>
                                                                                                                                                                                                                                                                                                                                                                                                    <w:top w:val="none" w:sz="0" w:space="0" w:color="auto"/>
                                                                                                                                                                                                                                                                                                                                                                                                    <w:left w:val="none" w:sz="0" w:space="0" w:color="auto"/>
                                                                                                                                                                                                                                                                                                                                                                                                    <w:bottom w:val="none" w:sz="0" w:space="0" w:color="auto"/>
                                                                                                                                                                                                                                                                                                                                                                                                    <w:right w:val="none" w:sz="0" w:space="0" w:color="auto"/>
                                                                                                                                                                                                                                                                                                                                                                                                  </w:divBdr>
                                                                                                                                                                                                                                                                                                                                                                                                  <w:divsChild>
                                                                                                                                                                                                                                                                                                                                                                                                    <w:div w:id="1422069143">
                                                                                                                                                                                                                                                                                                                                                                                                      <w:marLeft w:val="0"/>
                                                                                                                                                                                                                                                                                                                                                                                                      <w:marRight w:val="0"/>
                                                                                                                                                                                                                                                                                                                                                                                                      <w:marTop w:val="0"/>
                                                                                                                                                                                                                                                                                                                                                                                                      <w:marBottom w:val="0"/>
                                                                                                                                                                                                                                                                                                                                                                                                      <w:divBdr>
                                                                                                                                                                                                                                                                                                                                                                                                        <w:top w:val="none" w:sz="0" w:space="0" w:color="auto"/>
                                                                                                                                                                                                                                                                                                                                                                                                        <w:left w:val="none" w:sz="0" w:space="0" w:color="auto"/>
                                                                                                                                                                                                                                                                                                                                                                                                        <w:bottom w:val="none" w:sz="0" w:space="0" w:color="auto"/>
                                                                                                                                                                                                                                                                                                                                                                                                        <w:right w:val="none" w:sz="0" w:space="0" w:color="auto"/>
                                                                                                                                                                                                                                                                                                                                                                                                      </w:divBdr>
                                                                                                                                                                                                                                                                                                                                                                                                      <w:divsChild>
                                                                                                                                                                                                                                                                                                                                                                                                        <w:div w:id="530342288">
                                                                                                                                                                                                                                                                                                                                                                                                          <w:marLeft w:val="0"/>
                                                                                                                                                                                                                                                                                                                                                                                                          <w:marRight w:val="0"/>
                                                                                                                                                                                                                                                                                                                                                                                                          <w:marTop w:val="0"/>
                                                                                                                                                                                                                                                                                                                                                                                                          <w:marBottom w:val="0"/>
                                                                                                                                                                                                                                                                                                                                                                                                          <w:divBdr>
                                                                                                                                                                                                                                                                                                                                                                                                            <w:top w:val="none" w:sz="0" w:space="0" w:color="auto"/>
                                                                                                                                                                                                                                                                                                                                                                                                            <w:left w:val="none" w:sz="0" w:space="0" w:color="auto"/>
                                                                                                                                                                                                                                                                                                                                                                                                            <w:bottom w:val="none" w:sz="0" w:space="0" w:color="auto"/>
                                                                                                                                                                                                                                                                                                                                                                                                            <w:right w:val="none" w:sz="0" w:space="0" w:color="auto"/>
                                                                                                                                                                                                                                                                                                                                                                                                          </w:divBdr>
                                                                                                                                                                                                                                                                                                                                                                                                          <w:divsChild>
                                                                                                                                                                                                                                                                                                                                                                                                            <w:div w:id="1112551785">
                                                                                                                                                                                                                                                                                                                                                                                                              <w:marLeft w:val="0"/>
                                                                                                                                                                                                                                                                                                                                                                                                              <w:marRight w:val="0"/>
                                                                                                                                                                                                                                                                                                                                                                                                              <w:marTop w:val="0"/>
                                                                                                                                                                                                                                                                                                                                                                                                              <w:marBottom w:val="0"/>
                                                                                                                                                                                                                                                                                                                                                                                                              <w:divBdr>
                                                                                                                                                                                                                                                                                                                                                                                                                <w:top w:val="none" w:sz="0" w:space="0" w:color="auto"/>
                                                                                                                                                                                                                                                                                                                                                                                                                <w:left w:val="none" w:sz="0" w:space="0" w:color="auto"/>
                                                                                                                                                                                                                                                                                                                                                                                                                <w:bottom w:val="none" w:sz="0" w:space="0" w:color="auto"/>
                                                                                                                                                                                                                                                                                                                                                                                                                <w:right w:val="none" w:sz="0" w:space="0" w:color="auto"/>
                                                                                                                                                                                                                                                                                                                                                                                                              </w:divBdr>
                                                                                                                                                                                                                                                                                                                                                                                                              <w:divsChild>
                                                                                                                                                                                                                                                                                                                                                                                                                <w:div w:id="1635987519">
                                                                                                                                                                                                                                                                                                                                                                                                                  <w:marLeft w:val="0"/>
                                                                                                                                                                                                                                                                                                                                                                                                                  <w:marRight w:val="0"/>
                                                                                                                                                                                                                                                                                                                                                                                                                  <w:marTop w:val="0"/>
                                                                                                                                                                                                                                                                                                                                                                                                                  <w:marBottom w:val="0"/>
                                                                                                                                                                                                                                                                                                                                                                                                                  <w:divBdr>
                                                                                                                                                                                                                                                                                                                                                                                                                    <w:top w:val="none" w:sz="0" w:space="0" w:color="auto"/>
                                                                                                                                                                                                                                                                                                                                                                                                                    <w:left w:val="none" w:sz="0" w:space="0" w:color="auto"/>
                                                                                                                                                                                                                                                                                                                                                                                                                    <w:bottom w:val="none" w:sz="0" w:space="0" w:color="auto"/>
                                                                                                                                                                                                                                                                                                                                                                                                                    <w:right w:val="none" w:sz="0" w:space="0" w:color="auto"/>
                                                                                                                                                                                                                                                                                                                                                                                                                  </w:divBdr>
                                                                                                                                                                                                                                                                                                                                                                                                                  <w:divsChild>
                                                                                                                                                                                                                                                                                                                                                                                                                    <w:div w:id="1911848174">
                                                                                                                                                                                                                                                                                                                                                                                                                      <w:marLeft w:val="0"/>
                                                                                                                                                                                                                                                                                                                                                                                                                      <w:marRight w:val="0"/>
                                                                                                                                                                                                                                                                                                                                                                                                                      <w:marTop w:val="0"/>
                                                                                                                                                                                                                                                                                                                                                                                                                      <w:marBottom w:val="0"/>
                                                                                                                                                                                                                                                                                                                                                                                                                      <w:divBdr>
                                                                                                                                                                                                                                                                                                                                                                                                                        <w:top w:val="none" w:sz="0" w:space="0" w:color="auto"/>
                                                                                                                                                                                                                                                                                                                                                                                                                        <w:left w:val="none" w:sz="0" w:space="0" w:color="auto"/>
                                                                                                                                                                                                                                                                                                                                                                                                                        <w:bottom w:val="none" w:sz="0" w:space="0" w:color="auto"/>
                                                                                                                                                                                                                                                                                                                                                                                                                        <w:right w:val="none" w:sz="0" w:space="0" w:color="auto"/>
                                                                                                                                                                                                                                                                                                                                                                                                                      </w:divBdr>
                                                                                                                                                                                                                                                                                                                                                                                                                      <w:divsChild>
                                                                                                                                                                                                                                                                                                                                                                                                                        <w:div w:id="1084062791">
                                                                                                                                                                                                                                                                                                                                                                                                                          <w:marLeft w:val="0"/>
                                                                                                                                                                                                                                                                                                                                                                                                                          <w:marRight w:val="0"/>
                                                                                                                                                                                                                                                                                                                                                                                                                          <w:marTop w:val="0"/>
                                                                                                                                                                                                                                                                                                                                                                                                                          <w:marBottom w:val="0"/>
                                                                                                                                                                                                                                                                                                                                                                                                                          <w:divBdr>
                                                                                                                                                                                                                                                                                                                                                                                                                            <w:top w:val="none" w:sz="0" w:space="0" w:color="auto"/>
                                                                                                                                                                                                                                                                                                                                                                                                                            <w:left w:val="none" w:sz="0" w:space="0" w:color="auto"/>
                                                                                                                                                                                                                                                                                                                                                                                                                            <w:bottom w:val="none" w:sz="0" w:space="0" w:color="auto"/>
                                                                                                                                                                                                                                                                                                                                                                                                                            <w:right w:val="none" w:sz="0" w:space="0" w:color="auto"/>
                                                                                                                                                                                                                                                                                                                                                                                                                          </w:divBdr>
                                                                                                                                                                                                                                                                                                                                                                                                                          <w:divsChild>
                                                                                                                                                                                                                                                                                                                                                                                                                            <w:div w:id="744686151">
                                                                                                                                                                                                                                                                                                                                                                                                                              <w:marLeft w:val="0"/>
                                                                                                                                                                                                                                                                                                                                                                                                                              <w:marRight w:val="0"/>
                                                                                                                                                                                                                                                                                                                                                                                                                              <w:marTop w:val="0"/>
                                                                                                                                                                                                                                                                                                                                                                                                                              <w:marBottom w:val="0"/>
                                                                                                                                                                                                                                                                                                                                                                                                                              <w:divBdr>
                                                                                                                                                                                                                                                                                                                                                                                                                                <w:top w:val="none" w:sz="0" w:space="0" w:color="auto"/>
                                                                                                                                                                                                                                                                                                                                                                                                                                <w:left w:val="none" w:sz="0" w:space="0" w:color="auto"/>
                                                                                                                                                                                                                                                                                                                                                                                                                                <w:bottom w:val="none" w:sz="0" w:space="0" w:color="auto"/>
                                                                                                                                                                                                                                                                                                                                                                                                                                <w:right w:val="none" w:sz="0" w:space="0" w:color="auto"/>
                                                                                                                                                                                                                                                                                                                                                                                                                              </w:divBdr>
                                                                                                                                                                                                                                                                                                                                                                                                                              <w:divsChild>
                                                                                                                                                                                                                                                                                                                                                                                                                                <w:div w:id="456948283">
                                                                                                                                                                                                                                                                                                                                                                                                                                  <w:marLeft w:val="0"/>
                                                                                                                                                                                                                                                                                                                                                                                                                                  <w:marRight w:val="0"/>
                                                                                                                                                                                                                                                                                                                                                                                                                                  <w:marTop w:val="0"/>
                                                                                                                                                                                                                                                                                                                                                                                                                                  <w:marBottom w:val="0"/>
                                                                                                                                                                                                                                                                                                                                                                                                                                  <w:divBdr>
                                                                                                                                                                                                                                                                                                                                                                                                                                    <w:top w:val="none" w:sz="0" w:space="0" w:color="auto"/>
                                                                                                                                                                                                                                                                                                                                                                                                                                    <w:left w:val="none" w:sz="0" w:space="0" w:color="auto"/>
                                                                                                                                                                                                                                                                                                                                                                                                                                    <w:bottom w:val="none" w:sz="0" w:space="0" w:color="auto"/>
                                                                                                                                                                                                                                                                                                                                                                                                                                    <w:right w:val="none" w:sz="0" w:space="0" w:color="auto"/>
                                                                                                                                                                                                                                                                                                                                                                                                                                  </w:divBdr>
                                                                                                                                                                                                                                                                                                                                                                                                                                  <w:divsChild>
                                                                                                                                                                                                                                                                                                                                                                                                                                    <w:div w:id="1577741568">
                                                                                                                                                                                                                                                                                                                                                                                                                                      <w:marLeft w:val="0"/>
                                                                                                                                                                                                                                                                                                                                                                                                                                      <w:marRight w:val="0"/>
                                                                                                                                                                                                                                                                                                                                                                                                                                      <w:marTop w:val="0"/>
                                                                                                                                                                                                                                                                                                                                                                                                                                      <w:marBottom w:val="0"/>
                                                                                                                                                                                                                                                                                                                                                                                                                                      <w:divBdr>
                                                                                                                                                                                                                                                                                                                                                                                                                                        <w:top w:val="none" w:sz="0" w:space="0" w:color="auto"/>
                                                                                                                                                                                                                                                                                                                                                                                                                                        <w:left w:val="none" w:sz="0" w:space="0" w:color="auto"/>
                                                                                                                                                                                                                                                                                                                                                                                                                                        <w:bottom w:val="none" w:sz="0" w:space="0" w:color="auto"/>
                                                                                                                                                                                                                                                                                                                                                                                                                                        <w:right w:val="none" w:sz="0" w:space="0" w:color="auto"/>
                                                                                                                                                                                                                                                                                                                                                                                                                                      </w:divBdr>
                                                                                                                                                                                                                                                                                                                                                                                                                                      <w:divsChild>
                                                                                                                                                                                                                                                                                                                                                                                                                                        <w:div w:id="843786026">
                                                                                                                                                                                                                                                                                                                                                                                                                                          <w:marLeft w:val="0"/>
                                                                                                                                                                                                                                                                                                                                                                                                                                          <w:marRight w:val="0"/>
                                                                                                                                                                                                                                                                                                                                                                                                                                          <w:marTop w:val="0"/>
                                                                                                                                                                                                                                                                                                                                                                                                                                          <w:marBottom w:val="0"/>
                                                                                                                                                                                                                                                                                                                                                                                                                                          <w:divBdr>
                                                                                                                                                                                                                                                                                                                                                                                                                                            <w:top w:val="none" w:sz="0" w:space="0" w:color="auto"/>
                                                                                                                                                                                                                                                                                                                                                                                                                                            <w:left w:val="none" w:sz="0" w:space="0" w:color="auto"/>
                                                                                                                                                                                                                                                                                                                                                                                                                                            <w:bottom w:val="none" w:sz="0" w:space="0" w:color="auto"/>
                                                                                                                                                                                                                                                                                                                                                                                                                                            <w:right w:val="none" w:sz="0" w:space="0" w:color="auto"/>
                                                                                                                                                                                                                                                                                                                                                                                                                                          </w:divBdr>
                                                                                                                                                                                                                                                                                                                                                                                                                                          <w:divsChild>
                                                                                                                                                                                                                                                                                                                                                                                                                                            <w:div w:id="52167333">
                                                                                                                                                                                                                                                                                                                                                                                                                                              <w:marLeft w:val="0"/>
                                                                                                                                                                                                                                                                                                                                                                                                                                              <w:marRight w:val="0"/>
                                                                                                                                                                                                                                                                                                                                                                                                                                              <w:marTop w:val="0"/>
                                                                                                                                                                                                                                                                                                                                                                                                                                              <w:marBottom w:val="0"/>
                                                                                                                                                                                                                                                                                                                                                                                                                                              <w:divBdr>
                                                                                                                                                                                                                                                                                                                                                                                                                                                <w:top w:val="none" w:sz="0" w:space="0" w:color="auto"/>
                                                                                                                                                                                                                                                                                                                                                                                                                                                <w:left w:val="none" w:sz="0" w:space="0" w:color="auto"/>
                                                                                                                                                                                                                                                                                                                                                                                                                                                <w:bottom w:val="none" w:sz="0" w:space="0" w:color="auto"/>
                                                                                                                                                                                                                                                                                                                                                                                                                                                <w:right w:val="none" w:sz="0" w:space="0" w:color="auto"/>
                                                                                                                                                                                                                                                                                                                                                                                                                                              </w:divBdr>
                                                                                                                                                                                                                                                                                                                                                                                                                                              <w:divsChild>
                                                                                                                                                                                                                                                                                                                                                                                                                                                <w:div w:id="673604807">
                                                                                                                                                                                                                                                                                                                                                                                                                                                  <w:marLeft w:val="0"/>
                                                                                                                                                                                                                                                                                                                                                                                                                                                  <w:marRight w:val="0"/>
                                                                                                                                                                                                                                                                                                                                                                                                                                                  <w:marTop w:val="0"/>
                                                                                                                                                                                                                                                                                                                                                                                                                                                  <w:marBottom w:val="0"/>
                                                                                                                                                                                                                                                                                                                                                                                                                                                  <w:divBdr>
                                                                                                                                                                                                                                                                                                                                                                                                                                                    <w:top w:val="none" w:sz="0" w:space="0" w:color="auto"/>
                                                                                                                                                                                                                                                                                                                                                                                                                                                    <w:left w:val="none" w:sz="0" w:space="0" w:color="auto"/>
                                                                                                                                                                                                                                                                                                                                                                                                                                                    <w:bottom w:val="none" w:sz="0" w:space="0" w:color="auto"/>
                                                                                                                                                                                                                                                                                                                                                                                                                                                    <w:right w:val="none" w:sz="0" w:space="0" w:color="auto"/>
                                                                                                                                                                                                                                                                                                                                                                                                                                                  </w:divBdr>
                                                                                                                                                                                                                                                                                                                                                                                                                                                  <w:divsChild>
                                                                                                                                                                                                                                                                                                                                                                                                                                                    <w:div w:id="420377074">
                                                                                                                                                                                                                                                                                                                                                                                                                                                      <w:marLeft w:val="0"/>
                                                                                                                                                                                                                                                                                                                                                                                                                                                      <w:marRight w:val="0"/>
                                                                                                                                                                                                                                                                                                                                                                                                                                                      <w:marTop w:val="0"/>
                                                                                                                                                                                                                                                                                                                                                                                                                                                      <w:marBottom w:val="0"/>
                                                                                                                                                                                                                                                                                                                                                                                                                                                      <w:divBdr>
                                                                                                                                                                                                                                                                                                                                                                                                                                                        <w:top w:val="none" w:sz="0" w:space="0" w:color="auto"/>
                                                                                                                                                                                                                                                                                                                                                                                                                                                        <w:left w:val="none" w:sz="0" w:space="0" w:color="auto"/>
                                                                                                                                                                                                                                                                                                                                                                                                                                                        <w:bottom w:val="none" w:sz="0" w:space="0" w:color="auto"/>
                                                                                                                                                                                                                                                                                                                                                                                                                                                        <w:right w:val="none" w:sz="0" w:space="0" w:color="auto"/>
                                                                                                                                                                                                                                                                                                                                                                                                                                                      </w:divBdr>
                                                                                                                                                                                                                                                                                                                                                                                                                                                      <w:divsChild>
                                                                                                                                                                                                                                                                                                                                                                                                                                                        <w:div w:id="502668225">
                                                                                                                                                                                                                                                                                                                                                                                                                                                          <w:marLeft w:val="0"/>
                                                                                                                                                                                                                                                                                                                                                                                                                                                          <w:marRight w:val="0"/>
                                                                                                                                                                                                                                                                                                                                                                                                                                                          <w:marTop w:val="0"/>
                                                                                                                                                                                                                                                                                                                                                                                                                                                          <w:marBottom w:val="0"/>
                                                                                                                                                                                                                                                                                                                                                                                                                                                          <w:divBdr>
                                                                                                                                                                                                                                                                                                                                                                                                                                                            <w:top w:val="none" w:sz="0" w:space="0" w:color="auto"/>
                                                                                                                                                                                                                                                                                                                                                                                                                                                            <w:left w:val="none" w:sz="0" w:space="0" w:color="auto"/>
                                                                                                                                                                                                                                                                                                                                                                                                                                                            <w:bottom w:val="none" w:sz="0" w:space="0" w:color="auto"/>
                                                                                                                                                                                                                                                                                                                                                                                                                                                            <w:right w:val="none" w:sz="0" w:space="0" w:color="auto"/>
                                                                                                                                                                                                                                                                                                                                                                                                                                                          </w:divBdr>
                                                                                                                                                                                                                                                                                                                                                                                                                                                          <w:divsChild>
                                                                                                                                                                                                                                                                                                                                                                                                                                                            <w:div w:id="2017269371">
                                                                                                                                                                                                                                                                                                                                                                                                                                                              <w:marLeft w:val="0"/>
                                                                                                                                                                                                                                                                                                                                                                                                                                                              <w:marRight w:val="0"/>
                                                                                                                                                                                                                                                                                                                                                                                                                                                              <w:marTop w:val="0"/>
                                                                                                                                                                                                                                                                                                                                                                                                                                                              <w:marBottom w:val="0"/>
                                                                                                                                                                                                                                                                                                                                                                                                                                                              <w:divBdr>
                                                                                                                                                                                                                                                                                                                                                                                                                                                                <w:top w:val="none" w:sz="0" w:space="0" w:color="auto"/>
                                                                                                                                                                                                                                                                                                                                                                                                                                                                <w:left w:val="none" w:sz="0" w:space="0" w:color="auto"/>
                                                                                                                                                                                                                                                                                                                                                                                                                                                                <w:bottom w:val="none" w:sz="0" w:space="0" w:color="auto"/>
                                                                                                                                                                                                                                                                                                                                                                                                                                                                <w:right w:val="none" w:sz="0" w:space="0" w:color="auto"/>
                                                                                                                                                                                                                                                                                                                                                                                                                                                              </w:divBdr>
                                                                                                                                                                                                                                                                                                                                                                                                                                                              <w:divsChild>
                                                                                                                                                                                                                                                                                                                                                                                                                                                                <w:div w:id="920601973">
                                                                                                                                                                                                                                                                                                                                                                                                                                                                  <w:marLeft w:val="0"/>
                                                                                                                                                                                                                                                                                                                                                                                                                                                                  <w:marRight w:val="0"/>
                                                                                                                                                                                                                                                                                                                                                                                                                                                                  <w:marTop w:val="0"/>
                                                                                                                                                                                                                                                                                                                                                                                                                                                                  <w:marBottom w:val="0"/>
                                                                                                                                                                                                                                                                                                                                                                                                                                                                  <w:divBdr>
                                                                                                                                                                                                                                                                                                                                                                                                                                                                    <w:top w:val="none" w:sz="0" w:space="0" w:color="auto"/>
                                                                                                                                                                                                                                                                                                                                                                                                                                                                    <w:left w:val="none" w:sz="0" w:space="0" w:color="auto"/>
                                                                                                                                                                                                                                                                                                                                                                                                                                                                    <w:bottom w:val="none" w:sz="0" w:space="0" w:color="auto"/>
                                                                                                                                                                                                                                                                                                                                                                                                                                                                    <w:right w:val="none" w:sz="0" w:space="0" w:color="auto"/>
                                                                                                                                                                                                                                                                                                                                                                                                                                                                  </w:divBdr>
                                                                                                                                                                                                                                                                                                                                                                                                                                                                  <w:divsChild>
                                                                                                                                                                                                                                                                                                                                                                                                                                                                    <w:div w:id="1233272706">
                                                                                                                                                                                                                                                                                                                                                                                                                                                                      <w:marLeft w:val="0"/>
                                                                                                                                                                                                                                                                                                                                                                                                                                                                      <w:marRight w:val="0"/>
                                                                                                                                                                                                                                                                                                                                                                                                                                                                      <w:marTop w:val="0"/>
                                                                                                                                                                                                                                                                                                                                                                                                                                                                      <w:marBottom w:val="0"/>
                                                                                                                                                                                                                                                                                                                                                                                                                                                                      <w:divBdr>
                                                                                                                                                                                                                                                                                                                                                                                                                                                                        <w:top w:val="none" w:sz="0" w:space="0" w:color="auto"/>
                                                                                                                                                                                                                                                                                                                                                                                                                                                                        <w:left w:val="none" w:sz="0" w:space="0" w:color="auto"/>
                                                                                                                                                                                                                                                                                                                                                                                                                                                                        <w:bottom w:val="none" w:sz="0" w:space="0" w:color="auto"/>
                                                                                                                                                                                                                                                                                                                                                                                                                                                                        <w:right w:val="none" w:sz="0" w:space="0" w:color="auto"/>
                                                                                                                                                                                                                                                                                                                                                                                                                                                                      </w:divBdr>
                                                                                                                                                                                                                                                                                                                                                                                                                                                                      <w:divsChild>
                                                                                                                                                                                                                                                                                                                                                                                                                                                                        <w:div w:id="1744832312">
                                                                                                                                                                                                                                                                                                                                                                                                                                                                          <w:marLeft w:val="0"/>
                                                                                                                                                                                                                                                                                                                                                                                                                                                                          <w:marRight w:val="0"/>
                                                                                                                                                                                                                                                                                                                                                                                                                                                                          <w:marTop w:val="0"/>
                                                                                                                                                                                                                                                                                                                                                                                                                                                                          <w:marBottom w:val="0"/>
                                                                                                                                                                                                                                                                                                                                                                                                                                                                          <w:divBdr>
                                                                                                                                                                                                                                                                                                                                                                                                                                                                            <w:top w:val="none" w:sz="0" w:space="0" w:color="auto"/>
                                                                                                                                                                                                                                                                                                                                                                                                                                                                            <w:left w:val="none" w:sz="0" w:space="0" w:color="auto"/>
                                                                                                                                                                                                                                                                                                                                                                                                                                                                            <w:bottom w:val="none" w:sz="0" w:space="0" w:color="auto"/>
                                                                                                                                                                                                                                                                                                                                                                                                                                                                            <w:right w:val="none" w:sz="0" w:space="0" w:color="auto"/>
                                                                                                                                                                                                                                                                                                                                                                                                                                                                          </w:divBdr>
                                                                                                                                                                                                                                                                                                                                                                                                                                                                          <w:divsChild>
                                                                                                                                                                                                                                                                                                                                                                                                                                                                            <w:div w:id="867833227">
                                                                                                                                                                                                                                                                                                                                                                                                                                                                              <w:marLeft w:val="0"/>
                                                                                                                                                                                                                                                                                                                                                                                                                                                                              <w:marRight w:val="0"/>
                                                                                                                                                                                                                                                                                                                                                                                                                                                                              <w:marTop w:val="0"/>
                                                                                                                                                                                                                                                                                                                                                                                                                                                                              <w:marBottom w:val="0"/>
                                                                                                                                                                                                                                                                                                                                                                                                                                                                              <w:divBdr>
                                                                                                                                                                                                                                                                                                                                                                                                                                                                                <w:top w:val="none" w:sz="0" w:space="0" w:color="auto"/>
                                                                                                                                                                                                                                                                                                                                                                                                                                                                                <w:left w:val="none" w:sz="0" w:space="0" w:color="auto"/>
                                                                                                                                                                                                                                                                                                                                                                                                                                                                                <w:bottom w:val="none" w:sz="0" w:space="0" w:color="auto"/>
                                                                                                                                                                                                                                                                                                                                                                                                                                                                                <w:right w:val="none" w:sz="0" w:space="0" w:color="auto"/>
                                                                                                                                                                                                                                                                                                                                                                                                                                                                              </w:divBdr>
                                                                                                                                                                                                                                                                                                                                                                                                                                                                              <w:divsChild>
                                                                                                                                                                                                                                                                                                                                                                                                                                                                                <w:div w:id="464738068">
                                                                                                                                                                                                                                                                                                                                                                                                                                                                                  <w:marLeft w:val="0"/>
                                                                                                                                                                                                                                                                                                                                                                                                                                                                                  <w:marRight w:val="0"/>
                                                                                                                                                                                                                                                                                                                                                                                                                                                                                  <w:marTop w:val="0"/>
                                                                                                                                                                                                                                                                                                                                                                                                                                                                                  <w:marBottom w:val="0"/>
                                                                                                                                                                                                                                                                                                                                                                                                                                                                                  <w:divBdr>
                                                                                                                                                                                                                                                                                                                                                                                                                                                                                    <w:top w:val="none" w:sz="0" w:space="0" w:color="auto"/>
                                                                                                                                                                                                                                                                                                                                                                                                                                                                                    <w:left w:val="none" w:sz="0" w:space="0" w:color="auto"/>
                                                                                                                                                                                                                                                                                                                                                                                                                                                                                    <w:bottom w:val="none" w:sz="0" w:space="0" w:color="auto"/>
                                                                                                                                                                                                                                                                                                                                                                                                                                                                                    <w:right w:val="none" w:sz="0" w:space="0" w:color="auto"/>
                                                                                                                                                                                                                                                                                                                                                                                                                                                                                  </w:divBdr>
                                                                                                                                                                                                                                                                                                                                                                                                                                                                                  <w:divsChild>
                                                                                                                                                                                                                                                                                                                                                                                                                                                                                    <w:div w:id="96827489">
                                                                                                                                                                                                                                                                                                                                                                                                                                                                                      <w:marLeft w:val="0"/>
                                                                                                                                                                                                                                                                                                                                                                                                                                                                                      <w:marRight w:val="0"/>
                                                                                                                                                                                                                                                                                                                                                                                                                                                                                      <w:marTop w:val="0"/>
                                                                                                                                                                                                                                                                                                                                                                                                                                                                                      <w:marBottom w:val="0"/>
                                                                                                                                                                                                                                                                                                                                                                                                                                                                                      <w:divBdr>
                                                                                                                                                                                                                                                                                                                                                                                                                                                                                        <w:top w:val="none" w:sz="0" w:space="0" w:color="auto"/>
                                                                                                                                                                                                                                                                                                                                                                                                                                                                                        <w:left w:val="none" w:sz="0" w:space="0" w:color="auto"/>
                                                                                                                                                                                                                                                                                                                                                                                                                                                                                        <w:bottom w:val="none" w:sz="0" w:space="0" w:color="auto"/>
                                                                                                                                                                                                                                                                                                                                                                                                                                                                                        <w:right w:val="none" w:sz="0" w:space="0" w:color="auto"/>
                                                                                                                                                                                                                                                                                                                                                                                                                                                                                      </w:divBdr>
                                                                                                                                                                                                                                                                                                                                                                                                                                                                                      <w:divsChild>
                                                                                                                                                                                                                                                                                                                                                                                                                                                                                        <w:div w:id="19471705">
                                                                                                                                                                                                                                                                                                                                                                                                                                                                                          <w:marLeft w:val="0"/>
                                                                                                                                                                                                                                                                                                                                                                                                                                                                                          <w:marRight w:val="0"/>
                                                                                                                                                                                                                                                                                                                                                                                                                                                                                          <w:marTop w:val="0"/>
                                                                                                                                                                                                                                                                                                                                                                                                                                                                                          <w:marBottom w:val="0"/>
                                                                                                                                                                                                                                                                                                                                                                                                                                                                                          <w:divBdr>
                                                                                                                                                                                                                                                                                                                                                                                                                                                                                            <w:top w:val="none" w:sz="0" w:space="0" w:color="auto"/>
                                                                                                                                                                                                                                                                                                                                                                                                                                                                                            <w:left w:val="none" w:sz="0" w:space="0" w:color="auto"/>
                                                                                                                                                                                                                                                                                                                                                                                                                                                                                            <w:bottom w:val="none" w:sz="0" w:space="0" w:color="auto"/>
                                                                                                                                                                                                                                                                                                                                                                                                                                                                                            <w:right w:val="none" w:sz="0" w:space="0" w:color="auto"/>
                                                                                                                                                                                                                                                                                                                                                                                                                                                                                          </w:divBdr>
                                                                                                                                                                                                                                                                                                                                                                                                                                                                                          <w:divsChild>
                                                                                                                                                                                                                                                                                                                                                                                                                                                                                            <w:div w:id="423965763">
                                                                                                                                                                                                                                                                                                                                                                                                                                                                                              <w:marLeft w:val="0"/>
                                                                                                                                                                                                                                                                                                                                                                                                                                                                                              <w:marRight w:val="0"/>
                                                                                                                                                                                                                                                                                                                                                                                                                                                                                              <w:marTop w:val="0"/>
                                                                                                                                                                                                                                                                                                                                                                                                                                                                                              <w:marBottom w:val="0"/>
                                                                                                                                                                                                                                                                                                                                                                                                                                                                                              <w:divBdr>
                                                                                                                                                                                                                                                                                                                                                                                                                                                                                                <w:top w:val="none" w:sz="0" w:space="0" w:color="auto"/>
                                                                                                                                                                                                                                                                                                                                                                                                                                                                                                <w:left w:val="none" w:sz="0" w:space="0" w:color="auto"/>
                                                                                                                                                                                                                                                                                                                                                                                                                                                                                                <w:bottom w:val="none" w:sz="0" w:space="0" w:color="auto"/>
                                                                                                                                                                                                                                                                                                                                                                                                                                                                                                <w:right w:val="none" w:sz="0" w:space="0" w:color="auto"/>
                                                                                                                                                                                                                                                                                                                                                                                                                                                                                              </w:divBdr>
                                                                                                                                                                                                                                                                                                                                                                                                                                                                                              <w:divsChild>
                                                                                                                                                                                                                                                                                                                                                                                                                                                                                                <w:div w:id="101804173">
                                                                                                                                                                                                                                                                                                                                                                                                                                                                                                  <w:marLeft w:val="0"/>
                                                                                                                                                                                                                                                                                                                                                                                                                                                                                                  <w:marRight w:val="0"/>
                                                                                                                                                                                                                                                                                                                                                                                                                                                                                                  <w:marTop w:val="0"/>
                                                                                                                                                                                                                                                                                                                                                                                                                                                                                                  <w:marBottom w:val="0"/>
                                                                                                                                                                                                                                                                                                                                                                                                                                                                                                  <w:divBdr>
                                                                                                                                                                                                                                                                                                                                                                                                                                                                                                    <w:top w:val="none" w:sz="0" w:space="0" w:color="auto"/>
                                                                                                                                                                                                                                                                                                                                                                                                                                                                                                    <w:left w:val="none" w:sz="0" w:space="0" w:color="auto"/>
                                                                                                                                                                                                                                                                                                                                                                                                                                                                                                    <w:bottom w:val="none" w:sz="0" w:space="0" w:color="auto"/>
                                                                                                                                                                                                                                                                                                                                                                                                                                                                                                    <w:right w:val="none" w:sz="0" w:space="0" w:color="auto"/>
                                                                                                                                                                                                                                                                                                                                                                                                                                                                                                  </w:divBdr>
                                                                                                                                                                                                                                                                                                                                                                                                                                                                                                  <w:divsChild>
                                                                                                                                                                                                                                                                                                                                                                                                                                                                                                    <w:div w:id="705255510">
                                                                                                                                                                                                                                                                                                                                                                                                                                                                                                      <w:marLeft w:val="0"/>
                                                                                                                                                                                                                                                                                                                                                                                                                                                                                                      <w:marRight w:val="0"/>
                                                                                                                                                                                                                                                                                                                                                                                                                                                                                                      <w:marTop w:val="0"/>
                                                                                                                                                                                                                                                                                                                                                                                                                                                                                                      <w:marBottom w:val="0"/>
                                                                                                                                                                                                                                                                                                                                                                                                                                                                                                      <w:divBdr>
                                                                                                                                                                                                                                                                                                                                                                                                                                                                                                        <w:top w:val="none" w:sz="0" w:space="0" w:color="auto"/>
                                                                                                                                                                                                                                                                                                                                                                                                                                                                                                        <w:left w:val="none" w:sz="0" w:space="0" w:color="auto"/>
                                                                                                                                                                                                                                                                                                                                                                                                                                                                                                        <w:bottom w:val="none" w:sz="0" w:space="0" w:color="auto"/>
                                                                                                                                                                                                                                                                                                                                                                                                                                                                                                        <w:right w:val="none" w:sz="0" w:space="0" w:color="auto"/>
                                                                                                                                                                                                                                                                                                                                                                                                                                                                                                      </w:divBdr>
                                                                                                                                                                                                                                                                                                                                                                                                                                                                                                      <w:divsChild>
                                                                                                                                                                                                                                                                                                                                                                                                                                                                                                        <w:div w:id="1920598834">
                                                                                                                                                                                                                                                                                                                                                                                                                                                                                                          <w:marLeft w:val="0"/>
                                                                                                                                                                                                                                                                                                                                                                                                                                                                                                          <w:marRight w:val="0"/>
                                                                                                                                                                                                                                                                                                                                                                                                                                                                                                          <w:marTop w:val="0"/>
                                                                                                                                                                                                                                                                                                                                                                                                                                                                                                          <w:marBottom w:val="0"/>
                                                                                                                                                                                                                                                                                                                                                                                                                                                                                                          <w:divBdr>
                                                                                                                                                                                                                                                                                                                                                                                                                                                                                                            <w:top w:val="none" w:sz="0" w:space="0" w:color="auto"/>
                                                                                                                                                                                                                                                                                                                                                                                                                                                                                                            <w:left w:val="none" w:sz="0" w:space="0" w:color="auto"/>
                                                                                                                                                                                                                                                                                                                                                                                                                                                                                                            <w:bottom w:val="none" w:sz="0" w:space="0" w:color="auto"/>
                                                                                                                                                                                                                                                                                                                                                                                                                                                                                                            <w:right w:val="none" w:sz="0" w:space="0" w:color="auto"/>
                                                                                                                                                                                                                                                                                                                                                                                                                                                                                                          </w:divBdr>
                                                                                                                                                                                                                                                                                                                                                                                                                                                                                                          <w:divsChild>
                                                                                                                                                                                                                                                                                                                                                                                                                                                                                                            <w:div w:id="1023480044">
                                                                                                                                                                                                                                                                                                                                                                                                                                                                                                              <w:marLeft w:val="0"/>
                                                                                                                                                                                                                                                                                                                                                                                                                                                                                                              <w:marRight w:val="0"/>
                                                                                                                                                                                                                                                                                                                                                                                                                                                                                                              <w:marTop w:val="0"/>
                                                                                                                                                                                                                                                                                                                                                                                                                                                                                                              <w:marBottom w:val="0"/>
                                                                                                                                                                                                                                                                                                                                                                                                                                                                                                              <w:divBdr>
                                                                                                                                                                                                                                                                                                                                                                                                                                                                                                                <w:top w:val="none" w:sz="0" w:space="0" w:color="auto"/>
                                                                                                                                                                                                                                                                                                                                                                                                                                                                                                                <w:left w:val="none" w:sz="0" w:space="0" w:color="auto"/>
                                                                                                                                                                                                                                                                                                                                                                                                                                                                                                                <w:bottom w:val="none" w:sz="0" w:space="0" w:color="auto"/>
                                                                                                                                                                                                                                                                                                                                                                                                                                                                                                                <w:right w:val="none" w:sz="0" w:space="0" w:color="auto"/>
                                                                                                                                                                                                                                                                                                                                                                                                                                                                                                              </w:divBdr>
                                                                                                                                                                                                                                                                                                                                                                                                                                                                                                              <w:divsChild>
                                                                                                                                                                                                                                                                                                                                                                                                                                                                                                                <w:div w:id="954167154">
                                                                                                                                                                                                                                                                                                                                                                                                                                                                                                                  <w:marLeft w:val="0"/>
                                                                                                                                                                                                                                                                                                                                                                                                                                                                                                                  <w:marRight w:val="0"/>
                                                                                                                                                                                                                                                                                                                                                                                                                                                                                                                  <w:marTop w:val="0"/>
                                                                                                                                                                                                                                                                                                                                                                                                                                                                                                                  <w:marBottom w:val="0"/>
                                                                                                                                                                                                                                                                                                                                                                                                                                                                                                                  <w:divBdr>
                                                                                                                                                                                                                                                                                                                                                                                                                                                                                                                    <w:top w:val="none" w:sz="0" w:space="0" w:color="auto"/>
                                                                                                                                                                                                                                                                                                                                                                                                                                                                                                                    <w:left w:val="none" w:sz="0" w:space="0" w:color="auto"/>
                                                                                                                                                                                                                                                                                                                                                                                                                                                                                                                    <w:bottom w:val="none" w:sz="0" w:space="0" w:color="auto"/>
                                                                                                                                                                                                                                                                                                                                                                                                                                                                                                                    <w:right w:val="none" w:sz="0" w:space="0" w:color="auto"/>
                                                                                                                                                                                                                                                                                                                                                                                                                                                                                                                  </w:divBdr>
                                                                                                                                                                                                                                                                                                                                                                                                                                                                                                                  <w:divsChild>
                                                                                                                                                                                                                                                                                                                                                                                                                                                                                                                    <w:div w:id="1425415460">
                                                                                                                                                                                                                                                                                                                                                                                                                                                                                                                      <w:marLeft w:val="0"/>
                                                                                                                                                                                                                                                                                                                                                                                                                                                                                                                      <w:marRight w:val="0"/>
                                                                                                                                                                                                                                                                                                                                                                                                                                                                                                                      <w:marTop w:val="0"/>
                                                                                                                                                                                                                                                                                                                                                                                                                                                                                                                      <w:marBottom w:val="0"/>
                                                                                                                                                                                                                                                                                                                                                                                                                                                                                                                      <w:divBdr>
                                                                                                                                                                                                                                                                                                                                                                                                                                                                                                                        <w:top w:val="none" w:sz="0" w:space="0" w:color="auto"/>
                                                                                                                                                                                                                                                                                                                                                                                                                                                                                                                        <w:left w:val="none" w:sz="0" w:space="0" w:color="auto"/>
                                                                                                                                                                                                                                                                                                                                                                                                                                                                                                                        <w:bottom w:val="none" w:sz="0" w:space="0" w:color="auto"/>
                                                                                                                                                                                                                                                                                                                                                                                                                                                                                                                        <w:right w:val="none" w:sz="0" w:space="0" w:color="auto"/>
                                                                                                                                                                                                                                                                                                                                                                                                                                                                                                                      </w:divBdr>
                                                                                                                                                                                                                                                                                                                                                                                                                                                                                                                      <w:divsChild>
                                                                                                                                                                                                                                                                                                                                                                                                                                                                                                                        <w:div w:id="991370737">
                                                                                                                                                                                                                                                                                                                                                                                                                                                                                                                          <w:marLeft w:val="0"/>
                                                                                                                                                                                                                                                                                                                                                                                                                                                                                                                          <w:marRight w:val="0"/>
                                                                                                                                                                                                                                                                                                                                                                                                                                                                                                                          <w:marTop w:val="0"/>
                                                                                                                                                                                                                                                                                                                                                                                                                                                                                                                          <w:marBottom w:val="0"/>
                                                                                                                                                                                                                                                                                                                                                                                                                                                                                                                          <w:divBdr>
                                                                                                                                                                                                                                                                                                                                                                                                                                                                                                                            <w:top w:val="none" w:sz="0" w:space="0" w:color="auto"/>
                                                                                                                                                                                                                                                                                                                                                                                                                                                                                                                            <w:left w:val="none" w:sz="0" w:space="0" w:color="auto"/>
                                                                                                                                                                                                                                                                                                                                                                                                                                                                                                                            <w:bottom w:val="none" w:sz="0" w:space="0" w:color="auto"/>
                                                                                                                                                                                                                                                                                                                                                                                                                                                                                                                            <w:right w:val="none" w:sz="0" w:space="0" w:color="auto"/>
                                                                                                                                                                                                                                                                                                                                                                                                                                                                                                                          </w:divBdr>
                                                                                                                                                                                                                                                                                                                                                                                                                                                                                                                          <w:divsChild>
                                                                                                                                                                                                                                                                                                                                                                                                                                                                                                                            <w:div w:id="677462740">
                                                                                                                                                                                                                                                                                                                                                                                                                                                                                                                              <w:marLeft w:val="0"/>
                                                                                                                                                                                                                                                                                                                                                                                                                                                                                                                              <w:marRight w:val="0"/>
                                                                                                                                                                                                                                                                                                                                                                                                                                                                                                                              <w:marTop w:val="0"/>
                                                                                                                                                                                                                                                                                                                                                                                                                                                                                                                              <w:marBottom w:val="0"/>
                                                                                                                                                                                                                                                                                                                                                                                                                                                                                                                              <w:divBdr>
                                                                                                                                                                                                                                                                                                                                                                                                                                                                                                                                <w:top w:val="none" w:sz="0" w:space="0" w:color="auto"/>
                                                                                                                                                                                                                                                                                                                                                                                                                                                                                                                                <w:left w:val="none" w:sz="0" w:space="0" w:color="auto"/>
                                                                                                                                                                                                                                                                                                                                                                                                                                                                                                                                <w:bottom w:val="none" w:sz="0" w:space="0" w:color="auto"/>
                                                                                                                                                                                                                                                                                                                                                                                                                                                                                                                                <w:right w:val="none" w:sz="0" w:space="0" w:color="auto"/>
                                                                                                                                                                                                                                                                                                                                                                                                                                                                                                                              </w:divBdr>
                                                                                                                                                                                                                                                                                                                                                                                                                                                                                                                              <w:divsChild>
                                                                                                                                                                                                                                                                                                                                                                                                                                                                                                                                <w:div w:id="1883512194">
                                                                                                                                                                                                                                                                                                                                                                                                                                                                                                                                  <w:marLeft w:val="0"/>
                                                                                                                                                                                                                                                                                                                                                                                                                                                                                                                                  <w:marRight w:val="0"/>
                                                                                                                                                                                                                                                                                                                                                                                                                                                                                                                                  <w:marTop w:val="0"/>
                                                                                                                                                                                                                                                                                                                                                                                                                                                                                                                                  <w:marBottom w:val="0"/>
                                                                                                                                                                                                                                                                                                                                                                                                                                                                                                                                  <w:divBdr>
                                                                                                                                                                                                                                                                                                                                                                                                                                                                                                                                    <w:top w:val="none" w:sz="0" w:space="0" w:color="auto"/>
                                                                                                                                                                                                                                                                                                                                                                                                                                                                                                                                    <w:left w:val="none" w:sz="0" w:space="0" w:color="auto"/>
                                                                                                                                                                                                                                                                                                                                                                                                                                                                                                                                    <w:bottom w:val="none" w:sz="0" w:space="0" w:color="auto"/>
                                                                                                                                                                                                                                                                                                                                                                                                                                                                                                                                    <w:right w:val="none" w:sz="0" w:space="0" w:color="auto"/>
                                                                                                                                                                                                                                                                                                                                                                                                                                                                                                                                  </w:divBdr>
                                                                                                                                                                                                                                                                                                                                                                                                                                                                                                                                  <w:divsChild>
                                                                                                                                                                                                                                                                                                                                                                                                                                                                                                                                    <w:div w:id="396519833">
                                                                                                                                                                                                                                                                                                                                                                                                                                                                                                                                      <w:marLeft w:val="0"/>
                                                                                                                                                                                                                                                                                                                                                                                                                                                                                                                                      <w:marRight w:val="0"/>
                                                                                                                                                                                                                                                                                                                                                                                                                                                                                                                                      <w:marTop w:val="0"/>
                                                                                                                                                                                                                                                                                                                                                                                                                                                                                                                                      <w:marBottom w:val="0"/>
                                                                                                                                                                                                                                                                                                                                                                                                                                                                                                                                      <w:divBdr>
                                                                                                                                                                                                                                                                                                                                                                                                                                                                                                                                        <w:top w:val="none" w:sz="0" w:space="0" w:color="auto"/>
                                                                                                                                                                                                                                                                                                                                                                                                                                                                                                                                        <w:left w:val="none" w:sz="0" w:space="0" w:color="auto"/>
                                                                                                                                                                                                                                                                                                                                                                                                                                                                                                                                        <w:bottom w:val="none" w:sz="0" w:space="0" w:color="auto"/>
                                                                                                                                                                                                                                                                                                                                                                                                                                                                                                                                        <w:right w:val="none" w:sz="0" w:space="0" w:color="auto"/>
                                                                                                                                                                                                                                                                                                                                                                                                                                                                                                                                      </w:divBdr>
                                                                                                                                                                                                                                                                                                                                                                                                                                                                                                                                      <w:divsChild>
                                                                                                                                                                                                                                                                                                                                                                                                                                                                                                                                        <w:div w:id="2081828592">
                                                                                                                                                                                                                                                                                                                                                                                                                                                                                                                                          <w:marLeft w:val="0"/>
                                                                                                                                                                                                                                                                                                                                                                                                                                                                                                                                          <w:marRight w:val="0"/>
                                                                                                                                                                                                                                                                                                                                                                                                                                                                                                                                          <w:marTop w:val="0"/>
                                                                                                                                                                                                                                                                                                                                                                                                                                                                                                                                          <w:marBottom w:val="0"/>
                                                                                                                                                                                                                                                                                                                                                                                                                                                                                                                                          <w:divBdr>
                                                                                                                                                                                                                                                                                                                                                                                                                                                                                                                                            <w:top w:val="none" w:sz="0" w:space="0" w:color="auto"/>
                                                                                                                                                                                                                                                                                                                                                                                                                                                                                                                                            <w:left w:val="none" w:sz="0" w:space="0" w:color="auto"/>
                                                                                                                                                                                                                                                                                                                                                                                                                                                                                                                                            <w:bottom w:val="none" w:sz="0" w:space="0" w:color="auto"/>
                                                                                                                                                                                                                                                                                                                                                                                                                                                                                                                                            <w:right w:val="none" w:sz="0" w:space="0" w:color="auto"/>
                                                                                                                                                                                                                                                                                                                                                                                                                                                                                                                                          </w:divBdr>
                                                                                                                                                                                                                                                                                                                                                                                                                                                                                                                                          <w:divsChild>
                                                                                                                                                                                                                                                                                                                                                                                                                                                                                                                                            <w:div w:id="1063218660">
                                                                                                                                                                                                                                                                                                                                                                                                                                                                                                                                              <w:marLeft w:val="0"/>
                                                                                                                                                                                                                                                                                                                                                                                                                                                                                                                                              <w:marRight w:val="0"/>
                                                                                                                                                                                                                                                                                                                                                                                                                                                                                                                                              <w:marTop w:val="0"/>
                                                                                                                                                                                                                                                                                                                                                                                                                                                                                                                                              <w:marBottom w:val="0"/>
                                                                                                                                                                                                                                                                                                                                                                                                                                                                                                                                              <w:divBdr>
                                                                                                                                                                                                                                                                                                                                                                                                                                                                                                                                                <w:top w:val="none" w:sz="0" w:space="0" w:color="auto"/>
                                                                                                                                                                                                                                                                                                                                                                                                                                                                                                                                                <w:left w:val="none" w:sz="0" w:space="0" w:color="auto"/>
                                                                                                                                                                                                                                                                                                                                                                                                                                                                                                                                                <w:bottom w:val="none" w:sz="0" w:space="0" w:color="auto"/>
                                                                                                                                                                                                                                                                                                                                                                                                                                                                                                                                                <w:right w:val="none" w:sz="0" w:space="0" w:color="auto"/>
                                                                                                                                                                                                                                                                                                                                                                                                                                                                                                                                              </w:divBdr>
                                                                                                                                                                                                                                                                                                                                                                                                                                                                                                                                              <w:divsChild>
                                                                                                                                                                                                                                                                                                                                                                                                                                                                                                                                                <w:div w:id="1155485846">
                                                                                                                                                                                                                                                                                                                                                                                                                                                                                                                                                  <w:marLeft w:val="0"/>
                                                                                                                                                                                                                                                                                                                                                                                                                                                                                                                                                  <w:marRight w:val="0"/>
                                                                                                                                                                                                                                                                                                                                                                                                                                                                                                                                                  <w:marTop w:val="0"/>
                                                                                                                                                                                                                                                                                                                                                                                                                                                                                                                                                  <w:marBottom w:val="0"/>
                                                                                                                                                                                                                                                                                                                                                                                                                                                                                                                                                  <w:divBdr>
                                                                                                                                                                                                                                                                                                                                                                                                                                                                                                                                                    <w:top w:val="none" w:sz="0" w:space="0" w:color="auto"/>
                                                                                                                                                                                                                                                                                                                                                                                                                                                                                                                                                    <w:left w:val="none" w:sz="0" w:space="0" w:color="auto"/>
                                                                                                                                                                                                                                                                                                                                                                                                                                                                                                                                                    <w:bottom w:val="none" w:sz="0" w:space="0" w:color="auto"/>
                                                                                                                                                                                                                                                                                                                                                                                                                                                                                                                                                    <w:right w:val="none" w:sz="0" w:space="0" w:color="auto"/>
                                                                                                                                                                                                                                                                                                                                                                                                                                                                                                                                                  </w:divBdr>
                                                                                                                                                                                                                                                                                                                                                                                                                                                                                                                                                  <w:divsChild>
                                                                                                                                                                                                                                                                                                                                                                                                                                                                                                                                                    <w:div w:id="14890722">
                                                                                                                                                                                                                                                                                                                                                                                                                                                                                                                                                      <w:marLeft w:val="0"/>
                                                                                                                                                                                                                                                                                                                                                                                                                                                                                                                                                      <w:marRight w:val="0"/>
                                                                                                                                                                                                                                                                                                                                                                                                                                                                                                                                                      <w:marTop w:val="0"/>
                                                                                                                                                                                                                                                                                                                                                                                                                                                                                                                                                      <w:marBottom w:val="0"/>
                                                                                                                                                                                                                                                                                                                                                                                                                                                                                                                                                      <w:divBdr>
                                                                                                                                                                                                                                                                                                                                                                                                                                                                                                                                                        <w:top w:val="none" w:sz="0" w:space="0" w:color="auto"/>
                                                                                                                                                                                                                                                                                                                                                                                                                                                                                                                                                        <w:left w:val="none" w:sz="0" w:space="0" w:color="auto"/>
                                                                                                                                                                                                                                                                                                                                                                                                                                                                                                                                                        <w:bottom w:val="none" w:sz="0" w:space="0" w:color="auto"/>
                                                                                                                                                                                                                                                                                                                                                                                                                                                                                                                                                        <w:right w:val="none" w:sz="0" w:space="0" w:color="auto"/>
                                                                                                                                                                                                                                                                                                                                                                                                                                                                                                                                                      </w:divBdr>
                                                                                                                                                                                                                                                                                                                                                                                                                                                                                                                                                      <w:divsChild>
                                                                                                                                                                                                                                                                                                                                                                                                                                                                                                                                                        <w:div w:id="365762157">
                                                                                                                                                                                                                                                                                                                                                                                                                                                                                                                                                          <w:marLeft w:val="0"/>
                                                                                                                                                                                                                                                                                                                                                                                                                                                                                                                                                          <w:marRight w:val="0"/>
                                                                                                                                                                                                                                                                                                                                                                                                                                                                                                                                                          <w:marTop w:val="0"/>
                                                                                                                                                                                                                                                                                                                                                                                                                                                                                                                                                          <w:marBottom w:val="0"/>
                                                                                                                                                                                                                                                                                                                                                                                                                                                                                                                                                          <w:divBdr>
                                                                                                                                                                                                                                                                                                                                                                                                                                                                                                                                                            <w:top w:val="none" w:sz="0" w:space="0" w:color="auto"/>
                                                                                                                                                                                                                                                                                                                                                                                                                                                                                                                                                            <w:left w:val="none" w:sz="0" w:space="0" w:color="auto"/>
                                                                                                                                                                                                                                                                                                                                                                                                                                                                                                                                                            <w:bottom w:val="none" w:sz="0" w:space="0" w:color="auto"/>
                                                                                                                                                                                                                                                                                                                                                                                                                                                                                                                                                            <w:right w:val="none" w:sz="0" w:space="0" w:color="auto"/>
                                                                                                                                                                                                                                                                                                                                                                                                                                                                                                                                                          </w:divBdr>
                                                                                                                                                                                                                                                                                                                                                                                                                                                                                                                                                          <w:divsChild>
                                                                                                                                                                                                                                                                                                                                                                                                                                                                                                                                                            <w:div w:id="1541434021">
                                                                                                                                                                                                                                                                                                                                                                                                                                                                                                                                                              <w:marLeft w:val="0"/>
                                                                                                                                                                                                                                                                                                                                                                                                                                                                                                                                                              <w:marRight w:val="0"/>
                                                                                                                                                                                                                                                                                                                                                                                                                                                                                                                                                              <w:marTop w:val="0"/>
                                                                                                                                                                                                                                                                                                                                                                                                                                                                                                                                                              <w:marBottom w:val="0"/>
                                                                                                                                                                                                                                                                                                                                                                                                                                                                                                                                                              <w:divBdr>
                                                                                                                                                                                                                                                                                                                                                                                                                                                                                                                                                                <w:top w:val="none" w:sz="0" w:space="0" w:color="auto"/>
                                                                                                                                                                                                                                                                                                                                                                                                                                                                                                                                                                <w:left w:val="none" w:sz="0" w:space="0" w:color="auto"/>
                                                                                                                                                                                                                                                                                                                                                                                                                                                                                                                                                                <w:bottom w:val="none" w:sz="0" w:space="0" w:color="auto"/>
                                                                                                                                                                                                                                                                                                                                                                                                                                                                                                                                                                <w:right w:val="none" w:sz="0" w:space="0" w:color="auto"/>
                                                                                                                                                                                                                                                                                                                                                                                                                                                                                                                                                              </w:divBdr>
                                                                                                                                                                                                                                                                                                                                                                                                                                                                                                                                                              <w:divsChild>
                                                                                                                                                                                                                                                                                                                                                                                                                                                                                                                                                                <w:div w:id="1266159857">
                                                                                                                                                                                                                                                                                                                                                                                                                                                                                                                                                                  <w:marLeft w:val="0"/>
                                                                                                                                                                                                                                                                                                                                                                                                                                                                                                                                                                  <w:marRight w:val="0"/>
                                                                                                                                                                                                                                                                                                                                                                                                                                                                                                                                                                  <w:marTop w:val="0"/>
                                                                                                                                                                                                                                                                                                                                                                                                                                                                                                                                                                  <w:marBottom w:val="0"/>
                                                                                                                                                                                                                                                                                                                                                                                                                                                                                                                                                                  <w:divBdr>
                                                                                                                                                                                                                                                                                                                                                                                                                                                                                                                                                                    <w:top w:val="none" w:sz="0" w:space="0" w:color="auto"/>
                                                                                                                                                                                                                                                                                                                                                                                                                                                                                                                                                                    <w:left w:val="none" w:sz="0" w:space="0" w:color="auto"/>
                                                                                                                                                                                                                                                                                                                                                                                                                                                                                                                                                                    <w:bottom w:val="none" w:sz="0" w:space="0" w:color="auto"/>
                                                                                                                                                                                                                                                                                                                                                                                                                                                                                                                                                                    <w:right w:val="none" w:sz="0" w:space="0" w:color="auto"/>
                                                                                                                                                                                                                                                                                                                                                                                                                                                                                                                                                                  </w:divBdr>
                                                                                                                                                                                                                                                                                                                                                                                                                                                                                                                                                                  <w:divsChild>
                                                                                                                                                                                                                                                                                                                                                                                                                                                                                                                                                                    <w:div w:id="177161024">
                                                                                                                                                                                                                                                                                                                                                                                                                                                                                                                                                                      <w:marLeft w:val="0"/>
                                                                                                                                                                                                                                                                                                                                                                                                                                                                                                                                                                      <w:marRight w:val="0"/>
                                                                                                                                                                                                                                                                                                                                                                                                                                                                                                                                                                      <w:marTop w:val="0"/>
                                                                                                                                                                                                                                                                                                                                                                                                                                                                                                                                                                      <w:marBottom w:val="0"/>
                                                                                                                                                                                                                                                                                                                                                                                                                                                                                                                                                                      <w:divBdr>
                                                                                                                                                                                                                                                                                                                                                                                                                                                                                                                                                                        <w:top w:val="none" w:sz="0" w:space="0" w:color="auto"/>
                                                                                                                                                                                                                                                                                                                                                                                                                                                                                                                                                                        <w:left w:val="none" w:sz="0" w:space="0" w:color="auto"/>
                                                                                                                                                                                                                                                                                                                                                                                                                                                                                                                                                                        <w:bottom w:val="none" w:sz="0" w:space="0" w:color="auto"/>
                                                                                                                                                                                                                                                                                                                                                                                                                                                                                                                                                                        <w:right w:val="none" w:sz="0" w:space="0" w:color="auto"/>
                                                                                                                                                                                                                                                                                                                                                                                                                                                                                                                                                                      </w:divBdr>
                                                                                                                                                                                                                                                                                                                                                                                                                                                                                                                                                                      <w:divsChild>
                                                                                                                                                                                                                                                                                                                                                                                                                                                                                                                                                                        <w:div w:id="1408723660">
                                                                                                                                                                                                                                                                                                                                                                                                                                                                                                                                                                          <w:marLeft w:val="0"/>
                                                                                                                                                                                                                                                                                                                                                                                                                                                                                                                                                                          <w:marRight w:val="0"/>
                                                                                                                                                                                                                                                                                                                                                                                                                                                                                                                                                                          <w:marTop w:val="0"/>
                                                                                                                                                                                                                                                                                                                                                                                                                                                                                                                                                                          <w:marBottom w:val="0"/>
                                                                                                                                                                                                                                                                                                                                                                                                                                                                                                                                                                          <w:divBdr>
                                                                                                                                                                                                                                                                                                                                                                                                                                                                                                                                                                            <w:top w:val="none" w:sz="0" w:space="0" w:color="auto"/>
                                                                                                                                                                                                                                                                                                                                                                                                                                                                                                                                                                            <w:left w:val="none" w:sz="0" w:space="0" w:color="auto"/>
                                                                                                                                                                                                                                                                                                                                                                                                                                                                                                                                                                            <w:bottom w:val="none" w:sz="0" w:space="0" w:color="auto"/>
                                                                                                                                                                                                                                                                                                                                                                                                                                                                                                                                                                            <w:right w:val="none" w:sz="0" w:space="0" w:color="auto"/>
                                                                                                                                                                                                                                                                                                                                                                                                                                                                                                                                                                          </w:divBdr>
                                                                                                                                                                                                                                                                                                                                                                                                                                                                                                                                                                          <w:divsChild>
                                                                                                                                                                                                                                                                                                                                                                                                                                                                                                                                                                            <w:div w:id="1947808921">
                                                                                                                                                                                                                                                                                                                                                                                                                                                                                                                                                                              <w:marLeft w:val="0"/>
                                                                                                                                                                                                                                                                                                                                                                                                                                                                                                                                                                              <w:marRight w:val="0"/>
                                                                                                                                                                                                                                                                                                                                                                                                                                                                                                                                                                              <w:marTop w:val="0"/>
                                                                                                                                                                                                                                                                                                                                                                                                                                                                                                                                                                              <w:marBottom w:val="0"/>
                                                                                                                                                                                                                                                                                                                                                                                                                                                                                                                                                                              <w:divBdr>
                                                                                                                                                                                                                                                                                                                                                                                                                                                                                                                                                                                <w:top w:val="none" w:sz="0" w:space="0" w:color="auto"/>
                                                                                                                                                                                                                                                                                                                                                                                                                                                                                                                                                                                <w:left w:val="none" w:sz="0" w:space="0" w:color="auto"/>
                                                                                                                                                                                                                                                                                                                                                                                                                                                                                                                                                                                <w:bottom w:val="none" w:sz="0" w:space="0" w:color="auto"/>
                                                                                                                                                                                                                                                                                                                                                                                                                                                                                                                                                                                <w:right w:val="none" w:sz="0" w:space="0" w:color="auto"/>
                                                                                                                                                                                                                                                                                                                                                                                                                                                                                                                                                                              </w:divBdr>
                                                                                                                                                                                                                                                                                                                                                                                                                                                                                                                                                                              <w:divsChild>
                                                                                                                                                                                                                                                                                                                                                                                                                                                                                                                                                                                <w:div w:id="1052996957">
                                                                                                                                                                                                                                                                                                                                                                                                                                                                                                                                                                                  <w:marLeft w:val="0"/>
                                                                                                                                                                                                                                                                                                                                                                                                                                                                                                                                                                                  <w:marRight w:val="0"/>
                                                                                                                                                                                                                                                                                                                                                                                                                                                                                                                                                                                  <w:marTop w:val="0"/>
                                                                                                                                                                                                                                                                                                                                                                                                                                                                                                                                                                                  <w:marBottom w:val="0"/>
                                                                                                                                                                                                                                                                                                                                                                                                                                                                                                                                                                                  <w:divBdr>
                                                                                                                                                                                                                                                                                                                                                                                                                                                                                                                                                                                    <w:top w:val="none" w:sz="0" w:space="0" w:color="auto"/>
                                                                                                                                                                                                                                                                                                                                                                                                                                                                                                                                                                                    <w:left w:val="none" w:sz="0" w:space="0" w:color="auto"/>
                                                                                                                                                                                                                                                                                                                                                                                                                                                                                                                                                                                    <w:bottom w:val="none" w:sz="0" w:space="0" w:color="auto"/>
                                                                                                                                                                                                                                                                                                                                                                                                                                                                                                                                                                                    <w:right w:val="none" w:sz="0" w:space="0" w:color="auto"/>
                                                                                                                                                                                                                                                                                                                                                                                                                                                                                                                                                                                  </w:divBdr>
                                                                                                                                                                                                                                                                                                                                                                                                                                                                                                                                                                                  <w:divsChild>
                                                                                                                                                                                                                                                                                                                                                                                                                                                                                                                                                                                    <w:div w:id="876161778">
                                                                                                                                                                                                                                                                                                                                                                                                                                                                                                                                                                                      <w:marLeft w:val="0"/>
                                                                                                                                                                                                                                                                                                                                                                                                                                                                                                                                                                                      <w:marRight w:val="0"/>
                                                                                                                                                                                                                                                                                                                                                                                                                                                                                                                                                                                      <w:marTop w:val="0"/>
                                                                                                                                                                                                                                                                                                                                                                                                                                                                                                                                                                                      <w:marBottom w:val="0"/>
                                                                                                                                                                                                                                                                                                                                                                                                                                                                                                                                                                                      <w:divBdr>
                                                                                                                                                                                                                                                                                                                                                                                                                                                                                                                                                                                        <w:top w:val="none" w:sz="0" w:space="0" w:color="auto"/>
                                                                                                                                                                                                                                                                                                                                                                                                                                                                                                                                                                                        <w:left w:val="none" w:sz="0" w:space="0" w:color="auto"/>
                                                                                                                                                                                                                                                                                                                                                                                                                                                                                                                                                                                        <w:bottom w:val="none" w:sz="0" w:space="0" w:color="auto"/>
                                                                                                                                                                                                                                                                                                                                                                                                                                                                                                                                                                                        <w:right w:val="none" w:sz="0" w:space="0" w:color="auto"/>
                                                                                                                                                                                                                                                                                                                                                                                                                                                                                                                                                                                      </w:divBdr>
                                                                                                                                                                                                                                                                                                                                                                                                                                                                                                                                                                                      <w:divsChild>
                                                                                                                                                                                                                                                                                                                                                                                                                                                                                                                                                                                        <w:div w:id="1072463422">
                                                                                                                                                                                                                                                                                                                                                                                                                                                                                                                                                                                          <w:marLeft w:val="0"/>
                                                                                                                                                                                                                                                                                                                                                                                                                                                                                                                                                                                          <w:marRight w:val="0"/>
                                                                                                                                                                                                                                                                                                                                                                                                                                                                                                                                                                                          <w:marTop w:val="0"/>
                                                                                                                                                                                                                                                                                                                                                                                                                                                                                                                                                                                          <w:marBottom w:val="0"/>
                                                                                                                                                                                                                                                                                                                                                                                                                                                                                                                                                                                          <w:divBdr>
                                                                                                                                                                                                                                                                                                                                                                                                                                                                                                                                                                                            <w:top w:val="none" w:sz="0" w:space="0" w:color="auto"/>
                                                                                                                                                                                                                                                                                                                                                                                                                                                                                                                                                                                            <w:left w:val="none" w:sz="0" w:space="0" w:color="auto"/>
                                                                                                                                                                                                                                                                                                                                                                                                                                                                                                                                                                                            <w:bottom w:val="none" w:sz="0" w:space="0" w:color="auto"/>
                                                                                                                                                                                                                                                                                                                                                                                                                                                                                                                                                                                            <w:right w:val="none" w:sz="0" w:space="0" w:color="auto"/>
                                                                                                                                                                                                                                                                                                                                                                                                                                                                                                                                                                                          </w:divBdr>
                                                                                                                                                                                                                                                                                                                                                                                                                                                                                                                                                                                          <w:divsChild>
                                                                                                                                                                                                                                                                                                                                                                                                                                                                                                                                                                                            <w:div w:id="251664043">
                                                                                                                                                                                                                                                                                                                                                                                                                                                                                                                                                                                              <w:marLeft w:val="0"/>
                                                                                                                                                                                                                                                                                                                                                                                                                                                                                                                                                                                              <w:marRight w:val="0"/>
                                                                                                                                                                                                                                                                                                                                                                                                                                                                                                                                                                                              <w:marTop w:val="0"/>
                                                                                                                                                                                                                                                                                                                                                                                                                                                                                                                                                                                              <w:marBottom w:val="0"/>
                                                                                                                                                                                                                                                                                                                                                                                                                                                                                                                                                                                              <w:divBdr>
                                                                                                                                                                                                                                                                                                                                                                                                                                                                                                                                                                                                <w:top w:val="none" w:sz="0" w:space="0" w:color="auto"/>
                                                                                                                                                                                                                                                                                                                                                                                                                                                                                                                                                                                                <w:left w:val="none" w:sz="0" w:space="0" w:color="auto"/>
                                                                                                                                                                                                                                                                                                                                                                                                                                                                                                                                                                                                <w:bottom w:val="none" w:sz="0" w:space="0" w:color="auto"/>
                                                                                                                                                                                                                                                                                                                                                                                                                                                                                                                                                                                                <w:right w:val="none" w:sz="0" w:space="0" w:color="auto"/>
                                                                                                                                                                                                                                                                                                                                                                                                                                                                                                                                                                                              </w:divBdr>
                                                                                                                                                                                                                                                                                                                                                                                                                                                                                                                                                                                              <w:divsChild>
                                                                                                                                                                                                                                                                                                                                                                                                                                                                                                                                                                                                <w:div w:id="1396465498">
                                                                                                                                                                                                                                                                                                                                                                                                                                                                                                                                                                                                  <w:marLeft w:val="0"/>
                                                                                                                                                                                                                                                                                                                                                                                                                                                                                                                                                                                                  <w:marRight w:val="0"/>
                                                                                                                                                                                                                                                                                                                                                                                                                                                                                                                                                                                                  <w:marTop w:val="0"/>
                                                                                                                                                                                                                                                                                                                                                                                                                                                                                                                                                                                                  <w:marBottom w:val="0"/>
                                                                                                                                                                                                                                                                                                                                                                                                                                                                                                                                                                                                  <w:divBdr>
                                                                                                                                                                                                                                                                                                                                                                                                                                                                                                                                                                                                    <w:top w:val="none" w:sz="0" w:space="0" w:color="auto"/>
                                                                                                                                                                                                                                                                                                                                                                                                                                                                                                                                                                                                    <w:left w:val="none" w:sz="0" w:space="0" w:color="auto"/>
                                                                                                                                                                                                                                                                                                                                                                                                                                                                                                                                                                                                    <w:bottom w:val="none" w:sz="0" w:space="0" w:color="auto"/>
                                                                                                                                                                                                                                                                                                                                                                                                                                                                                                                                                                                                    <w:right w:val="none" w:sz="0" w:space="0" w:color="auto"/>
                                                                                                                                                                                                                                                                                                                                                                                                                                                                                                                                                                                                  </w:divBdr>
                                                                                                                                                                                                                                                                                                                                                                                                                                                                                                                                                                                                  <w:divsChild>
                                                                                                                                                                                                                                                                                                                                                                                                                                                                                                                                                                                                    <w:div w:id="281546211">
                                                                                                                                                                                                                                                                                                                                                                                                                                                                                                                                                                                                      <w:marLeft w:val="0"/>
                                                                                                                                                                                                                                                                                                                                                                                                                                                                                                                                                                                                      <w:marRight w:val="0"/>
                                                                                                                                                                                                                                                                                                                                                                                                                                                                                                                                                                                                      <w:marTop w:val="0"/>
                                                                                                                                                                                                                                                                                                                                                                                                                                                                                                                                                                                                      <w:marBottom w:val="0"/>
                                                                                                                                                                                                                                                                                                                                                                                                                                                                                                                                                                                                      <w:divBdr>
                                                                                                                                                                                                                                                                                                                                                                                                                                                                                                                                                                                                        <w:top w:val="none" w:sz="0" w:space="0" w:color="auto"/>
                                                                                                                                                                                                                                                                                                                                                                                                                                                                                                                                                                                                        <w:left w:val="none" w:sz="0" w:space="0" w:color="auto"/>
                                                                                                                                                                                                                                                                                                                                                                                                                                                                                                                                                                                                        <w:bottom w:val="none" w:sz="0" w:space="0" w:color="auto"/>
                                                                                                                                                                                                                                                                                                                                                                                                                                                                                                                                                                                                        <w:right w:val="none" w:sz="0" w:space="0" w:color="auto"/>
                                                                                                                                                                                                                                                                                                                                                                                                                                                                                                                                                                                                      </w:divBdr>
                                                                                                                                                                                                                                                                                                                                                                                                                                                                                                                                                                                                      <w:divsChild>
                                                                                                                                                                                                                                                                                                                                                                                                                                                                                                                                                                                                        <w:div w:id="1563566711">
                                                                                                                                                                                                                                                                                                                                                                                                                                                                                                                                                                                                          <w:marLeft w:val="0"/>
                                                                                                                                                                                                                                                                                                                                                                                                                                                                                                                                                                                                          <w:marRight w:val="0"/>
                                                                                                                                                                                                                                                                                                                                                                                                                                                                                                                                                                                                          <w:marTop w:val="0"/>
                                                                                                                                                                                                                                                                                                                                                                                                                                                                                                                                                                                                          <w:marBottom w:val="0"/>
                                                                                                                                                                                                                                                                                                                                                                                                                                                                                                                                                                                                          <w:divBdr>
                                                                                                                                                                                                                                                                                                                                                                                                                                                                                                                                                                                                            <w:top w:val="none" w:sz="0" w:space="0" w:color="auto"/>
                                                                                                                                                                                                                                                                                                                                                                                                                                                                                                                                                                                                            <w:left w:val="none" w:sz="0" w:space="0" w:color="auto"/>
                                                                                                                                                                                                                                                                                                                                                                                                                                                                                                                                                                                                            <w:bottom w:val="none" w:sz="0" w:space="0" w:color="auto"/>
                                                                                                                                                                                                                                                                                                                                                                                                                                                                                                                                                                                                            <w:right w:val="none" w:sz="0" w:space="0" w:color="auto"/>
                                                                                                                                                                                                                                                                                                                                                                                                                                                                                                                                                                                                          </w:divBdr>
                                                                                                                                                                                                                                                                                                                                                                                                                                                                                                                                                                                                          <w:divsChild>
                                                                                                                                                                                                                                                                                                                                                                                                                                                                                                                                                                                                            <w:div w:id="1804614038">
                                                                                                                                                                                                                                                                                                                                                                                                                                                                                                                                                                                                              <w:marLeft w:val="0"/>
                                                                                                                                                                                                                                                                                                                                                                                                                                                                                                                                                                                                              <w:marRight w:val="0"/>
                                                                                                                                                                                                                                                                                                                                                                                                                                                                                                                                                                                                              <w:marTop w:val="0"/>
                                                                                                                                                                                                                                                                                                                                                                                                                                                                                                                                                                                                              <w:marBottom w:val="0"/>
                                                                                                                                                                                                                                                                                                                                                                                                                                                                                                                                                                                                              <w:divBdr>
                                                                                                                                                                                                                                                                                                                                                                                                                                                                                                                                                                                                                <w:top w:val="none" w:sz="0" w:space="0" w:color="auto"/>
                                                                                                                                                                                                                                                                                                                                                                                                                                                                                                                                                                                                                <w:left w:val="none" w:sz="0" w:space="0" w:color="auto"/>
                                                                                                                                                                                                                                                                                                                                                                                                                                                                                                                                                                                                                <w:bottom w:val="none" w:sz="0" w:space="0" w:color="auto"/>
                                                                                                                                                                                                                                                                                                                                                                                                                                                                                                                                                                                                                <w:right w:val="none" w:sz="0" w:space="0" w:color="auto"/>
                                                                                                                                                                                                                                                                                                                                                                                                                                                                                                                                                                                                              </w:divBdr>
                                                                                                                                                                                                                                                                                                                                                                                                                                                                                                                                                                                                              <w:divsChild>
                                                                                                                                                                                                                                                                                                                                                                                                                                                                                                                                                                                                                <w:div w:id="1934968579">
                                                                                                                                                                                                                                                                                                                                                                                                                                                                                                                                                                                                                  <w:marLeft w:val="0"/>
                                                                                                                                                                                                                                                                                                                                                                                                                                                                                                                                                                                                                  <w:marRight w:val="0"/>
                                                                                                                                                                                                                                                                                                                                                                                                                                                                                                                                                                                                                  <w:marTop w:val="0"/>
                                                                                                                                                                                                                                                                                                                                                                                                                                                                                                                                                                                                                  <w:marBottom w:val="0"/>
                                                                                                                                                                                                                                                                                                                                                                                                                                                                                                                                                                                                                  <w:divBdr>
                                                                                                                                                                                                                                                                                                                                                                                                                                                                                                                                                                                                                    <w:top w:val="none" w:sz="0" w:space="0" w:color="auto"/>
                                                                                                                                                                                                                                                                                                                                                                                                                                                                                                                                                                                                                    <w:left w:val="none" w:sz="0" w:space="0" w:color="auto"/>
                                                                                                                                                                                                                                                                                                                                                                                                                                                                                                                                                                                                                    <w:bottom w:val="none" w:sz="0" w:space="0" w:color="auto"/>
                                                                                                                                                                                                                                                                                                                                                                                                                                                                                                                                                                                                                    <w:right w:val="none" w:sz="0" w:space="0" w:color="auto"/>
                                                                                                                                                                                                                                                                                                                                                                                                                                                                                                                                                                                                                  </w:divBdr>
                                                                                                                                                                                                                                                                                                                                                                                                                                                                                                                                                                                                                  <w:divsChild>
                                                                                                                                                                                                                                                                                                                                                                                                                                                                                                                                                                                                                    <w:div w:id="572739764">
                                                                                                                                                                                                                                                                                                                                                                                                                                                                                                                                                                                                                      <w:marLeft w:val="0"/>
                                                                                                                                                                                                                                                                                                                                                                                                                                                                                                                                                                                                                      <w:marRight w:val="0"/>
                                                                                                                                                                                                                                                                                                                                                                                                                                                                                                                                                                                                                      <w:marTop w:val="0"/>
                                                                                                                                                                                                                                                                                                                                                                                                                                                                                                                                                                                                                      <w:marBottom w:val="0"/>
                                                                                                                                                                                                                                                                                                                                                                                                                                                                                                                                                                                                                      <w:divBdr>
                                                                                                                                                                                                                                                                                                                                                                                                                                                                                                                                                                                                                        <w:top w:val="none" w:sz="0" w:space="0" w:color="auto"/>
                                                                                                                                                                                                                                                                                                                                                                                                                                                                                                                                                                                                                        <w:left w:val="none" w:sz="0" w:space="0" w:color="auto"/>
                                                                                                                                                                                                                                                                                                                                                                                                                                                                                                                                                                                                                        <w:bottom w:val="none" w:sz="0" w:space="0" w:color="auto"/>
                                                                                                                                                                                                                                                                                                                                                                                                                                                                                                                                                                                                                        <w:right w:val="none" w:sz="0" w:space="0" w:color="auto"/>
                                                                                                                                                                                                                                                                                                                                                                                                                                                                                                                                                                                                                      </w:divBdr>
                                                                                                                                                                                                                                                                                                                                                                                                                                                                                                                                                                                                                      <w:divsChild>
                                                                                                                                                                                                                                                                                                                                                                                                                                                                                                                                                                                                                        <w:div w:id="1819109699">
                                                                                                                                                                                                                                                                                                                                                                                                                                                                                                                                                                                                                          <w:marLeft w:val="0"/>
                                                                                                                                                                                                                                                                                                                                                                                                                                                                                                                                                                                                                          <w:marRight w:val="0"/>
                                                                                                                                                                                                                                                                                                                                                                                                                                                                                                                                                                                                                          <w:marTop w:val="0"/>
                                                                                                                                                                                                                                                                                                                                                                                                                                                                                                                                                                                                                          <w:marBottom w:val="0"/>
                                                                                                                                                                                                                                                                                                                                                                                                                                                                                                                                                                                                                          <w:divBdr>
                                                                                                                                                                                                                                                                                                                                                                                                                                                                                                                                                                                                                            <w:top w:val="none" w:sz="0" w:space="0" w:color="auto"/>
                                                                                                                                                                                                                                                                                                                                                                                                                                                                                                                                                                                                                            <w:left w:val="none" w:sz="0" w:space="0" w:color="auto"/>
                                                                                                                                                                                                                                                                                                                                                                                                                                                                                                                                                                                                                            <w:bottom w:val="none" w:sz="0" w:space="0" w:color="auto"/>
                                                                                                                                                                                                                                                                                                                                                                                                                                                                                                                                                                                                                            <w:right w:val="none" w:sz="0" w:space="0" w:color="auto"/>
                                                                                                                                                                                                                                                                                                                                                                                                                                                                                                                                                                                                                          </w:divBdr>
                                                                                                                                                                                                                                                                                                                                                                                                                                                                                                                                                                                                                          <w:divsChild>
                                                                                                                                                                                                                                                                                                                                                                                                                                                                                                                                                                                                                            <w:div w:id="1489009829">
                                                                                                                                                                                                                                                                                                                                                                                                                                                                                                                                                                                                                              <w:marLeft w:val="0"/>
                                                                                                                                                                                                                                                                                                                                                                                                                                                                                                                                                                                                                              <w:marRight w:val="0"/>
                                                                                                                                                                                                                                                                                                                                                                                                                                                                                                                                                                                                                              <w:marTop w:val="0"/>
                                                                                                                                                                                                                                                                                                                                                                                                                                                                                                                                                                                                                              <w:marBottom w:val="0"/>
                                                                                                                                                                                                                                                                                                                                                                                                                                                                                                                                                                                                                              <w:divBdr>
                                                                                                                                                                                                                                                                                                                                                                                                                                                                                                                                                                                                                                <w:top w:val="none" w:sz="0" w:space="0" w:color="auto"/>
                                                                                                                                                                                                                                                                                                                                                                                                                                                                                                                                                                                                                                <w:left w:val="none" w:sz="0" w:space="0" w:color="auto"/>
                                                                                                                                                                                                                                                                                                                                                                                                                                                                                                                                                                                                                                <w:bottom w:val="none" w:sz="0" w:space="0" w:color="auto"/>
                                                                                                                                                                                                                                                                                                                                                                                                                                                                                                                                                                                                                                <w:right w:val="none" w:sz="0" w:space="0" w:color="auto"/>
                                                                                                                                                                                                                                                                                                                                                                                                                                                                                                                                                                                                                              </w:divBdr>
                                                                                                                                                                                                                                                                                                                                                                                                                                                                                                                                                                                                                              <w:divsChild>
                                                                                                                                                                                                                                                                                                                                                                                                                                                                                                                                                                                                                                <w:div w:id="889919193">
                                                                                                                                                                                                                                                                                                                                                                                                                                                                                                                                                                                                                                  <w:marLeft w:val="0"/>
                                                                                                                                                                                                                                                                                                                                                                                                                                                                                                                                                                                                                                  <w:marRight w:val="0"/>
                                                                                                                                                                                                                                                                                                                                                                                                                                                                                                                                                                                                                                  <w:marTop w:val="0"/>
                                                                                                                                                                                                                                                                                                                                                                                                                                                                                                                                                                                                                                  <w:marBottom w:val="0"/>
                                                                                                                                                                                                                                                                                                                                                                                                                                                                                                                                                                                                                                  <w:divBdr>
                                                                                                                                                                                                                                                                                                                                                                                                                                                                                                                                                                                                                                    <w:top w:val="none" w:sz="0" w:space="0" w:color="auto"/>
                                                                                                                                                                                                                                                                                                                                                                                                                                                                                                                                                                                                                                    <w:left w:val="none" w:sz="0" w:space="0" w:color="auto"/>
                                                                                                                                                                                                                                                                                                                                                                                                                                                                                                                                                                                                                                    <w:bottom w:val="none" w:sz="0" w:space="0" w:color="auto"/>
                                                                                                                                                                                                                                                                                                                                                                                                                                                                                                                                                                                                                                    <w:right w:val="none" w:sz="0" w:space="0" w:color="auto"/>
                                                                                                                                                                                                                                                                                                                                                                                                                                                                                                                                                                                                                                  </w:divBdr>
                                                                                                                                                                                                                                                                                                                                                                                                                                                                                                                                                                                                                                  <w:divsChild>
                                                                                                                                                                                                                                                                                                                                                                                                                                                                                                                                                                                                                                    <w:div w:id="657420744">
                                                                                                                                                                                                                                                                                                                                                                                                                                                                                                                                                                                                                                      <w:marLeft w:val="0"/>
                                                                                                                                                                                                                                                                                                                                                                                                                                                                                                                                                                                                                                      <w:marRight w:val="0"/>
                                                                                                                                                                                                                                                                                                                                                                                                                                                                                                                                                                                                                                      <w:marTop w:val="0"/>
                                                                                                                                                                                                                                                                                                                                                                                                                                                                                                                                                                                                                                      <w:marBottom w:val="0"/>
                                                                                                                                                                                                                                                                                                                                                                                                                                                                                                                                                                                                                                      <w:divBdr>
                                                                                                                                                                                                                                                                                                                                                                                                                                                                                                                                                                                                                                        <w:top w:val="none" w:sz="0" w:space="0" w:color="auto"/>
                                                                                                                                                                                                                                                                                                                                                                                                                                                                                                                                                                                                                                        <w:left w:val="none" w:sz="0" w:space="0" w:color="auto"/>
                                                                                                                                                                                                                                                                                                                                                                                                                                                                                                                                                                                                                                        <w:bottom w:val="none" w:sz="0" w:space="0" w:color="auto"/>
                                                                                                                                                                                                                                                                                                                                                                                                                                                                                                                                                                                                                                        <w:right w:val="none" w:sz="0" w:space="0" w:color="auto"/>
                                                                                                                                                                                                                                                                                                                                                                                                                                                                                                                                                                                                                                      </w:divBdr>
                                                                                                                                                                                                                                                                                                                                                                                                                                                                                                                                                                                                                                      <w:divsChild>
                                                                                                                                                                                                                                                                                                                                                                                                                                                                                                                                                                                                                                        <w:div w:id="1378120509">
                                                                                                                                                                                                                                                                                                                                                                                                                                                                                                                                                                                                                                          <w:marLeft w:val="0"/>
                                                                                                                                                                                                                                                                                                                                                                                                                                                                                                                                                                                                                                          <w:marRight w:val="0"/>
                                                                                                                                                                                                                                                                                                                                                                                                                                                                                                                                                                                                                                          <w:marTop w:val="0"/>
                                                                                                                                                                                                                                                                                                                                                                                                                                                                                                                                                                                                                                          <w:marBottom w:val="0"/>
                                                                                                                                                                                                                                                                                                                                                                                                                                                                                                                                                                                                                                          <w:divBdr>
                                                                                                                                                                                                                                                                                                                                                                                                                                                                                                                                                                                                                                            <w:top w:val="none" w:sz="0" w:space="0" w:color="auto"/>
                                                                                                                                                                                                                                                                                                                                                                                                                                                                                                                                                                                                                                            <w:left w:val="none" w:sz="0" w:space="0" w:color="auto"/>
                                                                                                                                                                                                                                                                                                                                                                                                                                                                                                                                                                                                                                            <w:bottom w:val="none" w:sz="0" w:space="0" w:color="auto"/>
                                                                                                                                                                                                                                                                                                                                                                                                                                                                                                                                                                                                                                            <w:right w:val="none" w:sz="0" w:space="0" w:color="auto"/>
                                                                                                                                                                                                                                                                                                                                                                                                                                                                                                                                                                                                                                          </w:divBdr>
                                                                                                                                                                                                                                                                                                                                                                                                                                                                                                                                                                                                                                          <w:divsChild>
                                                                                                                                                                                                                                                                                                                                                                                                                                                                                                                                                                                                                                            <w:div w:id="1890417625">
                                                                                                                                                                                                                                                                                                                                                                                                                                                                                                                                                                                                                                              <w:marLeft w:val="0"/>
                                                                                                                                                                                                                                                                                                                                                                                                                                                                                                                                                                                                                                              <w:marRight w:val="0"/>
                                                                                                                                                                                                                                                                                                                                                                                                                                                                                                                                                                                                                                              <w:marTop w:val="0"/>
                                                                                                                                                                                                                                                                                                                                                                                                                                                                                                                                                                                                                                              <w:marBottom w:val="0"/>
                                                                                                                                                                                                                                                                                                                                                                                                                                                                                                                                                                                                                                              <w:divBdr>
                                                                                                                                                                                                                                                                                                                                                                                                                                                                                                                                                                                                                                                <w:top w:val="none" w:sz="0" w:space="0" w:color="auto"/>
                                                                                                                                                                                                                                                                                                                                                                                                                                                                                                                                                                                                                                                <w:left w:val="none" w:sz="0" w:space="0" w:color="auto"/>
                                                                                                                                                                                                                                                                                                                                                                                                                                                                                                                                                                                                                                                <w:bottom w:val="none" w:sz="0" w:space="0" w:color="auto"/>
                                                                                                                                                                                                                                                                                                                                                                                                                                                                                                                                                                                                                                                <w:right w:val="none" w:sz="0" w:space="0" w:color="auto"/>
                                                                                                                                                                                                                                                                                                                                                                                                                                                                                                                                                                                                                                              </w:divBdr>
                                                                                                                                                                                                                                                                                                                                                                                                                                                                                                                                                                                                                                              <w:divsChild>
                                                                                                                                                                                                                                                                                                                                                                                                                                                                                                                                                                                                                                                <w:div w:id="355469747">
                                                                                                                                                                                                                                                                                                                                                                                                                                                                                                                                                                                                                                                  <w:marLeft w:val="0"/>
                                                                                                                                                                                                                                                                                                                                                                                                                                                                                                                                                                                                                                                  <w:marRight w:val="0"/>
                                                                                                                                                                                                                                                                                                                                                                                                                                                                                                                                                                                                                                                  <w:marTop w:val="0"/>
                                                                                                                                                                                                                                                                                                                                                                                                                                                                                                                                                                                                                                                  <w:marBottom w:val="0"/>
                                                                                                                                                                                                                                                                                                                                                                                                                                                                                                                                                                                                                                                  <w:divBdr>
                                                                                                                                                                                                                                                                                                                                                                                                                                                                                                                                                                                                                                                    <w:top w:val="none" w:sz="0" w:space="0" w:color="auto"/>
                                                                                                                                                                                                                                                                                                                                                                                                                                                                                                                                                                                                                                                    <w:left w:val="none" w:sz="0" w:space="0" w:color="auto"/>
                                                                                                                                                                                                                                                                                                                                                                                                                                                                                                                                                                                                                                                    <w:bottom w:val="none" w:sz="0" w:space="0" w:color="auto"/>
                                                                                                                                                                                                                                                                                                                                                                                                                                                                                                                                                                                                                                                    <w:right w:val="none" w:sz="0" w:space="0" w:color="auto"/>
                                                                                                                                                                                                                                                                                                                                                                                                                                                                                                                                                                                                                                                  </w:divBdr>
                                                                                                                                                                                                                                                                                                                                                                                                                                                                                                                                                                                                                                                  <w:divsChild>
                                                                                                                                                                                                                                                                                                                                                                                                                                                                                                                                                                                                                                                    <w:div w:id="1426271736">
                                                                                                                                                                                                                                                                                                                                                                                                                                                                                                                                                                                                                                                      <w:marLeft w:val="0"/>
                                                                                                                                                                                                                                                                                                                                                                                                                                                                                                                                                                                                                                                      <w:marRight w:val="0"/>
                                                                                                                                                                                                                                                                                                                                                                                                                                                                                                                                                                                                                                                      <w:marTop w:val="0"/>
                                                                                                                                                                                                                                                                                                                                                                                                                                                                                                                                                                                                                                                      <w:marBottom w:val="0"/>
                                                                                                                                                                                                                                                                                                                                                                                                                                                                                                                                                                                                                                                      <w:divBdr>
                                                                                                                                                                                                                                                                                                                                                                                                                                                                                                                                                                                                                                                        <w:top w:val="none" w:sz="0" w:space="0" w:color="auto"/>
                                                                                                                                                                                                                                                                                                                                                                                                                                                                                                                                                                                                                                                        <w:left w:val="none" w:sz="0" w:space="0" w:color="auto"/>
                                                                                                                                                                                                                                                                                                                                                                                                                                                                                                                                                                                                                                                        <w:bottom w:val="none" w:sz="0" w:space="0" w:color="auto"/>
                                                                                                                                                                                                                                                                                                                                                                                                                                                                                                                                                                                                                                                        <w:right w:val="none" w:sz="0" w:space="0" w:color="auto"/>
                                                                                                                                                                                                                                                                                                                                                                                                                                                                                                                                                                                                                                                      </w:divBdr>
                                                                                                                                                                                                                                                                                                                                                                                                                                                                                                                                                                                                                                                      <w:divsChild>
                                                                                                                                                                                                                                                                                                                                                                                                                                                                                                                                                                                                                                                        <w:div w:id="929853460">
                                                                                                                                                                                                                                                                                                                                                                                                                                                                                                                                                                                                                                                          <w:marLeft w:val="0"/>
                                                                                                                                                                                                                                                                                                                                                                                                                                                                                                                                                                                                                                                          <w:marRight w:val="0"/>
                                                                                                                                                                                                                                                                                                                                                                                                                                                                                                                                                                                                                                                          <w:marTop w:val="0"/>
                                                                                                                                                                                                                                                                                                                                                                                                                                                                                                                                                                                                                                                          <w:marBottom w:val="0"/>
                                                                                                                                                                                                                                                                                                                                                                                                                                                                                                                                                                                                                                                          <w:divBdr>
                                                                                                                                                                                                                                                                                                                                                                                                                                                                                                                                                                                                                                                            <w:top w:val="none" w:sz="0" w:space="0" w:color="auto"/>
                                                                                                                                                                                                                                                                                                                                                                                                                                                                                                                                                                                                                                                            <w:left w:val="none" w:sz="0" w:space="0" w:color="auto"/>
                                                                                                                                                                                                                                                                                                                                                                                                                                                                                                                                                                                                                                                            <w:bottom w:val="none" w:sz="0" w:space="0" w:color="auto"/>
                                                                                                                                                                                                                                                                                                                                                                                                                                                                                                                                                                                                                                                            <w:right w:val="none" w:sz="0" w:space="0" w:color="auto"/>
                                                                                                                                                                                                                                                                                                                                                                                                                                                                                                                                                                                                                                                          </w:divBdr>
                                                                                                                                                                                                                                                                                                                                                                                                                                                                                                                                                                                                                                                          <w:divsChild>
                                                                                                                                                                                                                                                                                                                                                                                                                                                                                                                                                                                                                                                            <w:div w:id="1346131307">
                                                                                                                                                                                                                                                                                                                                                                                                                                                                                                                                                                                                                                                              <w:marLeft w:val="0"/>
                                                                                                                                                                                                                                                                                                                                                                                                                                                                                                                                                                                                                                                              <w:marRight w:val="0"/>
                                                                                                                                                                                                                                                                                                                                                                                                                                                                                                                                                                                                                                                              <w:marTop w:val="0"/>
                                                                                                                                                                                                                                                                                                                                                                                                                                                                                                                                                                                                                                                              <w:marBottom w:val="0"/>
                                                                                                                                                                                                                                                                                                                                                                                                                                                                                                                                                                                                                                                              <w:divBdr>
                                                                                                                                                                                                                                                                                                                                                                                                                                                                                                                                                                                                                                                                <w:top w:val="none" w:sz="0" w:space="0" w:color="auto"/>
                                                                                                                                                                                                                                                                                                                                                                                                                                                                                                                                                                                                                                                                <w:left w:val="none" w:sz="0" w:space="0" w:color="auto"/>
                                                                                                                                                                                                                                                                                                                                                                                                                                                                                                                                                                                                                                                                <w:bottom w:val="none" w:sz="0" w:space="0" w:color="auto"/>
                                                                                                                                                                                                                                                                                                                                                                                                                                                                                                                                                                                                                                                                <w:right w:val="none" w:sz="0" w:space="0" w:color="auto"/>
                                                                                                                                                                                                                                                                                                                                                                                                                                                                                                                                                                                                                                                              </w:divBdr>
                                                                                                                                                                                                                                                                                                                                                                                                                                                                                                                                                                                                                                                              <w:divsChild>
                                                                                                                                                                                                                                                                                                                                                                                                                                                                                                                                                                                                                                                                <w:div w:id="1626808097">
                                                                                                                                                                                                                                                                                                                                                                                                                                                                                                                                                                                                                                                                  <w:marLeft w:val="0"/>
                                                                                                                                                                                                                                                                                                                                                                                                                                                                                                                                                                                                                                                                  <w:marRight w:val="0"/>
                                                                                                                                                                                                                                                                                                                                                                                                                                                                                                                                                                                                                                                                  <w:marTop w:val="0"/>
                                                                                                                                                                                                                                                                                                                                                                                                                                                                                                                                                                                                                                                                  <w:marBottom w:val="0"/>
                                                                                                                                                                                                                                                                                                                                                                                                                                                                                                                                                                                                                                                                  <w:divBdr>
                                                                                                                                                                                                                                                                                                                                                                                                                                                                                                                                                                                                                                                                    <w:top w:val="none" w:sz="0" w:space="0" w:color="auto"/>
                                                                                                                                                                                                                                                                                                                                                                                                                                                                                                                                                                                                                                                                    <w:left w:val="none" w:sz="0" w:space="0" w:color="auto"/>
                                                                                                                                                                                                                                                                                                                                                                                                                                                                                                                                                                                                                                                                    <w:bottom w:val="none" w:sz="0" w:space="0" w:color="auto"/>
                                                                                                                                                                                                                                                                                                                                                                                                                                                                                                                                                                                                                                                                    <w:right w:val="none" w:sz="0" w:space="0" w:color="auto"/>
                                                                                                                                                                                                                                                                                                                                                                                                                                                                                                                                                                                                                                                                  </w:divBdr>
                                                                                                                                                                                                                                                                                                                                                                                                                                                                                                                                                                                                                                                                  <w:divsChild>
                                                                                                                                                                                                                                                                                                                                                                                                                                                                                                                                                                                                                                                                    <w:div w:id="1263417677">
                                                                                                                                                                                                                                                                                                                                                                                                                                                                                                                                                                                                                                                                      <w:marLeft w:val="0"/>
                                                                                                                                                                                                                                                                                                                                                                                                                                                                                                                                                                                                                                                                      <w:marRight w:val="0"/>
                                                                                                                                                                                                                                                                                                                                                                                                                                                                                                                                                                                                                                                                      <w:marTop w:val="0"/>
                                                                                                                                                                                                                                                                                                                                                                                                                                                                                                                                                                                                                                                                      <w:marBottom w:val="0"/>
                                                                                                                                                                                                                                                                                                                                                                                                                                                                                                                                                                                                                                                                      <w:divBdr>
                                                                                                                                                                                                                                                                                                                                                                                                                                                                                                                                                                                                                                                                        <w:top w:val="none" w:sz="0" w:space="0" w:color="auto"/>
                                                                                                                                                                                                                                                                                                                                                                                                                                                                                                                                                                                                                                                                        <w:left w:val="none" w:sz="0" w:space="0" w:color="auto"/>
                                                                                                                                                                                                                                                                                                                                                                                                                                                                                                                                                                                                                                                                        <w:bottom w:val="none" w:sz="0" w:space="0" w:color="auto"/>
                                                                                                                                                                                                                                                                                                                                                                                                                                                                                                                                                                                                                                                                        <w:right w:val="none" w:sz="0" w:space="0" w:color="auto"/>
                                                                                                                                                                                                                                                                                                                                                                                                                                                                                                                                                                                                                                                                      </w:divBdr>
                                                                                                                                                                                                                                                                                                                                                                                                                                                                                                                                                                                                                                                                      <w:divsChild>
                                                                                                                                                                                                                                                                                                                                                                                                                                                                                                                                                                                                                                                                        <w:div w:id="72513912">
                                                                                                                                                                                                                                                                                                                                                                                                                                                                                                                                                                                                                                                                          <w:marLeft w:val="0"/>
                                                                                                                                                                                                                                                                                                                                                                                                                                                                                                                                                                                                                                                                          <w:marRight w:val="0"/>
                                                                                                                                                                                                                                                                                                                                                                                                                                                                                                                                                                                                                                                                          <w:marTop w:val="0"/>
                                                                                                                                                                                                                                                                                                                                                                                                                                                                                                                                                                                                                                                                          <w:marBottom w:val="0"/>
                                                                                                                                                                                                                                                                                                                                                                                                                                                                                                                                                                                                                                                                          <w:divBdr>
                                                                                                                                                                                                                                                                                                                                                                                                                                                                                                                                                                                                                                                                            <w:top w:val="none" w:sz="0" w:space="0" w:color="auto"/>
                                                                                                                                                                                                                                                                                                                                                                                                                                                                                                                                                                                                                                                                            <w:left w:val="none" w:sz="0" w:space="0" w:color="auto"/>
                                                                                                                                                                                                                                                                                                                                                                                                                                                                                                                                                                                                                                                                            <w:bottom w:val="none" w:sz="0" w:space="0" w:color="auto"/>
                                                                                                                                                                                                                                                                                                                                                                                                                                                                                                                                                                                                                                                                            <w:right w:val="none" w:sz="0" w:space="0" w:color="auto"/>
                                                                                                                                                                                                                                                                                                                                                                                                                                                                                                                                                                                                                                                                          </w:divBdr>
                                                                                                                                                                                                                                                                                                                                                                                                                                                                                                                                                                                                                                                                          <w:divsChild>
                                                                                                                                                                                                                                                                                                                                                                                                                                                                                                                                                                                                                                                                            <w:div w:id="1180588392">
                                                                                                                                                                                                                                                                                                                                                                                                                                                                                                                                                                                                                                                                              <w:marLeft w:val="0"/>
                                                                                                                                                                                                                                                                                                                                                                                                                                                                                                                                                                                                                                                                              <w:marRight w:val="0"/>
                                                                                                                                                                                                                                                                                                                                                                                                                                                                                                                                                                                                                                                                              <w:marTop w:val="0"/>
                                                                                                                                                                                                                                                                                                                                                                                                                                                                                                                                                                                                                                                                              <w:marBottom w:val="0"/>
                                                                                                                                                                                                                                                                                                                                                                                                                                                                                                                                                                                                                                                                              <w:divBdr>
                                                                                                                                                                                                                                                                                                                                                                                                                                                                                                                                                                                                                                                                                <w:top w:val="none" w:sz="0" w:space="0" w:color="auto"/>
                                                                                                                                                                                                                                                                                                                                                                                                                                                                                                                                                                                                                                                                                <w:left w:val="none" w:sz="0" w:space="0" w:color="auto"/>
                                                                                                                                                                                                                                                                                                                                                                                                                                                                                                                                                                                                                                                                                <w:bottom w:val="none" w:sz="0" w:space="0" w:color="auto"/>
                                                                                                                                                                                                                                                                                                                                                                                                                                                                                                                                                                                                                                                                                <w:right w:val="none" w:sz="0" w:space="0" w:color="auto"/>
                                                                                                                                                                                                                                                                                                                                                                                                                                                                                                                                                                                                                                                                              </w:divBdr>
                                                                                                                                                                                                                                                                                                                                                                                                                                                                                                                                                                                                                                                                              <w:divsChild>
                                                                                                                                                                                                                                                                                                                                                                                                                                                                                                                                                                                                                                                                                <w:div w:id="383414450">
                                                                                                                                                                                                                                                                                                                                                                                                                                                                                                                                                                                                                                                                                  <w:marLeft w:val="0"/>
                                                                                                                                                                                                                                                                                                                                                                                                                                                                                                                                                                                                                                                                                  <w:marRight w:val="0"/>
                                                                                                                                                                                                                                                                                                                                                                                                                                                                                                                                                                                                                                                                                  <w:marTop w:val="0"/>
                                                                                                                                                                                                                                                                                                                                                                                                                                                                                                                                                                                                                                                                                  <w:marBottom w:val="0"/>
                                                                                                                                                                                                                                                                                                                                                                                                                                                                                                                                                                                                                                                                                  <w:divBdr>
                                                                                                                                                                                                                                                                                                                                                                                                                                                                                                                                                                                                                                                                                    <w:top w:val="none" w:sz="0" w:space="0" w:color="auto"/>
                                                                                                                                                                                                                                                                                                                                                                                                                                                                                                                                                                                                                                                                                    <w:left w:val="none" w:sz="0" w:space="0" w:color="auto"/>
                                                                                                                                                                                                                                                                                                                                                                                                                                                                                                                                                                                                                                                                                    <w:bottom w:val="none" w:sz="0" w:space="0" w:color="auto"/>
                                                                                                                                                                                                                                                                                                                                                                                                                                                                                                                                                                                                                                                                                    <w:right w:val="none" w:sz="0" w:space="0" w:color="auto"/>
                                                                                                                                                                                                                                                                                                                                                                                                                                                                                                                                                                                                                                                                                  </w:divBdr>
                                                                                                                                                                                                                                                                                                                                                                                                                                                                                                                                                                                                                                                                                  <w:divsChild>
                                                                                                                                                                                                                                                                                                                                                                                                                                                                                                                                                                                                                                                                                    <w:div w:id="1447193924">
                                                                                                                                                                                                                                                                                                                                                                                                                                                                                                                                                                                                                                                                                      <w:marLeft w:val="0"/>
                                                                                                                                                                                                                                                                                                                                                                                                                                                                                                                                                                                                                                                                                      <w:marRight w:val="0"/>
                                                                                                                                                                                                                                                                                                                                                                                                                                                                                                                                                                                                                                                                                      <w:marTop w:val="0"/>
                                                                                                                                                                                                                                                                                                                                                                                                                                                                                                                                                                                                                                                                                      <w:marBottom w:val="0"/>
                                                                                                                                                                                                                                                                                                                                                                                                                                                                                                                                                                                                                                                                                      <w:divBdr>
                                                                                                                                                                                                                                                                                                                                                                                                                                                                                                                                                                                                                                                                                        <w:top w:val="none" w:sz="0" w:space="0" w:color="auto"/>
                                                                                                                                                                                                                                                                                                                                                                                                                                                                                                                                                                                                                                                                                        <w:left w:val="none" w:sz="0" w:space="0" w:color="auto"/>
                                                                                                                                                                                                                                                                                                                                                                                                                                                                                                                                                                                                                                                                                        <w:bottom w:val="none" w:sz="0" w:space="0" w:color="auto"/>
                                                                                                                                                                                                                                                                                                                                                                                                                                                                                                                                                                                                                                                                                        <w:right w:val="none" w:sz="0" w:space="0" w:color="auto"/>
                                                                                                                                                                                                                                                                                                                                                                                                                                                                                                                                                                                                                                                                                      </w:divBdr>
                                                                                                                                                                                                                                                                                                                                                                                                                                                                                                                                                                                                                                                                                      <w:divsChild>
                                                                                                                                                                                                                                                                                                                                                                                                                                                                                                                                                                                                                                                                                        <w:div w:id="74135492">
                                                                                                                                                                                                                                                                                                                                                                                                                                                                                                                                                                                                                                                                                          <w:marLeft w:val="0"/>
                                                                                                                                                                                                                                                                                                                                                                                                                                                                                                                                                                                                                                                                                          <w:marRight w:val="0"/>
                                                                                                                                                                                                                                                                                                                                                                                                                                                                                                                                                                                                                                                                                          <w:marTop w:val="0"/>
                                                                                                                                                                                                                                                                                                                                                                                                                                                                                                                                                                                                                                                                                          <w:marBottom w:val="0"/>
                                                                                                                                                                                                                                                                                                                                                                                                                                                                                                                                                                                                                                                                                          <w:divBdr>
                                                                                                                                                                                                                                                                                                                                                                                                                                                                                                                                                                                                                                                                                            <w:top w:val="none" w:sz="0" w:space="0" w:color="auto"/>
                                                                                                                                                                                                                                                                                                                                                                                                                                                                                                                                                                                                                                                                                            <w:left w:val="none" w:sz="0" w:space="0" w:color="auto"/>
                                                                                                                                                                                                                                                                                                                                                                                                                                                                                                                                                                                                                                                                                            <w:bottom w:val="none" w:sz="0" w:space="0" w:color="auto"/>
                                                                                                                                                                                                                                                                                                                                                                                                                                                                                                                                                                                                                                                                                            <w:right w:val="none" w:sz="0" w:space="0" w:color="auto"/>
                                                                                                                                                                                                                                                                                                                                                                                                                                                                                                                                                                                                                                                                                          </w:divBdr>
                                                                                                                                                                                                                                                                                                                                                                                                                                                                                                                                                                                                                                                                                        </w:div>
                                                                                                                                                                                                                                                                                                                                                                                                                                                                                                                                                                                                                                                                                        <w:div w:id="990252033">
                                                                                                                                                                                                                                                                                                                                                                                                                                                                                                                                                                                                                                                                                          <w:marLeft w:val="0"/>
                                                                                                                                                                                                                                                                                                                                                                                                                                                                                                                                                                                                                                                                                          <w:marRight w:val="0"/>
                                                                                                                                                                                                                                                                                                                                                                                                                                                                                                                                                                                                                                                                                          <w:marTop w:val="0"/>
                                                                                                                                                                                                                                                                                                                                                                                                                                                                                                                                                                                                                                                                                          <w:marBottom w:val="0"/>
                                                                                                                                                                                                                                                                                                                                                                                                                                                                                                                                                                                                                                                                                          <w:divBdr>
                                                                                                                                                                                                                                                                                                                                                                                                                                                                                                                                                                                                                                                                                            <w:top w:val="none" w:sz="0" w:space="0" w:color="auto"/>
                                                                                                                                                                                                                                                                                                                                                                                                                                                                                                                                                                                                                                                                                            <w:left w:val="none" w:sz="0" w:space="0" w:color="auto"/>
                                                                                                                                                                                                                                                                                                                                                                                                                                                                                                                                                                                                                                                                                            <w:bottom w:val="none" w:sz="0" w:space="0" w:color="auto"/>
                                                                                                                                                                                                                                                                                                                                                                                                                                                                                                                                                                                                                                                                                            <w:right w:val="none" w:sz="0" w:space="0" w:color="auto"/>
                                                                                                                                                                                                                                                                                                                                                                                                                                                                                                                                                                                                                                                                                          </w:divBdr>
                                                                                                                                                                                                                                                                                                                                                                                                                                                                                                                                                                                                                                                                                        </w:div>
                                                                                                                                                                                                                                                                                                                                                                                                                                                                                                                                                                                                                                                                                        <w:div w:id="1807356848">
                                                                                                                                                                                                                                                                                                                                                                                                                                                                                                                                                                                                                                                                                          <w:marLeft w:val="0"/>
                                                                                                                                                                                                                                                                                                                                                                                                                                                                                                                                                                                                                                                                                          <w:marRight w:val="0"/>
                                                                                                                                                                                                                                                                                                                                                                                                                                                                                                                                                                                                                                                                                          <w:marTop w:val="0"/>
                                                                                                                                                                                                                                                                                                                                                                                                                                                                                                                                                                                                                                                                                          <w:marBottom w:val="0"/>
                                                                                                                                                                                                                                                                                                                                                                                                                                                                                                                                                                                                                                                                                          <w:divBdr>
                                                                                                                                                                                                                                                                                                                                                                                                                                                                                                                                                                                                                                                                                            <w:top w:val="none" w:sz="0" w:space="0" w:color="auto"/>
                                                                                                                                                                                                                                                                                                                                                                                                                                                                                                                                                                                                                                                                                            <w:left w:val="none" w:sz="0" w:space="0" w:color="auto"/>
                                                                                                                                                                                                                                                                                                                                                                                                                                                                                                                                                                                                                                                                                            <w:bottom w:val="none" w:sz="0" w:space="0" w:color="auto"/>
                                                                                                                                                                                                                                                                                                                                                                                                                                                                                                                                                                                                                                                                                            <w:right w:val="none" w:sz="0" w:space="0" w:color="auto"/>
                                                                                                                                                                                                                                                                                                                                                                                                                                                                                                                                                                                                                                                                                          </w:divBdr>
                                                                                                                                                                                                                                                                                                                                                                                                                                                                                                                                                                                                                                                                                          <w:divsChild>
                                                                                                                                                                                                                                                                                                                                                                                                                                                                                                                                                                                                                                                                                            <w:div w:id="164782998">
                                                                                                                                                                                                                                                                                                                                                                                                                                                                                                                                                                                                                                                                                              <w:marLeft w:val="0"/>
                                                                                                                                                                                                                                                                                                                                                                                                                                                                                                                                                                                                                                                                                              <w:marRight w:val="0"/>
                                                                                                                                                                                                                                                                                                                                                                                                                                                                                                                                                                                                                                                                                              <w:marTop w:val="0"/>
                                                                                                                                                                                                                                                                                                                                                                                                                                                                                                                                                                                                                                                                                              <w:marBottom w:val="0"/>
                                                                                                                                                                                                                                                                                                                                                                                                                                                                                                                                                                                                                                                                                              <w:divBdr>
                                                                                                                                                                                                                                                                                                                                                                                                                                                                                                                                                                                                                                                                                                <w:top w:val="none" w:sz="0" w:space="0" w:color="auto"/>
                                                                                                                                                                                                                                                                                                                                                                                                                                                                                                                                                                                                                                                                                                <w:left w:val="none" w:sz="0" w:space="0" w:color="auto"/>
                                                                                                                                                                                                                                                                                                                                                                                                                                                                                                                                                                                                                                                                                                <w:bottom w:val="none" w:sz="0" w:space="0" w:color="auto"/>
                                                                                                                                                                                                                                                                                                                                                                                                                                                                                                                                                                                                                                                                                                <w:right w:val="none" w:sz="0" w:space="0" w:color="auto"/>
                                                                                                                                                                                                                                                                                                                                                                                                                                                                                                                                                                                                                                                                                              </w:divBdr>
                                                                                                                                                                                                                                                                                                                                                                                                                                                                                                                                                                                                                                                                                              <w:divsChild>
                                                                                                                                                                                                                                                                                                                                                                                                                                                                                                                                                                                                                                                                                                <w:div w:id="889733863">
                                                                                                                                                                                                                                                                                                                                                                                                                                                                                                                                                                                                                                                                                                  <w:marLeft w:val="0"/>
                                                                                                                                                                                                                                                                                                                                                                                                                                                                                                                                                                                                                                                                                                  <w:marRight w:val="0"/>
                                                                                                                                                                                                                                                                                                                                                                                                                                                                                                                                                                                                                                                                                                  <w:marTop w:val="0"/>
                                                                                                                                                                                                                                                                                                                                                                                                                                                                                                                                                                                                                                                                                                  <w:marBottom w:val="0"/>
                                                                                                                                                                                                                                                                                                                                                                                                                                                                                                                                                                                                                                                                                                  <w:divBdr>
                                                                                                                                                                                                                                                                                                                                                                                                                                                                                                                                                                                                                                                                                                    <w:top w:val="none" w:sz="0" w:space="0" w:color="auto"/>
                                                                                                                                                                                                                                                                                                                                                                                                                                                                                                                                                                                                                                                                                                    <w:left w:val="none" w:sz="0" w:space="0" w:color="auto"/>
                                                                                                                                                                                                                                                                                                                                                                                                                                                                                                                                                                                                                                                                                                    <w:bottom w:val="none" w:sz="0" w:space="0" w:color="auto"/>
                                                                                                                                                                                                                                                                                                                                                                                                                                                                                                                                                                                                                                                                                                    <w:right w:val="none" w:sz="0" w:space="0" w:color="auto"/>
                                                                                                                                                                                                                                                                                                                                                                                                                                                                                                                                                                                                                                                                                                  </w:divBdr>
                                                                                                                                                                                                                                                                                                                                                                                                                                                                                                                                                                                                                                                                                                  <w:divsChild>
                                                                                                                                                                                                                                                                                                                                                                                                                                                                                                                                                                                                                                                                                                    <w:div w:id="2082410642">
                                                                                                                                                                                                                                                                                                                                                                                                                                                                                                                                                                                                                                                                                                      <w:marLeft w:val="0"/>
                                                                                                                                                                                                                                                                                                                                                                                                                                                                                                                                                                                                                                                                                                      <w:marRight w:val="0"/>
                                                                                                                                                                                                                                                                                                                                                                                                                                                                                                                                                                                                                                                                                                      <w:marTop w:val="0"/>
                                                                                                                                                                                                                                                                                                                                                                                                                                                                                                                                                                                                                                                                                                      <w:marBottom w:val="0"/>
                                                                                                                                                                                                                                                                                                                                                                                                                                                                                                                                                                                                                                                                                                      <w:divBdr>
                                                                                                                                                                                                                                                                                                                                                                                                                                                                                                                                                                                                                                                                                                        <w:top w:val="none" w:sz="0" w:space="0" w:color="auto"/>
                                                                                                                                                                                                                                                                                                                                                                                                                                                                                                                                                                                                                                                                                                        <w:left w:val="none" w:sz="0" w:space="0" w:color="auto"/>
                                                                                                                                                                                                                                                                                                                                                                                                                                                                                                                                                                                                                                                                                                        <w:bottom w:val="none" w:sz="0" w:space="0" w:color="auto"/>
                                                                                                                                                                                                                                                                                                                                                                                                                                                                                                                                                                                                                                                                                                        <w:right w:val="none" w:sz="0" w:space="0" w:color="auto"/>
                                                                                                                                                                                                                                                                                                                                                                                                                                                                                                                                                                                                                                                                                                      </w:divBdr>
                                                                                                                                                                                                                                                                                                                                                                                                                                                                                                                                                                                                                                                                                                      <w:divsChild>
                                                                                                                                                                                                                                                                                                                                                                                                                                                                                                                                                                                                                                                                                                        <w:div w:id="969046319">
                                                                                                                                                                                                                                                                                                                                                                                                                                                                                                                                                                                                                                                                                                          <w:marLeft w:val="0"/>
                                                                                                                                                                                                                                                                                                                                                                                                                                                                                                                                                                                                                                                                                                          <w:marRight w:val="0"/>
                                                                                                                                                                                                                                                                                                                                                                                                                                                                                                                                                                                                                                                                                                          <w:marTop w:val="0"/>
                                                                                                                                                                                                                                                                                                                                                                                                                                                                                                                                                                                                                                                                                                          <w:marBottom w:val="0"/>
                                                                                                                                                                                                                                                                                                                                                                                                                                                                                                                                                                                                                                                                                                          <w:divBdr>
                                                                                                                                                                                                                                                                                                                                                                                                                                                                                                                                                                                                                                                                                                            <w:top w:val="none" w:sz="0" w:space="0" w:color="auto"/>
                                                                                                                                                                                                                                                                                                                                                                                                                                                                                                                                                                                                                                                                                                            <w:left w:val="none" w:sz="0" w:space="0" w:color="auto"/>
                                                                                                                                                                                                                                                                                                                                                                                                                                                                                                                                                                                                                                                                                                            <w:bottom w:val="none" w:sz="0" w:space="0" w:color="auto"/>
                                                                                                                                                                                                                                                                                                                                                                                                                                                                                                                                                                                                                                                                                                            <w:right w:val="none" w:sz="0" w:space="0" w:color="auto"/>
                                                                                                                                                                                                                                                                                                                                                                                                                                                                                                                                                                                                                                                                                                          </w:divBdr>
                                                                                                                                                                                                                                                                                                                                                                                                                                                                                                                                                                                                                                                                                                          <w:divsChild>
                                                                                                                                                                                                                                                                                                                                                                                                                                                                                                                                                                                                                                                                                                            <w:div w:id="1906522036">
                                                                                                                                                                                                                                                                                                                                                                                                                                                                                                                                                                                                                                                                                                              <w:marLeft w:val="0"/>
                                                                                                                                                                                                                                                                                                                                                                                                                                                                                                                                                                                                                                                                                                              <w:marRight w:val="0"/>
                                                                                                                                                                                                                                                                                                                                                                                                                                                                                                                                                                                                                                                                                                              <w:marTop w:val="0"/>
                                                                                                                                                                                                                                                                                                                                                                                                                                                                                                                                                                                                                                                                                                              <w:marBottom w:val="0"/>
                                                                                                                                                                                                                                                                                                                                                                                                                                                                                                                                                                                                                                                                                                              <w:divBdr>
                                                                                                                                                                                                                                                                                                                                                                                                                                                                                                                                                                                                                                                                                                                <w:top w:val="none" w:sz="0" w:space="0" w:color="auto"/>
                                                                                                                                                                                                                                                                                                                                                                                                                                                                                                                                                                                                                                                                                                                <w:left w:val="none" w:sz="0" w:space="0" w:color="auto"/>
                                                                                                                                                                                                                                                                                                                                                                                                                                                                                                                                                                                                                                                                                                                <w:bottom w:val="none" w:sz="0" w:space="0" w:color="auto"/>
                                                                                                                                                                                                                                                                                                                                                                                                                                                                                                                                                                                                                                                                                                                <w:right w:val="none" w:sz="0" w:space="0" w:color="auto"/>
                                                                                                                                                                                                                                                                                                                                                                                                                                                                                                                                                                                                                                                                                                              </w:divBdr>
                                                                                                                                                                                                                                                                                                                                                                                                                                                                                                                                                                                                                                                                                                              <w:divsChild>
                                                                                                                                                                                                                                                                                                                                                                                                                                                                                                                                                                                                                                                                                                                <w:div w:id="390075669">
                                                                                                                                                                                                                                                                                                                                                                                                                                                                                                                                                                                                                                                                                                                  <w:marLeft w:val="0"/>
                                                                                                                                                                                                                                                                                                                                                                                                                                                                                                                                                                                                                                                                                                                  <w:marRight w:val="0"/>
                                                                                                                                                                                                                                                                                                                                                                                                                                                                                                                                                                                                                                                                                                                  <w:marTop w:val="0"/>
                                                                                                                                                                                                                                                                                                                                                                                                                                                                                                                                                                                                                                                                                                                  <w:marBottom w:val="0"/>
                                                                                                                                                                                                                                                                                                                                                                                                                                                                                                                                                                                                                                                                                                                  <w:divBdr>
                                                                                                                                                                                                                                                                                                                                                                                                                                                                                                                                                                                                                                                                                                                    <w:top w:val="none" w:sz="0" w:space="0" w:color="auto"/>
                                                                                                                                                                                                                                                                                                                                                                                                                                                                                                                                                                                                                                                                                                                    <w:left w:val="none" w:sz="0" w:space="0" w:color="auto"/>
                                                                                                                                                                                                                                                                                                                                                                                                                                                                                                                                                                                                                                                                                                                    <w:bottom w:val="none" w:sz="0" w:space="0" w:color="auto"/>
                                                                                                                                                                                                                                                                                                                                                                                                                                                                                                                                                                                                                                                                                                                    <w:right w:val="none" w:sz="0" w:space="0" w:color="auto"/>
                                                                                                                                                                                                                                                                                                                                                                                                                                                                                                                                                                                                                                                                                                                  </w:divBdr>
                                                                                                                                                                                                                                                                                                                                                                                                                                                                                                                                                                                                                                                                                                                  <w:divsChild>
                                                                                                                                                                                                                                                                                                                                                                                                                                                                                                                                                                                                                                                                                                                    <w:div w:id="794787560">
                                                                                                                                                                                                                                                                                                                                                                                                                                                                                                                                                                                                                                                                                                                      <w:marLeft w:val="0"/>
                                                                                                                                                                                                                                                                                                                                                                                                                                                                                                                                                                                                                                                                                                                      <w:marRight w:val="0"/>
                                                                                                                                                                                                                                                                                                                                                                                                                                                                                                                                                                                                                                                                                                                      <w:marTop w:val="0"/>
                                                                                                                                                                                                                                                                                                                                                                                                                                                                                                                                                                                                                                                                                                                      <w:marBottom w:val="0"/>
                                                                                                                                                                                                                                                                                                                                                                                                                                                                                                                                                                                                                                                                                                                      <w:divBdr>
                                                                                                                                                                                                                                                                                                                                                                                                                                                                                                                                                                                                                                                                                                                        <w:top w:val="none" w:sz="0" w:space="0" w:color="auto"/>
                                                                                                                                                                                                                                                                                                                                                                                                                                                                                                                                                                                                                                                                                                                        <w:left w:val="none" w:sz="0" w:space="0" w:color="auto"/>
                                                                                                                                                                                                                                                                                                                                                                                                                                                                                                                                                                                                                                                                                                                        <w:bottom w:val="none" w:sz="0" w:space="0" w:color="auto"/>
                                                                                                                                                                                                                                                                                                                                                                                                                                                                                                                                                                                                                                                                                                                        <w:right w:val="none" w:sz="0" w:space="0" w:color="auto"/>
                                                                                                                                                                                                                                                                                                                                                                                                                                                                                                                                                                                                                                                                                                                      </w:divBdr>
                                                                                                                                                                                                                                                                                                                                                                                                                                                                                                                                                                                                                                                                                                                      <w:divsChild>
                                                                                                                                                                                                                                                                                                                                                                                                                                                                                                                                                                                                                                                                                                                        <w:div w:id="2029017644">
                                                                                                                                                                                                                                                                                                                                                                                                                                                                                                                                                                                                                                                                                                                          <w:marLeft w:val="0"/>
                                                                                                                                                                                                                                                                                                                                                                                                                                                                                                                                                                                                                                                                                                                          <w:marRight w:val="0"/>
                                                                                                                                                                                                                                                                                                                                                                                                                                                                                                                                                                                                                                                                                                                          <w:marTop w:val="0"/>
                                                                                                                                                                                                                                                                                                                                                                                                                                                                                                                                                                                                                                                                                                                          <w:marBottom w:val="0"/>
                                                                                                                                                                                                                                                                                                                                                                                                                                                                                                                                                                                                                                                                                                                          <w:divBdr>
                                                                                                                                                                                                                                                                                                                                                                                                                                                                                                                                                                                                                                                                                                                            <w:top w:val="none" w:sz="0" w:space="0" w:color="auto"/>
                                                                                                                                                                                                                                                                                                                                                                                                                                                                                                                                                                                                                                                                                                                            <w:left w:val="none" w:sz="0" w:space="0" w:color="auto"/>
                                                                                                                                                                                                                                                                                                                                                                                                                                                                                                                                                                                                                                                                                                                            <w:bottom w:val="none" w:sz="0" w:space="0" w:color="auto"/>
                                                                                                                                                                                                                                                                                                                                                                                                                                                                                                                                                                                                                                                                                                                            <w:right w:val="none" w:sz="0" w:space="0" w:color="auto"/>
                                                                                                                                                                                                                                                                                                                                                                                                                                                                                                                                                                                                                                                                                                                          </w:divBdr>
                                                                                                                                                                                                                                                                                                                                                                                                                                                                                                                                                                                                                                                                                                                          <w:divsChild>
                                                                                                                                                                                                                                                                                                                                                                                                                                                                                                                                                                                                                                                                                                                            <w:div w:id="106975800">
                                                                                                                                                                                                                                                                                                                                                                                                                                                                                                                                                                                                                                                                                                                              <w:marLeft w:val="0"/>
                                                                                                                                                                                                                                                                                                                                                                                                                                                                                                                                                                                                                                                                                                                              <w:marRight w:val="0"/>
                                                                                                                                                                                                                                                                                                                                                                                                                                                                                                                                                                                                                                                                                                                              <w:marTop w:val="0"/>
                                                                                                                                                                                                                                                                                                                                                                                                                                                                                                                                                                                                                                                                                                                              <w:marBottom w:val="0"/>
                                                                                                                                                                                                                                                                                                                                                                                                                                                                                                                                                                                                                                                                                                                              <w:divBdr>
                                                                                                                                                                                                                                                                                                                                                                                                                                                                                                                                                                                                                                                                                                                                <w:top w:val="none" w:sz="0" w:space="0" w:color="auto"/>
                                                                                                                                                                                                                                                                                                                                                                                                                                                                                                                                                                                                                                                                                                                                <w:left w:val="none" w:sz="0" w:space="0" w:color="auto"/>
                                                                                                                                                                                                                                                                                                                                                                                                                                                                                                                                                                                                                                                                                                                                <w:bottom w:val="none" w:sz="0" w:space="0" w:color="auto"/>
                                                                                                                                                                                                                                                                                                                                                                                                                                                                                                                                                                                                                                                                                                                                <w:right w:val="none" w:sz="0" w:space="0" w:color="auto"/>
                                                                                                                                                                                                                                                                                                                                                                                                                                                                                                                                                                                                                                                                                                                              </w:divBdr>
                                                                                                                                                                                                                                                                                                                                                                                                                                                                                                                                                                                                                                                                                                                              <w:divsChild>
                                                                                                                                                                                                                                                                                                                                                                                                                                                                                                                                                                                                                                                                                                                                <w:div w:id="1397970078">
                                                                                                                                                                                                                                                                                                                                                                                                                                                                                                                                                                                                                                                                                                                                  <w:marLeft w:val="0"/>
                                                                                                                                                                                                                                                                                                                                                                                                                                                                                                                                                                                                                                                                                                                                  <w:marRight w:val="0"/>
                                                                                                                                                                                                                                                                                                                                                                                                                                                                                                                                                                                                                                                                                                                                  <w:marTop w:val="0"/>
                                                                                                                                                                                                                                                                                                                                                                                                                                                                                                                                                                                                                                                                                                                                  <w:marBottom w:val="0"/>
                                                                                                                                                                                                                                                                                                                                                                                                                                                                                                                                                                                                                                                                                                                                  <w:divBdr>
                                                                                                                                                                                                                                                                                                                                                                                                                                                                                                                                                                                                                                                                                                                                    <w:top w:val="none" w:sz="0" w:space="0" w:color="auto"/>
                                                                                                                                                                                                                                                                                                                                                                                                                                                                                                                                                                                                                                                                                                                                    <w:left w:val="none" w:sz="0" w:space="0" w:color="auto"/>
                                                                                                                                                                                                                                                                                                                                                                                                                                                                                                                                                                                                                                                                                                                                    <w:bottom w:val="none" w:sz="0" w:space="0" w:color="auto"/>
                                                                                                                                                                                                                                                                                                                                                                                                                                                                                                                                                                                                                                                                                                                                    <w:right w:val="none" w:sz="0" w:space="0" w:color="auto"/>
                                                                                                                                                                                                                                                                                                                                                                                                                                                                                                                                                                                                                                                                                                                                  </w:divBdr>
                                                                                                                                                                                                                                                                                                                                                                                                                                                                                                                                                                                                                                                                                                                                  <w:divsChild>
                                                                                                                                                                                                                                                                                                                                                                                                                                                                                                                                                                                                                                                                                                                                    <w:div w:id="1620141726">
                                                                                                                                                                                                                                                                                                                                                                                                                                                                                                                                                                                                                                                                                                                                      <w:marLeft w:val="0"/>
                                                                                                                                                                                                                                                                                                                                                                                                                                                                                                                                                                                                                                                                                                                                      <w:marRight w:val="0"/>
                                                                                                                                                                                                                                                                                                                                                                                                                                                                                                                                                                                                                                                                                                                                      <w:marTop w:val="0"/>
                                                                                                                                                                                                                                                                                                                                                                                                                                                                                                                                                                                                                                                                                                                                      <w:marBottom w:val="0"/>
                                                                                                                                                                                                                                                                                                                                                                                                                                                                                                                                                                                                                                                                                                                                      <w:divBdr>
                                                                                                                                                                                                                                                                                                                                                                                                                                                                                                                                                                                                                                                                                                                                        <w:top w:val="none" w:sz="0" w:space="0" w:color="auto"/>
                                                                                                                                                                                                                                                                                                                                                                                                                                                                                                                                                                                                                                                                                                                                        <w:left w:val="none" w:sz="0" w:space="0" w:color="auto"/>
                                                                                                                                                                                                                                                                                                                                                                                                                                                                                                                                                                                                                                                                                                                                        <w:bottom w:val="none" w:sz="0" w:space="0" w:color="auto"/>
                                                                                                                                                                                                                                                                                                                                                                                                                                                                                                                                                                                                                                                                                                                                        <w:right w:val="none" w:sz="0" w:space="0" w:color="auto"/>
                                                                                                                                                                                                                                                                                                                                                                                                                                                                                                                                                                                                                                                                                                                                      </w:divBdr>
                                                                                                                                                                                                                                                                                                                                                                                                                                                                                                                                                                                                                                                                                                                                      <w:divsChild>
                                                                                                                                                                                                                                                                                                                                                                                                                                                                                                                                                                                                                                                                                                                                        <w:div w:id="13107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6298741">
          <w:marLeft w:val="0"/>
          <w:marRight w:val="0"/>
          <w:marTop w:val="0"/>
          <w:marBottom w:val="0"/>
          <w:divBdr>
            <w:top w:val="none" w:sz="0" w:space="0" w:color="auto"/>
            <w:left w:val="none" w:sz="0" w:space="0" w:color="auto"/>
            <w:bottom w:val="none" w:sz="0" w:space="0" w:color="auto"/>
            <w:right w:val="none" w:sz="0" w:space="0" w:color="auto"/>
          </w:divBdr>
        </w:div>
      </w:divsChild>
    </w:div>
    <w:div w:id="181432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mailto:jakubecp@fzp.czu.cz" TargetMode="Externa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5397B-B02C-4CDB-AF85-EBDF1EECB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19937</Words>
  <Characters>113641</Characters>
  <Application>Microsoft Office Word</Application>
  <DocSecurity>0</DocSecurity>
  <Lines>947</Lines>
  <Paragraphs>266</Paragraphs>
  <ScaleCrop>false</ScaleCrop>
  <HeadingPairs>
    <vt:vector size="2" baseType="variant">
      <vt:variant>
        <vt:lpstr>Název</vt:lpstr>
      </vt:variant>
      <vt:variant>
        <vt:i4>1</vt:i4>
      </vt:variant>
    </vt:vector>
  </HeadingPairs>
  <TitlesOfParts>
    <vt:vector size="1" baseType="lpstr">
      <vt:lpstr>Soil type, Important Ecological Factor for Occurence of Carrion Beetles (Coleoptera: Silphidae)</vt:lpstr>
    </vt:vector>
  </TitlesOfParts>
  <Company>HP</Company>
  <LinksUpToDate>false</LinksUpToDate>
  <CharactersWithSpaces>133312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type, Important Ecological Factor for Occurence of Carrion Beetles (Coleoptera: Silphidae)</dc:title>
  <dc:creator>Pavel Jakubec</dc:creator>
  <cp:lastModifiedBy>pavel</cp:lastModifiedBy>
  <cp:revision>5</cp:revision>
  <cp:lastPrinted>2015-02-23T14:03:00Z</cp:lastPrinted>
  <dcterms:created xsi:type="dcterms:W3CDTF">2015-05-01T08:56:00Z</dcterms:created>
  <dcterms:modified xsi:type="dcterms:W3CDTF">2015-05-01T09:21:00Z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http://www.zotero.org/styles/ecological-entomology</vt:lpwstr>
  </property>
  <property fmtid="{D5CDD505-2E9C-101B-9397-08002B2CF9AE}" pid="7" name="Mendeley Recent Style Name 1_1">
    <vt:lpwstr>Ecological Entomology</vt:lpwstr>
  </property>
  <property fmtid="{D5CDD505-2E9C-101B-9397-08002B2CF9AE}" pid="8" name="Mendeley Recent Style Id 2_1">
    <vt:lpwstr>http://csl.mendeley.com/styles/15583153/ecological-entomology-4</vt:lpwstr>
  </property>
  <property fmtid="{D5CDD505-2E9C-101B-9397-08002B2CF9AE}" pid="9" name="Mendeley Recent Style Name 2_1">
    <vt:lpwstr>European Journal of Entomology - Pavel Jakubec</vt:lpwstr>
  </property>
  <property fmtid="{D5CDD505-2E9C-101B-9397-08002B2CF9AE}" pid="10" name="Mendeley Recent Style Id 3_1">
    <vt:lpwstr>http://csl.mendeley.com/styles/15583153/EJoE</vt:lpwstr>
  </property>
  <property fmtid="{D5CDD505-2E9C-101B-9397-08002B2CF9AE}" pid="11" name="Mendeley Recent Style Name 3_1">
    <vt:lpwstr>Klapalekiana - Pavel Jakubec</vt:lpwstr>
  </property>
  <property fmtid="{D5CDD505-2E9C-101B-9397-08002B2CF9AE}" pid="12" name="Mendeley Recent Style Id 4_1">
    <vt:lpwstr>http://csl.mendeley.com/styles/15583153/EJEpavel</vt:lpwstr>
  </property>
  <property fmtid="{D5CDD505-2E9C-101B-9397-08002B2CF9AE}" pid="13" name="Mendeley Recent Style Name 4_1">
    <vt:lpwstr>Klapalekiana - Pavel Jakubec</vt:lpwstr>
  </property>
  <property fmtid="{D5CDD505-2E9C-101B-9397-08002B2CF9AE}" pid="14" name="Mendeley Recent Style Id 5_1">
    <vt:lpwstr>http://csl.mendeley.com/styles/15583153/pokus-european</vt:lpwstr>
  </property>
  <property fmtid="{D5CDD505-2E9C-101B-9397-08002B2CF9AE}" pid="15" name="Mendeley Recent Style Name 5_1">
    <vt:lpwstr>Klapalekiana - Pavel Jakubec</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http://www.zotero.org/styles/nature-neuroscience-brief-communications</vt:lpwstr>
  </property>
  <property fmtid="{D5CDD505-2E9C-101B-9397-08002B2CF9AE}" pid="19" name="Mendeley Recent Style Name 7_1">
    <vt:lpwstr>Nature Neuroscience (brief communications)</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http://csl.mendeley.com/styles/15583153/science</vt:lpwstr>
  </property>
  <property fmtid="{D5CDD505-2E9C-101B-9397-08002B2CF9AE}" pid="23" name="Mendeley Recent Style Name 9_1">
    <vt:lpwstr>Science - Pavel Jakubec</vt:lpwstr>
  </property>
  <property fmtid="{D5CDD505-2E9C-101B-9397-08002B2CF9AE}" pid="24" name="Mendeley Citation Style_1">
    <vt:lpwstr>http://csl.mendeley.com/styles/15583153/ecological-entomology-4</vt:lpwstr>
  </property>
</Properties>
</file>